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683FD" w14:textId="00A642B8" w:rsidR="002E0DDB" w:rsidRPr="00CA59CC" w:rsidRDefault="009F1D5A" w:rsidP="000E6744">
      <w:pPr>
        <w:spacing w:after="0" w:line="240" w:lineRule="auto"/>
        <w:contextualSpacing/>
        <w:jc w:val="center"/>
        <w:rPr>
          <w:rFonts w:ascii="Arial" w:hAnsi="Arial" w:cs="Arial"/>
          <w:b/>
          <w:bCs/>
          <w:sz w:val="20"/>
          <w:szCs w:val="20"/>
        </w:rPr>
      </w:pPr>
      <w:r>
        <w:rPr>
          <w:rFonts w:ascii="Arial" w:hAnsi="Arial" w:cs="Arial"/>
          <w:b/>
          <w:bCs/>
          <w:sz w:val="20"/>
          <w:szCs w:val="20"/>
        </w:rPr>
        <w:t xml:space="preserve">ENDLINE </w:t>
      </w:r>
      <w:r w:rsidR="00BA6E8E" w:rsidRPr="00CA59CC">
        <w:rPr>
          <w:rFonts w:ascii="Arial" w:hAnsi="Arial" w:cs="Arial"/>
          <w:b/>
          <w:bCs/>
          <w:sz w:val="20"/>
          <w:szCs w:val="20"/>
        </w:rPr>
        <w:t>SURVEY</w:t>
      </w:r>
      <w:r w:rsidR="00832216">
        <w:rPr>
          <w:rFonts w:ascii="Arial" w:hAnsi="Arial" w:cs="Arial"/>
          <w:b/>
          <w:bCs/>
          <w:sz w:val="20"/>
          <w:szCs w:val="20"/>
        </w:rPr>
        <w:t xml:space="preserve"> ON INSURANCE RESEARCH PROJECT IN ETHIOPIA</w:t>
      </w:r>
    </w:p>
    <w:p w14:paraId="1A3FFC48" w14:textId="77777777" w:rsidR="00BA6E8E" w:rsidRDefault="00BA6E8E" w:rsidP="000E6744">
      <w:pPr>
        <w:spacing w:after="0" w:line="240" w:lineRule="auto"/>
        <w:contextualSpacing/>
        <w:jc w:val="center"/>
        <w:rPr>
          <w:rFonts w:ascii="Arial" w:hAnsi="Arial" w:cs="Arial"/>
          <w:b/>
          <w:bCs/>
          <w:sz w:val="20"/>
          <w:szCs w:val="20"/>
        </w:rPr>
      </w:pPr>
      <w:commentRangeStart w:id="0"/>
      <w:r w:rsidRPr="00CA59CC">
        <w:rPr>
          <w:rFonts w:ascii="Arial" w:hAnsi="Arial" w:cs="Arial"/>
          <w:b/>
          <w:bCs/>
          <w:sz w:val="20"/>
          <w:szCs w:val="20"/>
        </w:rPr>
        <w:t>2024/2025</w:t>
      </w:r>
      <w:r w:rsidR="00C84AD2">
        <w:rPr>
          <w:rFonts w:ascii="Arial" w:hAnsi="Arial" w:cs="Arial"/>
          <w:b/>
          <w:bCs/>
          <w:sz w:val="20"/>
          <w:szCs w:val="20"/>
        </w:rPr>
        <w:t xml:space="preserve"> (</w:t>
      </w:r>
      <w:r w:rsidR="00670916">
        <w:rPr>
          <w:rFonts w:ascii="Arial" w:hAnsi="Arial" w:cs="Arial"/>
          <w:b/>
          <w:bCs/>
          <w:sz w:val="20"/>
          <w:szCs w:val="20"/>
        </w:rPr>
        <w:t>201</w:t>
      </w:r>
      <w:r w:rsidR="001E69BB">
        <w:rPr>
          <w:rFonts w:ascii="Arial" w:hAnsi="Arial" w:cs="Arial"/>
          <w:b/>
          <w:bCs/>
          <w:sz w:val="20"/>
          <w:szCs w:val="20"/>
        </w:rPr>
        <w:t>6</w:t>
      </w:r>
      <w:r w:rsidR="00670916">
        <w:rPr>
          <w:rFonts w:ascii="Arial" w:hAnsi="Arial" w:cs="Arial"/>
          <w:b/>
          <w:bCs/>
          <w:sz w:val="20"/>
          <w:szCs w:val="20"/>
        </w:rPr>
        <w:t>/</w:t>
      </w:r>
      <w:r w:rsidR="00C84AD2">
        <w:rPr>
          <w:rFonts w:ascii="Arial" w:hAnsi="Arial" w:cs="Arial"/>
          <w:b/>
          <w:bCs/>
          <w:sz w:val="20"/>
          <w:szCs w:val="20"/>
        </w:rPr>
        <w:t>201</w:t>
      </w:r>
      <w:r w:rsidR="001E69BB">
        <w:rPr>
          <w:rFonts w:ascii="Arial" w:hAnsi="Arial" w:cs="Arial"/>
          <w:b/>
          <w:bCs/>
          <w:sz w:val="20"/>
          <w:szCs w:val="20"/>
        </w:rPr>
        <w:t>7</w:t>
      </w:r>
      <w:r w:rsidR="00C84AD2">
        <w:rPr>
          <w:rFonts w:ascii="Arial" w:hAnsi="Arial" w:cs="Arial"/>
          <w:b/>
          <w:bCs/>
          <w:sz w:val="20"/>
          <w:szCs w:val="20"/>
        </w:rPr>
        <w:t>)</w:t>
      </w:r>
      <w:r w:rsidRPr="00CA59CC">
        <w:rPr>
          <w:rFonts w:ascii="Arial" w:hAnsi="Arial" w:cs="Arial"/>
          <w:b/>
          <w:bCs/>
          <w:sz w:val="20"/>
          <w:szCs w:val="20"/>
        </w:rPr>
        <w:t xml:space="preserve"> </w:t>
      </w:r>
      <w:commentRangeEnd w:id="0"/>
      <w:r w:rsidR="004F3272">
        <w:rPr>
          <w:rStyle w:val="CommentReference"/>
        </w:rPr>
        <w:commentReference w:id="0"/>
      </w:r>
      <w:r w:rsidRPr="00CA59CC">
        <w:rPr>
          <w:rFonts w:ascii="Arial" w:hAnsi="Arial" w:cs="Arial"/>
          <w:b/>
          <w:bCs/>
          <w:sz w:val="20"/>
          <w:szCs w:val="20"/>
        </w:rPr>
        <w:t>Meher Season</w:t>
      </w:r>
      <w:r w:rsidR="006530E9">
        <w:rPr>
          <w:rFonts w:ascii="Arial" w:hAnsi="Arial" w:cs="Arial"/>
          <w:b/>
          <w:bCs/>
          <w:sz w:val="20"/>
          <w:szCs w:val="20"/>
        </w:rPr>
        <w:t>, by University of Arizona, IFPRI, Pula, Greenpact</w:t>
      </w:r>
    </w:p>
    <w:p w14:paraId="592CA62D" w14:textId="77777777" w:rsidR="004D3E3D" w:rsidRDefault="004D3E3D" w:rsidP="000E6744">
      <w:pPr>
        <w:spacing w:after="0" w:line="240" w:lineRule="auto"/>
        <w:contextualSpacing/>
        <w:jc w:val="center"/>
        <w:rPr>
          <w:rFonts w:ascii="Arial" w:hAnsi="Arial" w:cs="Arial"/>
          <w:b/>
          <w:bCs/>
          <w:sz w:val="20"/>
          <w:szCs w:val="20"/>
        </w:rPr>
      </w:pPr>
    </w:p>
    <w:p w14:paraId="173FAC4A" w14:textId="0899D56E" w:rsidR="004D3E3D" w:rsidRPr="00C105E9" w:rsidRDefault="00913BA8" w:rsidP="004D3E3D">
      <w:pPr>
        <w:spacing w:after="0" w:line="240" w:lineRule="auto"/>
        <w:contextualSpacing/>
        <w:rPr>
          <w:rFonts w:ascii="Arial" w:hAnsi="Arial" w:cs="Arial"/>
          <w:b/>
          <w:bCs/>
          <w:sz w:val="20"/>
          <w:szCs w:val="20"/>
        </w:rPr>
      </w:pPr>
      <w:r w:rsidRPr="00C105E9">
        <w:rPr>
          <w:rFonts w:ascii="Arial" w:hAnsi="Arial" w:cs="Arial"/>
          <w:b/>
          <w:bCs/>
          <w:sz w:val="20"/>
          <w:szCs w:val="20"/>
        </w:rPr>
        <w:t>SURVEY MODULE LISTING</w:t>
      </w:r>
    </w:p>
    <w:p w14:paraId="7E168AA2" w14:textId="77777777" w:rsidR="004D3E3D" w:rsidRPr="00C105E9" w:rsidRDefault="004D3E3D" w:rsidP="004D3E3D">
      <w:pPr>
        <w:spacing w:after="0" w:line="240" w:lineRule="auto"/>
        <w:contextualSpacing/>
        <w:rPr>
          <w:rFonts w:ascii="Arial" w:hAnsi="Arial" w:cs="Arial"/>
          <w:sz w:val="20"/>
          <w:szCs w:val="20"/>
        </w:rPr>
      </w:pPr>
    </w:p>
    <w:p w14:paraId="4FFA68B6" w14:textId="65AEF570" w:rsidR="006858E4" w:rsidRPr="00C105E9" w:rsidRDefault="006858E4" w:rsidP="004D3E3D">
      <w:pPr>
        <w:spacing w:after="0" w:line="240" w:lineRule="auto"/>
        <w:contextualSpacing/>
        <w:rPr>
          <w:rFonts w:ascii="Arial" w:hAnsi="Arial" w:cs="Arial"/>
          <w:color w:val="EE0000"/>
          <w:sz w:val="20"/>
          <w:szCs w:val="20"/>
        </w:rPr>
      </w:pPr>
      <w:r w:rsidRPr="00C105E9">
        <w:rPr>
          <w:rFonts w:ascii="Arial" w:hAnsi="Arial" w:cs="Arial"/>
          <w:color w:val="EE0000"/>
          <w:sz w:val="20"/>
          <w:szCs w:val="20"/>
        </w:rPr>
        <w:t>MAIN RESPONDENT (MAIN FARMER):</w:t>
      </w:r>
    </w:p>
    <w:p w14:paraId="5BF0DFE0" w14:textId="77777777" w:rsidR="006858E4" w:rsidRPr="00C105E9" w:rsidRDefault="006858E4" w:rsidP="004D3E3D">
      <w:pPr>
        <w:spacing w:after="0" w:line="240" w:lineRule="auto"/>
        <w:contextualSpacing/>
        <w:rPr>
          <w:rFonts w:ascii="Arial" w:hAnsi="Arial" w:cs="Arial"/>
          <w:sz w:val="20"/>
          <w:szCs w:val="20"/>
        </w:rPr>
      </w:pPr>
    </w:p>
    <w:p w14:paraId="72B72135" w14:textId="6E02D79D"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Module X: Pre-interview information and screening</w:t>
      </w:r>
    </w:p>
    <w:p w14:paraId="7681F1FA" w14:textId="77777777"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Module Y: Consent</w:t>
      </w:r>
    </w:p>
    <w:p w14:paraId="722CEA3F" w14:textId="77777777"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 xml:space="preserve">Module C: Household demographics </w:t>
      </w:r>
    </w:p>
    <w:p w14:paraId="0049902B" w14:textId="77777777" w:rsidR="006858E4" w:rsidRPr="00C105E9" w:rsidRDefault="006858E4" w:rsidP="006858E4">
      <w:pPr>
        <w:spacing w:after="0" w:line="240" w:lineRule="auto"/>
        <w:contextualSpacing/>
        <w:rPr>
          <w:rFonts w:ascii="Arial" w:hAnsi="Arial" w:cs="Arial"/>
          <w:sz w:val="20"/>
          <w:szCs w:val="20"/>
        </w:rPr>
      </w:pPr>
      <w:proofErr w:type="gramStart"/>
      <w:r w:rsidRPr="00C105E9">
        <w:rPr>
          <w:rFonts w:ascii="Arial" w:hAnsi="Arial" w:cs="Arial"/>
          <w:sz w:val="20"/>
          <w:szCs w:val="20"/>
        </w:rPr>
        <w:t>Module  I</w:t>
      </w:r>
      <w:proofErr w:type="gramEnd"/>
      <w:r w:rsidRPr="00C105E9">
        <w:rPr>
          <w:rFonts w:ascii="Arial" w:hAnsi="Arial" w:cs="Arial"/>
          <w:sz w:val="20"/>
          <w:szCs w:val="20"/>
        </w:rPr>
        <w:t>: Productive Safety Net Program (PSNP)</w:t>
      </w:r>
    </w:p>
    <w:p w14:paraId="22945651" w14:textId="77777777"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SECTION M1. AGRICULTUAL PRODUCTION</w:t>
      </w:r>
    </w:p>
    <w:p w14:paraId="2FC031FA" w14:textId="77777777"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 xml:space="preserve">SECTION M2. CROP UTILIZATION   </w:t>
      </w:r>
    </w:p>
    <w:p w14:paraId="3F36B01A" w14:textId="77777777" w:rsidR="00C105E9" w:rsidRPr="00C105E9" w:rsidRDefault="00C105E9" w:rsidP="00C105E9">
      <w:pPr>
        <w:spacing w:after="0" w:line="240" w:lineRule="auto"/>
        <w:contextualSpacing/>
        <w:rPr>
          <w:rFonts w:ascii="Arial" w:hAnsi="Arial" w:cs="Arial"/>
          <w:sz w:val="20"/>
          <w:szCs w:val="20"/>
        </w:rPr>
      </w:pPr>
      <w:commentRangeStart w:id="1"/>
      <w:r w:rsidRPr="00C105E9">
        <w:rPr>
          <w:rFonts w:ascii="Arial" w:hAnsi="Arial" w:cs="Arial"/>
          <w:sz w:val="20"/>
          <w:szCs w:val="20"/>
        </w:rPr>
        <w:t>SECTION N. SEED</w:t>
      </w:r>
      <w:commentRangeEnd w:id="1"/>
      <w:r w:rsidRPr="00C105E9">
        <w:rPr>
          <w:rStyle w:val="CommentReference"/>
          <w:rFonts w:ascii="Arial" w:hAnsi="Arial" w:cs="Arial"/>
        </w:rPr>
        <w:commentReference w:id="1"/>
      </w:r>
      <w:r w:rsidRPr="00C105E9">
        <w:rPr>
          <w:rFonts w:ascii="Arial" w:hAnsi="Arial" w:cs="Arial"/>
          <w:sz w:val="20"/>
          <w:szCs w:val="20"/>
        </w:rPr>
        <w:t xml:space="preserve">. </w:t>
      </w:r>
    </w:p>
    <w:p w14:paraId="55924B53" w14:textId="77777777" w:rsidR="006858E4" w:rsidRPr="00C105E9" w:rsidRDefault="006858E4" w:rsidP="004D3E3D">
      <w:pPr>
        <w:spacing w:after="0" w:line="240" w:lineRule="auto"/>
        <w:contextualSpacing/>
        <w:rPr>
          <w:rFonts w:ascii="Arial" w:hAnsi="Arial" w:cs="Arial"/>
          <w:sz w:val="20"/>
          <w:szCs w:val="20"/>
        </w:rPr>
      </w:pPr>
    </w:p>
    <w:p w14:paraId="4A2754AB" w14:textId="713D21D8" w:rsidR="006858E4" w:rsidRPr="00C105E9" w:rsidRDefault="006858E4" w:rsidP="004D3E3D">
      <w:pPr>
        <w:spacing w:after="0" w:line="240" w:lineRule="auto"/>
        <w:contextualSpacing/>
        <w:rPr>
          <w:rFonts w:ascii="Arial" w:hAnsi="Arial" w:cs="Arial"/>
          <w:color w:val="EE0000"/>
          <w:sz w:val="20"/>
          <w:szCs w:val="20"/>
        </w:rPr>
      </w:pPr>
      <w:r w:rsidRPr="00C105E9">
        <w:rPr>
          <w:rFonts w:ascii="Arial" w:hAnsi="Arial" w:cs="Arial"/>
          <w:color w:val="EE0000"/>
          <w:sz w:val="20"/>
          <w:szCs w:val="20"/>
        </w:rPr>
        <w:t>FOR THE REMAINING MODULES, ASK BOTH MEN AND WOMEN (I.E., MAIN FARMER AND SPOUSE / OPPOSITE SEX HH MEMBER):</w:t>
      </w:r>
    </w:p>
    <w:p w14:paraId="3918013C" w14:textId="5F99EF6D" w:rsidR="006858E4" w:rsidRPr="00C105E9" w:rsidRDefault="006858E4" w:rsidP="004D3E3D">
      <w:pPr>
        <w:spacing w:after="0" w:line="240" w:lineRule="auto"/>
        <w:contextualSpacing/>
        <w:rPr>
          <w:rFonts w:ascii="Arial" w:hAnsi="Arial" w:cs="Arial"/>
          <w:color w:val="EE0000"/>
          <w:sz w:val="20"/>
          <w:szCs w:val="20"/>
        </w:rPr>
      </w:pPr>
      <w:r w:rsidRPr="00C105E9">
        <w:rPr>
          <w:rFonts w:ascii="Arial" w:hAnsi="Arial" w:cs="Arial"/>
          <w:color w:val="EE0000"/>
          <w:sz w:val="20"/>
          <w:szCs w:val="20"/>
        </w:rPr>
        <w:t>{CAPI NOTE: BE SURE TO RECORD 2</w:t>
      </w:r>
      <w:r w:rsidRPr="00C105E9">
        <w:rPr>
          <w:rFonts w:ascii="Arial" w:hAnsi="Arial" w:cs="Arial"/>
          <w:color w:val="EE0000"/>
          <w:sz w:val="20"/>
          <w:szCs w:val="20"/>
          <w:vertAlign w:val="superscript"/>
        </w:rPr>
        <w:t>ND</w:t>
      </w:r>
      <w:r w:rsidRPr="00C105E9">
        <w:rPr>
          <w:rFonts w:ascii="Arial" w:hAnsi="Arial" w:cs="Arial"/>
          <w:color w:val="EE0000"/>
          <w:sz w:val="20"/>
          <w:szCs w:val="20"/>
        </w:rPr>
        <w:t xml:space="preserve"> RESPONDENT INFO}</w:t>
      </w:r>
    </w:p>
    <w:p w14:paraId="52D57604" w14:textId="77777777" w:rsidR="003D2AB6" w:rsidRPr="00C105E9" w:rsidRDefault="003D2AB6" w:rsidP="004D3E3D">
      <w:pPr>
        <w:spacing w:after="0" w:line="240" w:lineRule="auto"/>
        <w:contextualSpacing/>
        <w:rPr>
          <w:rFonts w:ascii="Arial" w:hAnsi="Arial" w:cs="Arial"/>
          <w:sz w:val="20"/>
          <w:szCs w:val="20"/>
        </w:rPr>
      </w:pPr>
    </w:p>
    <w:p w14:paraId="0361B225" w14:textId="3A90E326" w:rsidR="00C105E9" w:rsidRPr="00C105E9" w:rsidRDefault="00C105E9" w:rsidP="00C105E9">
      <w:pPr>
        <w:rPr>
          <w:rFonts w:ascii="Arial" w:hAnsi="Arial" w:cs="Arial"/>
          <w:sz w:val="20"/>
          <w:szCs w:val="20"/>
        </w:rPr>
      </w:pPr>
      <w:r w:rsidRPr="00C105E9">
        <w:rPr>
          <w:rFonts w:ascii="Arial" w:hAnsi="Arial" w:cs="Arial"/>
          <w:sz w:val="20"/>
          <w:szCs w:val="20"/>
        </w:rPr>
        <w:t>MODULE NT: WTP FOR NEW SEED VARIETIES</w:t>
      </w:r>
    </w:p>
    <w:p w14:paraId="7428D60F" w14:textId="68864DC0" w:rsidR="003D2AB6" w:rsidRPr="00C105E9" w:rsidRDefault="003D2AB6" w:rsidP="003D2AB6">
      <w:pPr>
        <w:spacing w:after="0" w:line="240" w:lineRule="auto"/>
        <w:contextualSpacing/>
        <w:rPr>
          <w:rFonts w:ascii="Arial" w:hAnsi="Arial" w:cs="Arial"/>
          <w:sz w:val="20"/>
          <w:szCs w:val="20"/>
        </w:rPr>
      </w:pPr>
      <w:r w:rsidRPr="00C105E9">
        <w:rPr>
          <w:rFonts w:ascii="Arial" w:hAnsi="Arial" w:cs="Arial"/>
          <w:sz w:val="20"/>
          <w:szCs w:val="20"/>
        </w:rPr>
        <w:t xml:space="preserve">Module MM: Trend of agricultural activities </w:t>
      </w:r>
    </w:p>
    <w:p w14:paraId="5DA8EA8B" w14:textId="0A300D36" w:rsidR="003D2AB6" w:rsidRPr="00C105E9" w:rsidRDefault="003D2AB6" w:rsidP="003D2AB6">
      <w:pPr>
        <w:spacing w:after="0" w:line="240" w:lineRule="auto"/>
        <w:contextualSpacing/>
        <w:rPr>
          <w:rFonts w:ascii="Arial" w:hAnsi="Arial" w:cs="Arial"/>
          <w:sz w:val="20"/>
          <w:szCs w:val="20"/>
        </w:rPr>
      </w:pPr>
      <w:r w:rsidRPr="00C105E9">
        <w:rPr>
          <w:rFonts w:ascii="Arial" w:hAnsi="Arial" w:cs="Arial"/>
          <w:sz w:val="20"/>
          <w:szCs w:val="20"/>
        </w:rPr>
        <w:t xml:space="preserve">SECTION O1. </w:t>
      </w:r>
      <w:r w:rsidR="00FA07C4" w:rsidRPr="00C105E9">
        <w:rPr>
          <w:rFonts w:ascii="Arial" w:hAnsi="Arial" w:cs="Arial"/>
          <w:sz w:val="20"/>
          <w:szCs w:val="20"/>
        </w:rPr>
        <w:t xml:space="preserve">AGRICULTURAL PRODUCTION </w:t>
      </w:r>
      <w:r w:rsidRPr="00C105E9">
        <w:rPr>
          <w:rFonts w:ascii="Arial" w:hAnsi="Arial" w:cs="Arial"/>
          <w:sz w:val="20"/>
          <w:szCs w:val="20"/>
        </w:rPr>
        <w:t xml:space="preserve">SHOCKS </w:t>
      </w:r>
    </w:p>
    <w:p w14:paraId="343AC252" w14:textId="1D3CFD1A" w:rsidR="003D2AB6" w:rsidRPr="00C105E9" w:rsidRDefault="003D2AB6" w:rsidP="003D2AB6">
      <w:pPr>
        <w:spacing w:after="0" w:line="240" w:lineRule="auto"/>
        <w:contextualSpacing/>
        <w:rPr>
          <w:rFonts w:ascii="Arial" w:hAnsi="Arial" w:cs="Arial"/>
          <w:sz w:val="20"/>
          <w:szCs w:val="20"/>
        </w:rPr>
      </w:pPr>
      <w:r w:rsidRPr="00C105E9">
        <w:rPr>
          <w:rFonts w:ascii="Arial" w:hAnsi="Arial" w:cs="Arial"/>
          <w:sz w:val="20"/>
          <w:szCs w:val="20"/>
        </w:rPr>
        <w:t xml:space="preserve">SECTION O2. </w:t>
      </w:r>
      <w:r w:rsidR="00FA07C4" w:rsidRPr="00C105E9">
        <w:rPr>
          <w:rFonts w:ascii="Arial" w:hAnsi="Arial" w:cs="Arial"/>
          <w:sz w:val="20"/>
          <w:szCs w:val="20"/>
        </w:rPr>
        <w:t xml:space="preserve">OTHER </w:t>
      </w:r>
      <w:r w:rsidRPr="00C105E9">
        <w:rPr>
          <w:rFonts w:ascii="Arial" w:hAnsi="Arial" w:cs="Arial"/>
          <w:sz w:val="20"/>
          <w:szCs w:val="20"/>
        </w:rPr>
        <w:t xml:space="preserve">SHOCKS </w:t>
      </w:r>
    </w:p>
    <w:p w14:paraId="4D3D85E0" w14:textId="085BFC62" w:rsidR="003D2AB6" w:rsidRPr="00C105E9" w:rsidRDefault="003D2AB6" w:rsidP="003D2AB6">
      <w:pPr>
        <w:spacing w:after="0" w:line="240" w:lineRule="auto"/>
        <w:contextualSpacing/>
        <w:rPr>
          <w:rFonts w:ascii="Arial" w:hAnsi="Arial" w:cs="Arial"/>
          <w:sz w:val="20"/>
          <w:szCs w:val="20"/>
        </w:rPr>
      </w:pPr>
      <w:r w:rsidRPr="00C105E9">
        <w:rPr>
          <w:rFonts w:ascii="Arial" w:hAnsi="Arial" w:cs="Arial"/>
          <w:sz w:val="20"/>
          <w:szCs w:val="20"/>
        </w:rPr>
        <w:t xml:space="preserve">SECTION O3. STRESS </w:t>
      </w:r>
    </w:p>
    <w:p w14:paraId="37F4F615" w14:textId="77777777" w:rsidR="00913BA8" w:rsidRPr="00C105E9" w:rsidRDefault="00913BA8" w:rsidP="004D3E3D">
      <w:pPr>
        <w:spacing w:after="0" w:line="240" w:lineRule="auto"/>
        <w:contextualSpacing/>
        <w:rPr>
          <w:rFonts w:ascii="Arial" w:hAnsi="Arial" w:cs="Arial"/>
          <w:sz w:val="20"/>
          <w:szCs w:val="20"/>
        </w:rPr>
      </w:pPr>
    </w:p>
    <w:p w14:paraId="7B4A0168" w14:textId="77777777"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Module B. Insurance Knowledge</w:t>
      </w:r>
    </w:p>
    <w:p w14:paraId="6124FED2" w14:textId="77777777"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Module BB. Picture-Based Insurance Knowledge</w:t>
      </w:r>
    </w:p>
    <w:p w14:paraId="28B79B55" w14:textId="77777777"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 xml:space="preserve">Module C1: Crop </w:t>
      </w:r>
      <w:proofErr w:type="gramStart"/>
      <w:r w:rsidRPr="00C105E9">
        <w:rPr>
          <w:rFonts w:ascii="Arial" w:hAnsi="Arial" w:cs="Arial"/>
          <w:sz w:val="20"/>
          <w:szCs w:val="20"/>
        </w:rPr>
        <w:t>insurance  coverage</w:t>
      </w:r>
      <w:proofErr w:type="gramEnd"/>
      <w:r w:rsidRPr="00C105E9">
        <w:rPr>
          <w:rFonts w:ascii="Arial" w:hAnsi="Arial" w:cs="Arial"/>
          <w:sz w:val="20"/>
          <w:szCs w:val="20"/>
        </w:rPr>
        <w:t xml:space="preserve"> </w:t>
      </w:r>
    </w:p>
    <w:p w14:paraId="61B55A15" w14:textId="77777777" w:rsidR="004D3E3D" w:rsidRPr="00C105E9" w:rsidRDefault="004D3E3D" w:rsidP="004D3E3D">
      <w:pPr>
        <w:spacing w:after="0" w:line="240" w:lineRule="auto"/>
        <w:contextualSpacing/>
        <w:rPr>
          <w:rFonts w:ascii="Arial" w:hAnsi="Arial" w:cs="Arial"/>
          <w:sz w:val="20"/>
          <w:szCs w:val="20"/>
        </w:rPr>
      </w:pPr>
    </w:p>
    <w:p w14:paraId="054DB5F8" w14:textId="3F1133B4"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Module D. NETWORKS AND RISK SHARING</w:t>
      </w:r>
    </w:p>
    <w:p w14:paraId="74E34D88" w14:textId="07E939CA"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 xml:space="preserve">SECTION G2: ROLE IN HOUSEHOLD DECISION MAKING AROUND PRODUCTION AND INCOME </w:t>
      </w:r>
    </w:p>
    <w:p w14:paraId="4F223F1C" w14:textId="7EC7E3C8"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 xml:space="preserve">SECTION G3(A): ACCESS TO PRODUCTIVE CAPITAL </w:t>
      </w:r>
    </w:p>
    <w:p w14:paraId="6FDBF3CE" w14:textId="694BC7FE"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 xml:space="preserve">SECTION G3(B): ACCESS TO CREDIT </w:t>
      </w:r>
    </w:p>
    <w:p w14:paraId="64250F7C" w14:textId="65D52477"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 xml:space="preserve">SECTION G4. TIME USE </w:t>
      </w:r>
    </w:p>
    <w:p w14:paraId="7CCFE661" w14:textId="26BD30EF"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 xml:space="preserve">SECTION G5. GROUP MEMBERSHIP </w:t>
      </w:r>
    </w:p>
    <w:p w14:paraId="4EC60B60" w14:textId="285C1E9A" w:rsidR="004D3E3D" w:rsidRPr="00C105E9" w:rsidRDefault="004D3E3D" w:rsidP="004D3E3D">
      <w:pPr>
        <w:spacing w:after="0" w:line="240" w:lineRule="auto"/>
        <w:contextualSpacing/>
        <w:rPr>
          <w:rFonts w:ascii="Arial" w:hAnsi="Arial" w:cs="Arial"/>
          <w:sz w:val="20"/>
          <w:szCs w:val="20"/>
        </w:rPr>
      </w:pPr>
      <w:r w:rsidRPr="00C105E9">
        <w:rPr>
          <w:rFonts w:ascii="Arial" w:hAnsi="Arial" w:cs="Arial"/>
          <w:sz w:val="20"/>
          <w:szCs w:val="20"/>
        </w:rPr>
        <w:t xml:space="preserve">SECTION G6. PHYSICAL MOBILITY </w:t>
      </w:r>
    </w:p>
    <w:p w14:paraId="1383568F" w14:textId="16AD148E" w:rsidR="003D2AB6" w:rsidRPr="00C105E9" w:rsidRDefault="003D2AB6" w:rsidP="003D2AB6">
      <w:pPr>
        <w:spacing w:after="0" w:line="240" w:lineRule="auto"/>
        <w:contextualSpacing/>
        <w:rPr>
          <w:rFonts w:ascii="Arial" w:hAnsi="Arial" w:cs="Arial"/>
          <w:sz w:val="20"/>
          <w:szCs w:val="20"/>
        </w:rPr>
      </w:pPr>
      <w:r w:rsidRPr="00C105E9">
        <w:rPr>
          <w:rFonts w:ascii="Arial" w:hAnsi="Arial" w:cs="Arial"/>
          <w:sz w:val="20"/>
          <w:szCs w:val="20"/>
        </w:rPr>
        <w:t xml:space="preserve">SECTION BP: BARGAINING POWER </w:t>
      </w:r>
    </w:p>
    <w:p w14:paraId="4F8AFC02" w14:textId="742B236F" w:rsidR="003D2AB6" w:rsidRDefault="003D2AB6" w:rsidP="003D2AB6">
      <w:pPr>
        <w:spacing w:after="0" w:line="240" w:lineRule="auto"/>
        <w:contextualSpacing/>
        <w:rPr>
          <w:rFonts w:ascii="Arial" w:hAnsi="Arial" w:cs="Arial"/>
          <w:sz w:val="20"/>
          <w:szCs w:val="20"/>
        </w:rPr>
      </w:pPr>
      <w:r w:rsidRPr="00C105E9">
        <w:rPr>
          <w:rFonts w:ascii="Arial" w:hAnsi="Arial" w:cs="Arial"/>
          <w:sz w:val="20"/>
          <w:szCs w:val="20"/>
        </w:rPr>
        <w:t xml:space="preserve">SECTION T. CONSUMPTION </w:t>
      </w:r>
    </w:p>
    <w:p w14:paraId="4F0E3FB7" w14:textId="77777777" w:rsidR="00CB4951" w:rsidRPr="00C105E9" w:rsidRDefault="00CB4951" w:rsidP="003D2AB6">
      <w:pPr>
        <w:spacing w:after="0" w:line="240" w:lineRule="auto"/>
        <w:contextualSpacing/>
        <w:rPr>
          <w:rFonts w:ascii="Arial" w:hAnsi="Arial" w:cs="Arial"/>
          <w:sz w:val="20"/>
          <w:szCs w:val="20"/>
        </w:rPr>
      </w:pPr>
    </w:p>
    <w:p w14:paraId="4373CD47" w14:textId="5224D516" w:rsidR="003D2AB6" w:rsidRPr="004D3E3D" w:rsidRDefault="00CB4951" w:rsidP="004D3E3D">
      <w:pPr>
        <w:spacing w:after="0" w:line="240" w:lineRule="auto"/>
        <w:contextualSpacing/>
        <w:rPr>
          <w:rFonts w:ascii="Arial" w:hAnsi="Arial" w:cs="Arial"/>
          <w:sz w:val="20"/>
          <w:szCs w:val="20"/>
        </w:rPr>
      </w:pPr>
      <w:ins w:id="2" w:author="Porter, Maria - (mariaporter)" w:date="2025-06-23T11:37:00Z" w16du:dateUtc="2025-06-23T18:37:00Z">
        <w:r>
          <w:rPr>
            <w:rFonts w:ascii="Arial" w:hAnsi="Arial" w:cs="Arial"/>
            <w:sz w:val="20"/>
            <w:szCs w:val="20"/>
          </w:rPr>
          <w:t>FOR RANDOM SUBSAMPLE: MODULE R (WHILE RECORDING AUDIO)</w:t>
        </w:r>
      </w:ins>
    </w:p>
    <w:p w14:paraId="1A8F02C9" w14:textId="77777777" w:rsidR="004767B7" w:rsidRDefault="004767B7" w:rsidP="000E6744">
      <w:pPr>
        <w:spacing w:after="0" w:line="240" w:lineRule="auto"/>
        <w:contextualSpacing/>
        <w:rPr>
          <w:rFonts w:ascii="Arial" w:hAnsi="Arial" w:cs="Arial"/>
          <w:b/>
          <w:bCs/>
          <w:sz w:val="20"/>
          <w:szCs w:val="20"/>
        </w:rPr>
      </w:pPr>
    </w:p>
    <w:p w14:paraId="7D7D807E" w14:textId="6A3BFE13" w:rsidR="00BA6E8E" w:rsidRPr="00CA59CC" w:rsidRDefault="00BA6E8E" w:rsidP="000E6744">
      <w:pPr>
        <w:spacing w:after="0" w:line="240" w:lineRule="auto"/>
        <w:contextualSpacing/>
        <w:rPr>
          <w:rFonts w:ascii="Arial" w:hAnsi="Arial" w:cs="Arial"/>
          <w:b/>
          <w:bCs/>
          <w:sz w:val="20"/>
          <w:szCs w:val="20"/>
        </w:rPr>
      </w:pPr>
      <w:r w:rsidRPr="00CA59CC">
        <w:rPr>
          <w:rFonts w:ascii="Arial" w:hAnsi="Arial" w:cs="Arial"/>
          <w:b/>
          <w:bCs/>
          <w:sz w:val="20"/>
          <w:szCs w:val="20"/>
        </w:rPr>
        <w:t>Data automatically collected by the device</w:t>
      </w:r>
    </w:p>
    <w:tbl>
      <w:tblPr>
        <w:tblStyle w:val="TableGrid"/>
        <w:tblW w:w="13045" w:type="dxa"/>
        <w:tblLook w:val="04A0" w:firstRow="1" w:lastRow="0" w:firstColumn="1" w:lastColumn="0" w:noHBand="0" w:noVBand="1"/>
      </w:tblPr>
      <w:tblGrid>
        <w:gridCol w:w="5395"/>
        <w:gridCol w:w="7650"/>
      </w:tblGrid>
      <w:tr w:rsidR="00BA6E8E" w:rsidRPr="00CA59CC" w14:paraId="3CB59E92" w14:textId="77777777" w:rsidTr="000E6744">
        <w:trPr>
          <w:trHeight w:val="432"/>
        </w:trPr>
        <w:tc>
          <w:tcPr>
            <w:tcW w:w="5395" w:type="dxa"/>
          </w:tcPr>
          <w:p w14:paraId="52B753D0" w14:textId="77777777" w:rsidR="00BA6E8E" w:rsidRPr="00CA59CC" w:rsidRDefault="00BA6E8E" w:rsidP="000E6744">
            <w:pPr>
              <w:contextualSpacing/>
              <w:rPr>
                <w:rFonts w:ascii="Arial" w:hAnsi="Arial" w:cs="Arial"/>
                <w:b/>
                <w:bCs/>
                <w:sz w:val="20"/>
                <w:szCs w:val="20"/>
              </w:rPr>
            </w:pPr>
            <w:r w:rsidRPr="00CA59CC">
              <w:rPr>
                <w:rFonts w:ascii="Arial" w:hAnsi="Arial" w:cs="Arial"/>
                <w:b/>
                <w:bCs/>
                <w:sz w:val="20"/>
                <w:szCs w:val="20"/>
              </w:rPr>
              <w:t xml:space="preserve">Type </w:t>
            </w:r>
          </w:p>
        </w:tc>
        <w:tc>
          <w:tcPr>
            <w:tcW w:w="7650" w:type="dxa"/>
          </w:tcPr>
          <w:p w14:paraId="5E173E15" w14:textId="7F83EDF3" w:rsidR="00BA6E8E" w:rsidRPr="00CA59CC" w:rsidRDefault="00BA6E8E" w:rsidP="000E6744">
            <w:pPr>
              <w:tabs>
                <w:tab w:val="right" w:pos="5176"/>
              </w:tabs>
              <w:contextualSpacing/>
              <w:rPr>
                <w:rFonts w:ascii="Arial" w:hAnsi="Arial" w:cs="Arial"/>
                <w:b/>
                <w:bCs/>
                <w:sz w:val="20"/>
                <w:szCs w:val="20"/>
              </w:rPr>
            </w:pPr>
            <w:r w:rsidRPr="00CA59CC">
              <w:rPr>
                <w:rFonts w:ascii="Arial" w:hAnsi="Arial" w:cs="Arial"/>
                <w:b/>
                <w:bCs/>
                <w:sz w:val="20"/>
                <w:szCs w:val="20"/>
              </w:rPr>
              <w:t>Label/</w:t>
            </w:r>
            <w:proofErr w:type="gramStart"/>
            <w:r w:rsidRPr="00CA59CC">
              <w:rPr>
                <w:rFonts w:ascii="Arial" w:hAnsi="Arial" w:cs="Arial"/>
                <w:b/>
                <w:bCs/>
                <w:sz w:val="20"/>
                <w:szCs w:val="20"/>
              </w:rPr>
              <w:t xml:space="preserve">question  </w:t>
            </w:r>
            <w:r w:rsidR="000E6744">
              <w:rPr>
                <w:rFonts w:ascii="Arial" w:hAnsi="Arial" w:cs="Arial"/>
                <w:b/>
                <w:bCs/>
                <w:sz w:val="20"/>
                <w:szCs w:val="20"/>
              </w:rPr>
              <w:tab/>
            </w:r>
            <w:proofErr w:type="gramEnd"/>
          </w:p>
        </w:tc>
      </w:tr>
      <w:tr w:rsidR="00BA6E8E" w:rsidRPr="00CA59CC" w14:paraId="48C38ADF" w14:textId="77777777" w:rsidTr="000E6744">
        <w:trPr>
          <w:trHeight w:val="432"/>
        </w:trPr>
        <w:tc>
          <w:tcPr>
            <w:tcW w:w="5395" w:type="dxa"/>
          </w:tcPr>
          <w:p w14:paraId="1E9112F2" w14:textId="77777777" w:rsidR="00BA6E8E" w:rsidRPr="00CA59CC" w:rsidRDefault="00BA6E8E" w:rsidP="000E6744">
            <w:pPr>
              <w:contextualSpacing/>
              <w:rPr>
                <w:rFonts w:ascii="Arial" w:hAnsi="Arial" w:cs="Arial"/>
                <w:b/>
                <w:bCs/>
                <w:sz w:val="20"/>
                <w:szCs w:val="20"/>
              </w:rPr>
            </w:pPr>
            <w:proofErr w:type="spellStart"/>
            <w:r w:rsidRPr="00CA59CC">
              <w:rPr>
                <w:rFonts w:ascii="Arial" w:hAnsi="Arial" w:cs="Arial"/>
                <w:sz w:val="20"/>
                <w:szCs w:val="20"/>
              </w:rPr>
              <w:t>deviceid</w:t>
            </w:r>
            <w:proofErr w:type="spellEnd"/>
          </w:p>
        </w:tc>
        <w:tc>
          <w:tcPr>
            <w:tcW w:w="7650" w:type="dxa"/>
          </w:tcPr>
          <w:p w14:paraId="3E908177" w14:textId="77777777" w:rsidR="00BA6E8E" w:rsidRPr="00CA59CC" w:rsidRDefault="00BA6E8E" w:rsidP="000E6744">
            <w:pPr>
              <w:contextualSpacing/>
              <w:rPr>
                <w:rFonts w:ascii="Arial" w:hAnsi="Arial" w:cs="Arial"/>
                <w:b/>
                <w:bCs/>
                <w:sz w:val="20"/>
                <w:szCs w:val="20"/>
              </w:rPr>
            </w:pPr>
            <w:proofErr w:type="spellStart"/>
            <w:r w:rsidRPr="00CA59CC">
              <w:rPr>
                <w:rFonts w:ascii="Arial" w:eastAsia="Times New Roman" w:hAnsi="Arial" w:cs="Arial"/>
                <w:color w:val="000000"/>
                <w:sz w:val="20"/>
                <w:szCs w:val="20"/>
              </w:rPr>
              <w:t>Deviceid</w:t>
            </w:r>
            <w:proofErr w:type="spellEnd"/>
          </w:p>
        </w:tc>
      </w:tr>
      <w:tr w:rsidR="00BA6E8E" w:rsidRPr="00CA59CC" w14:paraId="1D7E04B6" w14:textId="77777777" w:rsidTr="000E6744">
        <w:trPr>
          <w:trHeight w:val="432"/>
        </w:trPr>
        <w:tc>
          <w:tcPr>
            <w:tcW w:w="5395" w:type="dxa"/>
          </w:tcPr>
          <w:p w14:paraId="10B36249" w14:textId="77777777" w:rsidR="00BA6E8E" w:rsidRPr="00CA59CC" w:rsidRDefault="00BA6E8E" w:rsidP="000E6744">
            <w:pPr>
              <w:contextualSpacing/>
              <w:rPr>
                <w:rFonts w:ascii="Arial" w:hAnsi="Arial" w:cs="Arial"/>
                <w:b/>
                <w:bCs/>
                <w:sz w:val="20"/>
                <w:szCs w:val="20"/>
              </w:rPr>
            </w:pPr>
            <w:r w:rsidRPr="00CA59CC">
              <w:rPr>
                <w:rFonts w:ascii="Arial" w:hAnsi="Arial" w:cs="Arial"/>
                <w:sz w:val="20"/>
                <w:szCs w:val="20"/>
              </w:rPr>
              <w:t>today</w:t>
            </w:r>
          </w:p>
        </w:tc>
        <w:tc>
          <w:tcPr>
            <w:tcW w:w="7650" w:type="dxa"/>
          </w:tcPr>
          <w:p w14:paraId="4CCE32C1"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Today</w:t>
            </w:r>
          </w:p>
        </w:tc>
      </w:tr>
      <w:tr w:rsidR="00BA6E8E" w:rsidRPr="00CA59CC" w14:paraId="14C85389" w14:textId="77777777" w:rsidTr="000E6744">
        <w:trPr>
          <w:trHeight w:val="432"/>
        </w:trPr>
        <w:tc>
          <w:tcPr>
            <w:tcW w:w="5395" w:type="dxa"/>
          </w:tcPr>
          <w:p w14:paraId="0687717E" w14:textId="77777777" w:rsidR="00BA6E8E" w:rsidRPr="00CA59CC" w:rsidRDefault="00BA6E8E" w:rsidP="000E6744">
            <w:pPr>
              <w:contextualSpacing/>
              <w:rPr>
                <w:rFonts w:ascii="Arial" w:hAnsi="Arial" w:cs="Arial"/>
                <w:b/>
                <w:bCs/>
                <w:sz w:val="20"/>
                <w:szCs w:val="20"/>
              </w:rPr>
            </w:pPr>
            <w:r w:rsidRPr="00CA59CC">
              <w:rPr>
                <w:rFonts w:ascii="Arial" w:hAnsi="Arial" w:cs="Arial"/>
                <w:sz w:val="20"/>
                <w:szCs w:val="20"/>
              </w:rPr>
              <w:t>start</w:t>
            </w:r>
          </w:p>
        </w:tc>
        <w:tc>
          <w:tcPr>
            <w:tcW w:w="7650" w:type="dxa"/>
          </w:tcPr>
          <w:p w14:paraId="1519AB2B"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Start</w:t>
            </w:r>
          </w:p>
        </w:tc>
      </w:tr>
      <w:tr w:rsidR="00BA6E8E" w:rsidRPr="00CA59CC" w14:paraId="274DA1DC" w14:textId="77777777" w:rsidTr="000E6744">
        <w:trPr>
          <w:trHeight w:val="432"/>
        </w:trPr>
        <w:tc>
          <w:tcPr>
            <w:tcW w:w="5395" w:type="dxa"/>
          </w:tcPr>
          <w:p w14:paraId="64396A1C" w14:textId="77777777" w:rsidR="00BA6E8E" w:rsidRPr="00CA59CC" w:rsidRDefault="00BA6E8E" w:rsidP="000E6744">
            <w:pPr>
              <w:contextualSpacing/>
              <w:rPr>
                <w:rFonts w:ascii="Arial" w:hAnsi="Arial" w:cs="Arial"/>
                <w:b/>
                <w:bCs/>
                <w:sz w:val="20"/>
                <w:szCs w:val="20"/>
              </w:rPr>
            </w:pPr>
            <w:r w:rsidRPr="00CA59CC">
              <w:rPr>
                <w:rFonts w:ascii="Arial" w:hAnsi="Arial" w:cs="Arial"/>
                <w:sz w:val="20"/>
                <w:szCs w:val="20"/>
              </w:rPr>
              <w:t>end</w:t>
            </w:r>
          </w:p>
        </w:tc>
        <w:tc>
          <w:tcPr>
            <w:tcW w:w="7650" w:type="dxa"/>
          </w:tcPr>
          <w:p w14:paraId="09A8AEFC"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End</w:t>
            </w:r>
          </w:p>
        </w:tc>
      </w:tr>
      <w:tr w:rsidR="00BA6E8E" w:rsidRPr="00CA59CC" w14:paraId="42659E81" w14:textId="77777777" w:rsidTr="000E6744">
        <w:trPr>
          <w:trHeight w:val="432"/>
        </w:trPr>
        <w:tc>
          <w:tcPr>
            <w:tcW w:w="5395" w:type="dxa"/>
          </w:tcPr>
          <w:p w14:paraId="6847441E" w14:textId="77777777" w:rsidR="00BA6E8E" w:rsidRPr="00CA59CC" w:rsidRDefault="00BA6E8E" w:rsidP="000E6744">
            <w:pPr>
              <w:contextualSpacing/>
              <w:rPr>
                <w:rFonts w:ascii="Arial" w:hAnsi="Arial" w:cs="Arial"/>
                <w:b/>
                <w:bCs/>
                <w:sz w:val="20"/>
                <w:szCs w:val="20"/>
              </w:rPr>
            </w:pPr>
            <w:r w:rsidRPr="00CA59CC">
              <w:rPr>
                <w:rFonts w:ascii="Arial" w:hAnsi="Arial" w:cs="Arial"/>
                <w:sz w:val="20"/>
                <w:szCs w:val="20"/>
              </w:rPr>
              <w:t>calculate</w:t>
            </w:r>
          </w:p>
        </w:tc>
        <w:tc>
          <w:tcPr>
            <w:tcW w:w="7650" w:type="dxa"/>
          </w:tcPr>
          <w:p w14:paraId="110D32E1"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Duration</w:t>
            </w:r>
          </w:p>
        </w:tc>
      </w:tr>
      <w:tr w:rsidR="00BA6E8E" w:rsidRPr="00CA59CC" w14:paraId="2807F6D2" w14:textId="77777777" w:rsidTr="000E6744">
        <w:trPr>
          <w:trHeight w:val="432"/>
        </w:trPr>
        <w:tc>
          <w:tcPr>
            <w:tcW w:w="5395" w:type="dxa"/>
          </w:tcPr>
          <w:p w14:paraId="4F7EA09E" w14:textId="77777777" w:rsidR="00BA6E8E" w:rsidRPr="00CA59CC" w:rsidRDefault="00BA6E8E" w:rsidP="000E6744">
            <w:pPr>
              <w:contextualSpacing/>
              <w:rPr>
                <w:rFonts w:ascii="Arial" w:hAnsi="Arial" w:cs="Arial"/>
                <w:b/>
                <w:bCs/>
                <w:sz w:val="20"/>
                <w:szCs w:val="20"/>
              </w:rPr>
            </w:pPr>
            <w:r w:rsidRPr="00CA59CC">
              <w:rPr>
                <w:rFonts w:ascii="Arial" w:hAnsi="Arial" w:cs="Arial"/>
                <w:sz w:val="20"/>
                <w:szCs w:val="20"/>
              </w:rPr>
              <w:t>calculate</w:t>
            </w:r>
          </w:p>
        </w:tc>
        <w:tc>
          <w:tcPr>
            <w:tcW w:w="7650" w:type="dxa"/>
          </w:tcPr>
          <w:p w14:paraId="47E49A80"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Start time (YYYY:MM:DD HH:</w:t>
            </w:r>
            <w:proofErr w:type="gramStart"/>
            <w:r w:rsidRPr="00CA59CC">
              <w:rPr>
                <w:rFonts w:ascii="Arial" w:eastAsia="Times New Roman" w:hAnsi="Arial" w:cs="Arial"/>
                <w:color w:val="000000"/>
                <w:sz w:val="20"/>
                <w:szCs w:val="20"/>
              </w:rPr>
              <w:t>MM:SS</w:t>
            </w:r>
            <w:proofErr w:type="gramEnd"/>
            <w:r w:rsidRPr="00CA59CC">
              <w:rPr>
                <w:rFonts w:ascii="Arial" w:eastAsia="Times New Roman" w:hAnsi="Arial" w:cs="Arial"/>
                <w:color w:val="000000"/>
                <w:sz w:val="20"/>
                <w:szCs w:val="20"/>
              </w:rPr>
              <w:t>)</w:t>
            </w:r>
          </w:p>
        </w:tc>
      </w:tr>
      <w:tr w:rsidR="00BA6E8E" w:rsidRPr="00CA59CC" w14:paraId="289B5DC5" w14:textId="77777777" w:rsidTr="000E6744">
        <w:trPr>
          <w:trHeight w:val="432"/>
        </w:trPr>
        <w:tc>
          <w:tcPr>
            <w:tcW w:w="5395" w:type="dxa"/>
          </w:tcPr>
          <w:p w14:paraId="5494935B" w14:textId="77777777" w:rsidR="00BA6E8E" w:rsidRPr="00CA59CC" w:rsidRDefault="00BA6E8E" w:rsidP="000E6744">
            <w:pPr>
              <w:contextualSpacing/>
              <w:rPr>
                <w:rFonts w:ascii="Arial" w:hAnsi="Arial" w:cs="Arial"/>
                <w:b/>
                <w:bCs/>
                <w:sz w:val="20"/>
                <w:szCs w:val="20"/>
              </w:rPr>
            </w:pPr>
            <w:r w:rsidRPr="00CA59CC">
              <w:rPr>
                <w:rFonts w:ascii="Arial" w:hAnsi="Arial" w:cs="Arial"/>
                <w:sz w:val="20"/>
                <w:szCs w:val="20"/>
              </w:rPr>
              <w:t>calculate</w:t>
            </w:r>
          </w:p>
        </w:tc>
        <w:tc>
          <w:tcPr>
            <w:tcW w:w="7650" w:type="dxa"/>
          </w:tcPr>
          <w:p w14:paraId="62E5E552"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Start time (HH:MM)</w:t>
            </w:r>
          </w:p>
        </w:tc>
      </w:tr>
      <w:tr w:rsidR="00BA6E8E" w:rsidRPr="00CA59CC" w14:paraId="5A64E38E" w14:textId="77777777" w:rsidTr="000E6744">
        <w:trPr>
          <w:trHeight w:val="432"/>
        </w:trPr>
        <w:tc>
          <w:tcPr>
            <w:tcW w:w="5395" w:type="dxa"/>
          </w:tcPr>
          <w:p w14:paraId="6B692661" w14:textId="77777777" w:rsidR="00BA6E8E" w:rsidRPr="00CA59CC" w:rsidRDefault="00BA6E8E" w:rsidP="000E6744">
            <w:pPr>
              <w:contextualSpacing/>
              <w:rPr>
                <w:rFonts w:ascii="Arial" w:hAnsi="Arial" w:cs="Arial"/>
                <w:b/>
                <w:bCs/>
                <w:sz w:val="20"/>
                <w:szCs w:val="20"/>
              </w:rPr>
            </w:pPr>
            <w:proofErr w:type="spellStart"/>
            <w:r w:rsidRPr="00CA59CC">
              <w:rPr>
                <w:rFonts w:ascii="Arial" w:hAnsi="Arial" w:cs="Arial"/>
                <w:sz w:val="20"/>
                <w:szCs w:val="20"/>
              </w:rPr>
              <w:t>sensor_statistic</w:t>
            </w:r>
            <w:proofErr w:type="spellEnd"/>
            <w:r w:rsidRPr="00CA59CC">
              <w:rPr>
                <w:rFonts w:ascii="Arial" w:hAnsi="Arial" w:cs="Arial"/>
                <w:sz w:val="20"/>
                <w:szCs w:val="20"/>
              </w:rPr>
              <w:t xml:space="preserve"> </w:t>
            </w:r>
            <w:proofErr w:type="spellStart"/>
            <w:r w:rsidRPr="00CA59CC">
              <w:rPr>
                <w:rFonts w:ascii="Arial" w:hAnsi="Arial" w:cs="Arial"/>
                <w:sz w:val="20"/>
                <w:szCs w:val="20"/>
              </w:rPr>
              <w:t>mean_light_level</w:t>
            </w:r>
            <w:proofErr w:type="spellEnd"/>
          </w:p>
        </w:tc>
        <w:tc>
          <w:tcPr>
            <w:tcW w:w="7650" w:type="dxa"/>
          </w:tcPr>
          <w:p w14:paraId="3BF252F2"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Average (mean) light level reading.</w:t>
            </w:r>
          </w:p>
        </w:tc>
      </w:tr>
      <w:tr w:rsidR="00BA6E8E" w:rsidRPr="00CA59CC" w14:paraId="4695FF17" w14:textId="77777777" w:rsidTr="000E6744">
        <w:trPr>
          <w:trHeight w:val="432"/>
        </w:trPr>
        <w:tc>
          <w:tcPr>
            <w:tcW w:w="5395" w:type="dxa"/>
          </w:tcPr>
          <w:p w14:paraId="6B7AB006" w14:textId="77777777" w:rsidR="00BA6E8E" w:rsidRPr="00CA59CC" w:rsidRDefault="00BA6E8E" w:rsidP="000E6744">
            <w:pPr>
              <w:contextualSpacing/>
              <w:rPr>
                <w:rFonts w:ascii="Arial" w:hAnsi="Arial" w:cs="Arial"/>
                <w:b/>
                <w:bCs/>
                <w:sz w:val="20"/>
                <w:szCs w:val="20"/>
              </w:rPr>
            </w:pPr>
            <w:proofErr w:type="spellStart"/>
            <w:r w:rsidRPr="00CA59CC">
              <w:rPr>
                <w:rFonts w:ascii="Arial" w:hAnsi="Arial" w:cs="Arial"/>
                <w:sz w:val="20"/>
                <w:szCs w:val="20"/>
              </w:rPr>
              <w:t>sensor_statistic</w:t>
            </w:r>
            <w:proofErr w:type="spellEnd"/>
            <w:r w:rsidRPr="00CA59CC">
              <w:rPr>
                <w:rFonts w:ascii="Arial" w:hAnsi="Arial" w:cs="Arial"/>
                <w:sz w:val="20"/>
                <w:szCs w:val="20"/>
              </w:rPr>
              <w:t xml:space="preserve"> </w:t>
            </w:r>
            <w:proofErr w:type="spellStart"/>
            <w:r w:rsidRPr="00CA59CC">
              <w:rPr>
                <w:rFonts w:ascii="Arial" w:hAnsi="Arial" w:cs="Arial"/>
                <w:sz w:val="20"/>
                <w:szCs w:val="20"/>
              </w:rPr>
              <w:t>sd_light_level</w:t>
            </w:r>
            <w:proofErr w:type="spellEnd"/>
          </w:p>
        </w:tc>
        <w:tc>
          <w:tcPr>
            <w:tcW w:w="7650" w:type="dxa"/>
          </w:tcPr>
          <w:p w14:paraId="5CBFD688"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Standard deviation of light level.</w:t>
            </w:r>
          </w:p>
        </w:tc>
      </w:tr>
      <w:tr w:rsidR="00BA6E8E" w:rsidRPr="00CA59CC" w14:paraId="4601C1A5" w14:textId="77777777" w:rsidTr="000E6744">
        <w:trPr>
          <w:trHeight w:val="432"/>
        </w:trPr>
        <w:tc>
          <w:tcPr>
            <w:tcW w:w="5395" w:type="dxa"/>
          </w:tcPr>
          <w:p w14:paraId="0367ED7A" w14:textId="77777777" w:rsidR="00BA6E8E" w:rsidRPr="00CA59CC" w:rsidRDefault="00BA6E8E" w:rsidP="000E6744">
            <w:pPr>
              <w:contextualSpacing/>
              <w:rPr>
                <w:rFonts w:ascii="Arial" w:hAnsi="Arial" w:cs="Arial"/>
                <w:b/>
                <w:bCs/>
                <w:sz w:val="20"/>
                <w:szCs w:val="20"/>
              </w:rPr>
            </w:pPr>
            <w:proofErr w:type="spellStart"/>
            <w:r w:rsidRPr="00CA59CC">
              <w:rPr>
                <w:rFonts w:ascii="Arial" w:hAnsi="Arial" w:cs="Arial"/>
                <w:sz w:val="20"/>
                <w:szCs w:val="20"/>
              </w:rPr>
              <w:t>sensor_statistic</w:t>
            </w:r>
            <w:proofErr w:type="spellEnd"/>
            <w:r w:rsidRPr="00CA59CC">
              <w:rPr>
                <w:rFonts w:ascii="Arial" w:hAnsi="Arial" w:cs="Arial"/>
                <w:sz w:val="20"/>
                <w:szCs w:val="20"/>
              </w:rPr>
              <w:t xml:space="preserve"> </w:t>
            </w:r>
            <w:proofErr w:type="spellStart"/>
            <w:r w:rsidRPr="00CA59CC">
              <w:rPr>
                <w:rFonts w:ascii="Arial" w:hAnsi="Arial" w:cs="Arial"/>
                <w:sz w:val="20"/>
                <w:szCs w:val="20"/>
              </w:rPr>
              <w:t>mean_movement</w:t>
            </w:r>
            <w:proofErr w:type="spellEnd"/>
          </w:p>
        </w:tc>
        <w:tc>
          <w:tcPr>
            <w:tcW w:w="7650" w:type="dxa"/>
          </w:tcPr>
          <w:p w14:paraId="450E05CF"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Average (mean) movement level.</w:t>
            </w:r>
          </w:p>
        </w:tc>
      </w:tr>
      <w:tr w:rsidR="00BA6E8E" w:rsidRPr="00CA59CC" w14:paraId="1D091B73" w14:textId="77777777" w:rsidTr="000E6744">
        <w:trPr>
          <w:trHeight w:val="432"/>
        </w:trPr>
        <w:tc>
          <w:tcPr>
            <w:tcW w:w="5395" w:type="dxa"/>
          </w:tcPr>
          <w:p w14:paraId="4C6EC2EA" w14:textId="77777777" w:rsidR="00BA6E8E" w:rsidRPr="00CA59CC" w:rsidRDefault="00BA6E8E" w:rsidP="000E6744">
            <w:pPr>
              <w:contextualSpacing/>
              <w:rPr>
                <w:rFonts w:ascii="Arial" w:hAnsi="Arial" w:cs="Arial"/>
                <w:b/>
                <w:bCs/>
                <w:sz w:val="20"/>
                <w:szCs w:val="20"/>
              </w:rPr>
            </w:pPr>
            <w:proofErr w:type="spellStart"/>
            <w:r w:rsidRPr="00CA59CC">
              <w:rPr>
                <w:rFonts w:ascii="Arial" w:hAnsi="Arial" w:cs="Arial"/>
                <w:sz w:val="20"/>
                <w:szCs w:val="20"/>
              </w:rPr>
              <w:t>sensor_statistic</w:t>
            </w:r>
            <w:proofErr w:type="spellEnd"/>
            <w:r w:rsidRPr="00CA59CC">
              <w:rPr>
                <w:rFonts w:ascii="Arial" w:hAnsi="Arial" w:cs="Arial"/>
                <w:sz w:val="20"/>
                <w:szCs w:val="20"/>
              </w:rPr>
              <w:t xml:space="preserve"> </w:t>
            </w:r>
            <w:proofErr w:type="spellStart"/>
            <w:r w:rsidRPr="00CA59CC">
              <w:rPr>
                <w:rFonts w:ascii="Arial" w:hAnsi="Arial" w:cs="Arial"/>
                <w:sz w:val="20"/>
                <w:szCs w:val="20"/>
              </w:rPr>
              <w:t>sd_movement</w:t>
            </w:r>
            <w:proofErr w:type="spellEnd"/>
          </w:p>
        </w:tc>
        <w:tc>
          <w:tcPr>
            <w:tcW w:w="7650" w:type="dxa"/>
          </w:tcPr>
          <w:p w14:paraId="50385B08"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Standard deviation of movement level.</w:t>
            </w:r>
          </w:p>
        </w:tc>
      </w:tr>
      <w:tr w:rsidR="00BA6E8E" w:rsidRPr="00CA59CC" w14:paraId="4A43BD85" w14:textId="77777777" w:rsidTr="000E6744">
        <w:trPr>
          <w:trHeight w:val="432"/>
        </w:trPr>
        <w:tc>
          <w:tcPr>
            <w:tcW w:w="5395" w:type="dxa"/>
          </w:tcPr>
          <w:p w14:paraId="016EC094" w14:textId="77777777" w:rsidR="00BA6E8E" w:rsidRPr="00CA59CC" w:rsidRDefault="00BA6E8E" w:rsidP="000E6744">
            <w:pPr>
              <w:contextualSpacing/>
              <w:rPr>
                <w:rFonts w:ascii="Arial" w:hAnsi="Arial" w:cs="Arial"/>
                <w:b/>
                <w:bCs/>
                <w:sz w:val="20"/>
                <w:szCs w:val="20"/>
              </w:rPr>
            </w:pPr>
            <w:proofErr w:type="spellStart"/>
            <w:r w:rsidRPr="00CA59CC">
              <w:rPr>
                <w:rFonts w:ascii="Arial" w:hAnsi="Arial" w:cs="Arial"/>
                <w:sz w:val="20"/>
                <w:szCs w:val="20"/>
              </w:rPr>
              <w:t>sensor_statistic</w:t>
            </w:r>
            <w:proofErr w:type="spellEnd"/>
            <w:r w:rsidRPr="00CA59CC">
              <w:rPr>
                <w:rFonts w:ascii="Arial" w:hAnsi="Arial" w:cs="Arial"/>
                <w:sz w:val="20"/>
                <w:szCs w:val="20"/>
              </w:rPr>
              <w:t xml:space="preserve"> </w:t>
            </w:r>
            <w:proofErr w:type="spellStart"/>
            <w:r w:rsidRPr="00CA59CC">
              <w:rPr>
                <w:rFonts w:ascii="Arial" w:hAnsi="Arial" w:cs="Arial"/>
                <w:sz w:val="20"/>
                <w:szCs w:val="20"/>
              </w:rPr>
              <w:t>mean_sound_level</w:t>
            </w:r>
            <w:proofErr w:type="spellEnd"/>
          </w:p>
        </w:tc>
        <w:tc>
          <w:tcPr>
            <w:tcW w:w="7650" w:type="dxa"/>
          </w:tcPr>
          <w:p w14:paraId="10DEB147"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Average (mean) sound level.</w:t>
            </w:r>
          </w:p>
        </w:tc>
      </w:tr>
      <w:tr w:rsidR="00BA6E8E" w:rsidRPr="00CA59CC" w14:paraId="3963DB6F" w14:textId="77777777" w:rsidTr="000E6744">
        <w:trPr>
          <w:trHeight w:val="432"/>
        </w:trPr>
        <w:tc>
          <w:tcPr>
            <w:tcW w:w="5395" w:type="dxa"/>
          </w:tcPr>
          <w:p w14:paraId="23CA7CA9" w14:textId="77777777" w:rsidR="00BA6E8E" w:rsidRPr="00CA59CC" w:rsidRDefault="00BA6E8E" w:rsidP="000E6744">
            <w:pPr>
              <w:contextualSpacing/>
              <w:rPr>
                <w:rFonts w:ascii="Arial" w:hAnsi="Arial" w:cs="Arial"/>
                <w:b/>
                <w:bCs/>
                <w:sz w:val="20"/>
                <w:szCs w:val="20"/>
              </w:rPr>
            </w:pPr>
            <w:proofErr w:type="spellStart"/>
            <w:r w:rsidRPr="00CA59CC">
              <w:rPr>
                <w:rFonts w:ascii="Arial" w:hAnsi="Arial" w:cs="Arial"/>
                <w:sz w:val="20"/>
                <w:szCs w:val="20"/>
              </w:rPr>
              <w:t>sensor_statistic</w:t>
            </w:r>
            <w:proofErr w:type="spellEnd"/>
            <w:r w:rsidRPr="00CA59CC">
              <w:rPr>
                <w:rFonts w:ascii="Arial" w:hAnsi="Arial" w:cs="Arial"/>
                <w:sz w:val="20"/>
                <w:szCs w:val="20"/>
              </w:rPr>
              <w:t xml:space="preserve"> </w:t>
            </w:r>
            <w:proofErr w:type="spellStart"/>
            <w:r w:rsidRPr="00CA59CC">
              <w:rPr>
                <w:rFonts w:ascii="Arial" w:hAnsi="Arial" w:cs="Arial"/>
                <w:sz w:val="20"/>
                <w:szCs w:val="20"/>
              </w:rPr>
              <w:t>sd_sound_level</w:t>
            </w:r>
            <w:proofErr w:type="spellEnd"/>
          </w:p>
        </w:tc>
        <w:tc>
          <w:tcPr>
            <w:tcW w:w="7650" w:type="dxa"/>
          </w:tcPr>
          <w:p w14:paraId="2A1D1964"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Standard deviation of sound level.</w:t>
            </w:r>
          </w:p>
        </w:tc>
      </w:tr>
      <w:tr w:rsidR="006A38B4" w:rsidRPr="00CA59CC" w14:paraId="49C9EDC3" w14:textId="77777777" w:rsidTr="000E6744">
        <w:tc>
          <w:tcPr>
            <w:tcW w:w="5395" w:type="dxa"/>
          </w:tcPr>
          <w:p w14:paraId="13767AFD" w14:textId="553EAB6C" w:rsidR="006A38B4" w:rsidRPr="00CA59CC" w:rsidRDefault="006A38B4" w:rsidP="000E6744">
            <w:pPr>
              <w:contextualSpacing/>
              <w:rPr>
                <w:rFonts w:ascii="Arial" w:hAnsi="Arial" w:cs="Arial"/>
                <w:sz w:val="20"/>
                <w:szCs w:val="20"/>
              </w:rPr>
            </w:pPr>
            <w:r w:rsidRPr="00CA59CC">
              <w:rPr>
                <w:rFonts w:ascii="Arial" w:hAnsi="Arial" w:cs="Arial"/>
                <w:sz w:val="20"/>
                <w:szCs w:val="20"/>
              </w:rPr>
              <w:t>GPS latitude</w:t>
            </w:r>
          </w:p>
        </w:tc>
        <w:tc>
          <w:tcPr>
            <w:tcW w:w="7650" w:type="dxa"/>
          </w:tcPr>
          <w:p w14:paraId="43590963" w14:textId="77777777" w:rsidR="006A38B4" w:rsidRPr="00CA59CC" w:rsidRDefault="006A38B4" w:rsidP="000E6744">
            <w:pPr>
              <w:contextualSpacing/>
              <w:rPr>
                <w:rFonts w:ascii="Arial" w:hAnsi="Arial" w:cs="Arial"/>
                <w:sz w:val="20"/>
                <w:szCs w:val="20"/>
              </w:rPr>
            </w:pPr>
          </w:p>
        </w:tc>
      </w:tr>
      <w:tr w:rsidR="006A38B4" w:rsidRPr="00CA59CC" w14:paraId="1B5955F6" w14:textId="77777777" w:rsidTr="000E6744">
        <w:tc>
          <w:tcPr>
            <w:tcW w:w="5395" w:type="dxa"/>
          </w:tcPr>
          <w:p w14:paraId="5018BA7F" w14:textId="59E0AAB4" w:rsidR="006A38B4" w:rsidRPr="00CA59CC" w:rsidRDefault="006A38B4" w:rsidP="000E6744">
            <w:pPr>
              <w:contextualSpacing/>
              <w:rPr>
                <w:rFonts w:ascii="Arial" w:hAnsi="Arial" w:cs="Arial"/>
                <w:sz w:val="20"/>
                <w:szCs w:val="20"/>
              </w:rPr>
            </w:pPr>
            <w:r w:rsidRPr="00CA59CC">
              <w:rPr>
                <w:rFonts w:ascii="Arial" w:hAnsi="Arial" w:cs="Arial"/>
                <w:sz w:val="20"/>
                <w:szCs w:val="20"/>
              </w:rPr>
              <w:t>GP</w:t>
            </w:r>
            <w:r w:rsidR="00D14DC1">
              <w:rPr>
                <w:rFonts w:ascii="Arial" w:hAnsi="Arial" w:cs="Arial"/>
                <w:sz w:val="20"/>
                <w:szCs w:val="20"/>
              </w:rPr>
              <w:t>S</w:t>
            </w:r>
            <w:r w:rsidRPr="00CA59CC">
              <w:rPr>
                <w:rFonts w:ascii="Arial" w:hAnsi="Arial" w:cs="Arial"/>
                <w:sz w:val="20"/>
                <w:szCs w:val="20"/>
              </w:rPr>
              <w:t xml:space="preserve"> longitude</w:t>
            </w:r>
          </w:p>
        </w:tc>
        <w:tc>
          <w:tcPr>
            <w:tcW w:w="7650" w:type="dxa"/>
          </w:tcPr>
          <w:p w14:paraId="5FB7703A" w14:textId="77777777" w:rsidR="006A38B4" w:rsidRPr="00CA59CC" w:rsidRDefault="006A38B4" w:rsidP="000E6744">
            <w:pPr>
              <w:contextualSpacing/>
              <w:rPr>
                <w:rFonts w:ascii="Arial" w:hAnsi="Arial" w:cs="Arial"/>
                <w:sz w:val="20"/>
                <w:szCs w:val="20"/>
              </w:rPr>
            </w:pPr>
          </w:p>
        </w:tc>
      </w:tr>
      <w:tr w:rsidR="006A38B4" w:rsidRPr="00CA59CC" w14:paraId="01CCF3F1" w14:textId="77777777" w:rsidTr="000E6744">
        <w:tc>
          <w:tcPr>
            <w:tcW w:w="5395" w:type="dxa"/>
          </w:tcPr>
          <w:p w14:paraId="3599835A" w14:textId="7154D415" w:rsidR="006A38B4" w:rsidRPr="00CA59CC" w:rsidRDefault="006A38B4" w:rsidP="000E6744">
            <w:pPr>
              <w:contextualSpacing/>
              <w:rPr>
                <w:rFonts w:ascii="Arial" w:hAnsi="Arial" w:cs="Arial"/>
                <w:sz w:val="20"/>
                <w:szCs w:val="20"/>
              </w:rPr>
            </w:pPr>
            <w:r w:rsidRPr="00CA59CC">
              <w:rPr>
                <w:rFonts w:ascii="Arial" w:hAnsi="Arial" w:cs="Arial"/>
                <w:sz w:val="20"/>
                <w:szCs w:val="20"/>
              </w:rPr>
              <w:t>Altitude (m)</w:t>
            </w:r>
          </w:p>
        </w:tc>
        <w:tc>
          <w:tcPr>
            <w:tcW w:w="7650" w:type="dxa"/>
          </w:tcPr>
          <w:p w14:paraId="5D50DA20" w14:textId="77777777" w:rsidR="006A38B4" w:rsidRPr="00CA59CC" w:rsidRDefault="006A38B4" w:rsidP="000E6744">
            <w:pPr>
              <w:contextualSpacing/>
              <w:rPr>
                <w:rFonts w:ascii="Arial" w:hAnsi="Arial" w:cs="Arial"/>
                <w:sz w:val="20"/>
                <w:szCs w:val="20"/>
              </w:rPr>
            </w:pPr>
          </w:p>
        </w:tc>
      </w:tr>
      <w:tr w:rsidR="00BA6E8E" w:rsidRPr="00CA59CC" w14:paraId="400DAD07" w14:textId="77777777" w:rsidTr="000E6744">
        <w:tc>
          <w:tcPr>
            <w:tcW w:w="5395" w:type="dxa"/>
          </w:tcPr>
          <w:p w14:paraId="46E5FD74" w14:textId="77777777" w:rsidR="00BA6E8E" w:rsidRPr="00CA59CC" w:rsidRDefault="00BA6E8E" w:rsidP="000E6744">
            <w:pPr>
              <w:contextualSpacing/>
              <w:rPr>
                <w:rFonts w:ascii="Arial" w:hAnsi="Arial" w:cs="Arial"/>
                <w:sz w:val="20"/>
                <w:szCs w:val="20"/>
              </w:rPr>
            </w:pPr>
          </w:p>
          <w:p w14:paraId="0039139A" w14:textId="77777777" w:rsidR="00BA6E8E" w:rsidRPr="00CA59CC" w:rsidRDefault="00BA6E8E" w:rsidP="000E6744">
            <w:pPr>
              <w:contextualSpacing/>
              <w:rPr>
                <w:rFonts w:ascii="Arial" w:hAnsi="Arial" w:cs="Arial"/>
                <w:sz w:val="20"/>
                <w:szCs w:val="20"/>
              </w:rPr>
            </w:pPr>
            <w:proofErr w:type="spellStart"/>
            <w:r w:rsidRPr="00CA59CC">
              <w:rPr>
                <w:rFonts w:ascii="Arial" w:hAnsi="Arial" w:cs="Arial"/>
                <w:sz w:val="20"/>
                <w:szCs w:val="20"/>
              </w:rPr>
              <w:t>welcome_note</w:t>
            </w:r>
            <w:proofErr w:type="spellEnd"/>
          </w:p>
        </w:tc>
        <w:tc>
          <w:tcPr>
            <w:tcW w:w="7650" w:type="dxa"/>
          </w:tcPr>
          <w:p w14:paraId="4174EE51" w14:textId="77777777" w:rsidR="00BA6E8E" w:rsidRPr="00CA59CC" w:rsidRDefault="00BA6E8E" w:rsidP="000E6744">
            <w:pPr>
              <w:contextualSpacing/>
              <w:rPr>
                <w:rFonts w:ascii="Arial" w:hAnsi="Arial" w:cs="Arial"/>
                <w:sz w:val="20"/>
                <w:szCs w:val="20"/>
              </w:rPr>
            </w:pPr>
            <w:r w:rsidRPr="00CA59CC">
              <w:rPr>
                <w:rFonts w:ascii="Arial" w:hAnsi="Arial" w:cs="Arial"/>
                <w:sz w:val="20"/>
                <w:szCs w:val="20"/>
              </w:rPr>
              <w:t>Welcome to the SurveyCTO Computer-Assisted Personal Interviewing (CAPI) form!</w:t>
            </w:r>
          </w:p>
          <w:p w14:paraId="7221362D" w14:textId="1FBC2683" w:rsidR="00BA6E8E" w:rsidRPr="00CA59CC" w:rsidRDefault="00BA6E8E" w:rsidP="000E6744">
            <w:pPr>
              <w:contextualSpacing/>
              <w:rPr>
                <w:rFonts w:ascii="Arial" w:hAnsi="Arial" w:cs="Arial"/>
                <w:sz w:val="20"/>
                <w:szCs w:val="20"/>
              </w:rPr>
            </w:pPr>
            <w:r w:rsidRPr="00CA59CC">
              <w:rPr>
                <w:rFonts w:ascii="Arial" w:hAnsi="Arial" w:cs="Arial"/>
                <w:sz w:val="20"/>
                <w:szCs w:val="20"/>
              </w:rPr>
              <w:t xml:space="preserve">Meher </w:t>
            </w:r>
            <w:commentRangeStart w:id="3"/>
            <w:commentRangeStart w:id="4"/>
            <w:r w:rsidRPr="00CA59CC">
              <w:rPr>
                <w:rFonts w:ascii="Arial" w:hAnsi="Arial" w:cs="Arial"/>
                <w:sz w:val="20"/>
                <w:szCs w:val="20"/>
              </w:rPr>
              <w:t>2024/25</w:t>
            </w:r>
            <w:commentRangeEnd w:id="3"/>
            <w:r w:rsidR="00D14DC1">
              <w:rPr>
                <w:rStyle w:val="CommentReference"/>
              </w:rPr>
              <w:commentReference w:id="3"/>
            </w:r>
            <w:commentRangeEnd w:id="4"/>
            <w:r w:rsidR="00C84AD2">
              <w:rPr>
                <w:rStyle w:val="CommentReference"/>
              </w:rPr>
              <w:commentReference w:id="4"/>
            </w:r>
            <w:r w:rsidRPr="00CA59CC">
              <w:rPr>
                <w:rFonts w:ascii="Arial" w:hAnsi="Arial" w:cs="Arial"/>
                <w:sz w:val="20"/>
                <w:szCs w:val="20"/>
              </w:rPr>
              <w:t xml:space="preserve"> </w:t>
            </w:r>
            <w:r w:rsidR="00C84AD2">
              <w:rPr>
                <w:rFonts w:ascii="Arial" w:hAnsi="Arial" w:cs="Arial"/>
                <w:sz w:val="20"/>
                <w:szCs w:val="20"/>
              </w:rPr>
              <w:t>(201</w:t>
            </w:r>
            <w:r w:rsidR="00C30F47">
              <w:rPr>
                <w:rFonts w:ascii="Arial" w:hAnsi="Arial" w:cs="Arial"/>
                <w:sz w:val="20"/>
                <w:szCs w:val="20"/>
              </w:rPr>
              <w:t>7</w:t>
            </w:r>
            <w:r w:rsidR="00C84AD2">
              <w:rPr>
                <w:rFonts w:ascii="Arial" w:hAnsi="Arial" w:cs="Arial"/>
                <w:sz w:val="20"/>
                <w:szCs w:val="20"/>
              </w:rPr>
              <w:t xml:space="preserve">) </w:t>
            </w:r>
            <w:r w:rsidRPr="00CA59CC">
              <w:rPr>
                <w:rFonts w:ascii="Arial" w:hAnsi="Arial" w:cs="Arial"/>
                <w:sz w:val="20"/>
                <w:szCs w:val="20"/>
              </w:rPr>
              <w:t xml:space="preserve">Insurance Endline Survey in Amhara region. </w:t>
            </w:r>
          </w:p>
          <w:p w14:paraId="48489801" w14:textId="3431DDB0" w:rsidR="00BA6E8E" w:rsidRPr="00CA59CC" w:rsidRDefault="00BA6E8E" w:rsidP="000E6744">
            <w:pPr>
              <w:contextualSpacing/>
              <w:rPr>
                <w:rFonts w:ascii="Arial" w:hAnsi="Arial" w:cs="Arial"/>
                <w:sz w:val="20"/>
                <w:szCs w:val="20"/>
              </w:rPr>
            </w:pPr>
            <w:r w:rsidRPr="00CA59CC">
              <w:rPr>
                <w:rFonts w:ascii="Arial" w:hAnsi="Arial" w:cs="Arial"/>
                <w:sz w:val="20"/>
                <w:szCs w:val="20"/>
              </w:rPr>
              <w:t>This questionnaire is designed to collect information regarding your experience with agricultural insurance, and teff and wheat crops.</w:t>
            </w:r>
          </w:p>
          <w:p w14:paraId="1E836EE0" w14:textId="77777777" w:rsidR="00BA6E8E" w:rsidRPr="00CA59CC" w:rsidRDefault="00BA6E8E" w:rsidP="000E6744">
            <w:pPr>
              <w:contextualSpacing/>
              <w:rPr>
                <w:rFonts w:ascii="Arial" w:hAnsi="Arial" w:cs="Arial"/>
                <w:sz w:val="20"/>
                <w:szCs w:val="20"/>
              </w:rPr>
            </w:pPr>
            <w:r w:rsidRPr="00CA59CC">
              <w:rPr>
                <w:rFonts w:ascii="Arial" w:hAnsi="Arial" w:cs="Arial"/>
                <w:sz w:val="20"/>
                <w:szCs w:val="20"/>
              </w:rPr>
              <w:t>The study is collaborative research by IFPRI and University of Arizona.</w:t>
            </w:r>
          </w:p>
          <w:p w14:paraId="20002164" w14:textId="2DDAA57B" w:rsidR="00BA6E8E" w:rsidRPr="00CA59CC" w:rsidRDefault="00BA6E8E" w:rsidP="008D0973">
            <w:pPr>
              <w:contextualSpacing/>
              <w:rPr>
                <w:rFonts w:ascii="Arial" w:hAnsi="Arial" w:cs="Arial"/>
                <w:sz w:val="20"/>
                <w:szCs w:val="20"/>
              </w:rPr>
            </w:pPr>
            <w:r w:rsidRPr="00CA59CC">
              <w:rPr>
                <w:rFonts w:ascii="Arial" w:hAnsi="Arial" w:cs="Arial"/>
                <w:sz w:val="20"/>
                <w:szCs w:val="20"/>
              </w:rPr>
              <w:t>Swipe left on the screen to page forward.</w:t>
            </w:r>
          </w:p>
        </w:tc>
      </w:tr>
    </w:tbl>
    <w:p w14:paraId="758F9F7D" w14:textId="77777777" w:rsidR="00913BA8" w:rsidRDefault="00913BA8" w:rsidP="000E6744">
      <w:pPr>
        <w:spacing w:after="0" w:line="240" w:lineRule="auto"/>
        <w:contextualSpacing/>
        <w:rPr>
          <w:rFonts w:ascii="Arial" w:hAnsi="Arial" w:cs="Arial"/>
          <w:b/>
          <w:bCs/>
          <w:sz w:val="20"/>
          <w:szCs w:val="20"/>
        </w:rPr>
      </w:pPr>
    </w:p>
    <w:p w14:paraId="20131B8D" w14:textId="77777777" w:rsidR="00913BA8" w:rsidRDefault="00913BA8" w:rsidP="000E6744">
      <w:pPr>
        <w:spacing w:after="0" w:line="240" w:lineRule="auto"/>
        <w:contextualSpacing/>
        <w:rPr>
          <w:rFonts w:ascii="Arial" w:hAnsi="Arial" w:cs="Arial"/>
          <w:b/>
          <w:bCs/>
          <w:sz w:val="20"/>
          <w:szCs w:val="20"/>
        </w:rPr>
      </w:pPr>
    </w:p>
    <w:p w14:paraId="0F643E76" w14:textId="77777777" w:rsidR="006D524A" w:rsidRDefault="006D524A" w:rsidP="000E6744">
      <w:pPr>
        <w:spacing w:after="0" w:line="240" w:lineRule="auto"/>
        <w:contextualSpacing/>
        <w:rPr>
          <w:rFonts w:ascii="Arial" w:hAnsi="Arial" w:cs="Arial"/>
          <w:b/>
          <w:bCs/>
          <w:sz w:val="20"/>
          <w:szCs w:val="20"/>
        </w:rPr>
      </w:pPr>
    </w:p>
    <w:p w14:paraId="004D206F" w14:textId="21E66DE8" w:rsidR="00BA6E8E" w:rsidRPr="00CA59CC" w:rsidRDefault="00BA6E8E" w:rsidP="000E6744">
      <w:pPr>
        <w:spacing w:after="0" w:line="240" w:lineRule="auto"/>
        <w:contextualSpacing/>
        <w:rPr>
          <w:rFonts w:ascii="Arial" w:hAnsi="Arial" w:cs="Arial"/>
          <w:b/>
          <w:bCs/>
          <w:sz w:val="20"/>
          <w:szCs w:val="20"/>
        </w:rPr>
      </w:pPr>
      <w:r w:rsidRPr="00CA59CC">
        <w:rPr>
          <w:rFonts w:ascii="Arial" w:hAnsi="Arial" w:cs="Arial"/>
          <w:b/>
          <w:bCs/>
          <w:sz w:val="20"/>
          <w:szCs w:val="20"/>
        </w:rPr>
        <w:t>Module X: Pre-interview information and screening</w:t>
      </w:r>
    </w:p>
    <w:tbl>
      <w:tblPr>
        <w:tblW w:w="5000" w:type="pct"/>
        <w:tblLayout w:type="fixed"/>
        <w:tblLook w:val="04A0" w:firstRow="1" w:lastRow="0" w:firstColumn="1" w:lastColumn="0" w:noHBand="0" w:noVBand="1"/>
      </w:tblPr>
      <w:tblGrid>
        <w:gridCol w:w="752"/>
        <w:gridCol w:w="5291"/>
        <w:gridCol w:w="2486"/>
        <w:gridCol w:w="4421"/>
      </w:tblGrid>
      <w:tr w:rsidR="00BA6E8E" w:rsidRPr="00CA59CC" w14:paraId="5EE2419F" w14:textId="77777777" w:rsidTr="003D3BA8">
        <w:trPr>
          <w:trHeight w:val="164"/>
          <w:tblHeader/>
        </w:trPr>
        <w:tc>
          <w:tcPr>
            <w:tcW w:w="290" w:type="pct"/>
            <w:tcBorders>
              <w:top w:val="single" w:sz="4" w:space="0" w:color="auto"/>
              <w:left w:val="single" w:sz="4" w:space="0" w:color="auto"/>
              <w:bottom w:val="single" w:sz="4" w:space="0" w:color="auto"/>
              <w:right w:val="single" w:sz="4" w:space="0" w:color="auto"/>
            </w:tcBorders>
            <w:shd w:val="clear" w:color="auto" w:fill="auto"/>
            <w:noWrap/>
            <w:hideMark/>
          </w:tcPr>
          <w:p w14:paraId="29E1E1CC" w14:textId="77777777" w:rsidR="00BA6E8E" w:rsidRPr="00CA59CC" w:rsidRDefault="00BA6E8E" w:rsidP="000E6744">
            <w:pPr>
              <w:spacing w:after="0" w:line="240" w:lineRule="auto"/>
              <w:contextualSpacing/>
              <w:jc w:val="center"/>
              <w:rPr>
                <w:rFonts w:ascii="Arial" w:eastAsia="Times New Roman" w:hAnsi="Arial" w:cs="Arial"/>
                <w:b/>
                <w:bCs/>
                <w:color w:val="000000"/>
                <w:sz w:val="20"/>
                <w:szCs w:val="20"/>
              </w:rPr>
            </w:pPr>
            <w:r w:rsidRPr="00CA59CC">
              <w:rPr>
                <w:rFonts w:ascii="Arial" w:eastAsia="Times New Roman" w:hAnsi="Arial" w:cs="Arial"/>
                <w:b/>
                <w:bCs/>
                <w:color w:val="000000"/>
                <w:sz w:val="20"/>
                <w:szCs w:val="20"/>
              </w:rPr>
              <w:t>#</w:t>
            </w:r>
          </w:p>
        </w:tc>
        <w:tc>
          <w:tcPr>
            <w:tcW w:w="2043" w:type="pct"/>
            <w:tcBorders>
              <w:top w:val="single" w:sz="4" w:space="0" w:color="auto"/>
              <w:left w:val="nil"/>
              <w:bottom w:val="single" w:sz="4" w:space="0" w:color="auto"/>
              <w:right w:val="single" w:sz="4" w:space="0" w:color="auto"/>
            </w:tcBorders>
            <w:shd w:val="clear" w:color="auto" w:fill="auto"/>
            <w:noWrap/>
            <w:hideMark/>
          </w:tcPr>
          <w:p w14:paraId="59A00DAD" w14:textId="77777777" w:rsidR="00BA6E8E" w:rsidRPr="00CA59CC" w:rsidRDefault="00BA6E8E" w:rsidP="000E6744">
            <w:pPr>
              <w:spacing w:after="0" w:line="240" w:lineRule="auto"/>
              <w:contextualSpacing/>
              <w:rPr>
                <w:rFonts w:ascii="Arial" w:eastAsia="Times New Roman" w:hAnsi="Arial" w:cs="Arial"/>
                <w:b/>
                <w:bCs/>
                <w:color w:val="000000"/>
                <w:sz w:val="20"/>
                <w:szCs w:val="20"/>
              </w:rPr>
            </w:pPr>
            <w:r w:rsidRPr="00CA59CC">
              <w:rPr>
                <w:rFonts w:ascii="Arial" w:eastAsia="Times New Roman" w:hAnsi="Arial" w:cs="Arial"/>
                <w:b/>
                <w:bCs/>
                <w:color w:val="000000"/>
                <w:sz w:val="20"/>
                <w:szCs w:val="20"/>
              </w:rPr>
              <w:t>Question/name</w:t>
            </w:r>
          </w:p>
        </w:tc>
        <w:tc>
          <w:tcPr>
            <w:tcW w:w="960" w:type="pct"/>
            <w:tcBorders>
              <w:top w:val="single" w:sz="4" w:space="0" w:color="auto"/>
              <w:left w:val="nil"/>
              <w:bottom w:val="single" w:sz="4" w:space="0" w:color="auto"/>
              <w:right w:val="single" w:sz="4" w:space="0" w:color="auto"/>
            </w:tcBorders>
            <w:shd w:val="clear" w:color="auto" w:fill="auto"/>
            <w:noWrap/>
            <w:hideMark/>
          </w:tcPr>
          <w:p w14:paraId="6C398168" w14:textId="77777777" w:rsidR="00BA6E8E" w:rsidRPr="00CA59CC" w:rsidRDefault="00BA6E8E" w:rsidP="000E6744">
            <w:pPr>
              <w:spacing w:after="0" w:line="240" w:lineRule="auto"/>
              <w:contextualSpacing/>
              <w:rPr>
                <w:rFonts w:ascii="Arial" w:eastAsia="Times New Roman" w:hAnsi="Arial" w:cs="Arial"/>
                <w:b/>
                <w:bCs/>
                <w:color w:val="000000"/>
                <w:sz w:val="20"/>
                <w:szCs w:val="20"/>
              </w:rPr>
            </w:pPr>
            <w:r w:rsidRPr="00CA59CC">
              <w:rPr>
                <w:rFonts w:ascii="Arial" w:eastAsia="Times New Roman" w:hAnsi="Arial" w:cs="Arial"/>
                <w:b/>
                <w:bCs/>
                <w:color w:val="000000"/>
                <w:sz w:val="20"/>
                <w:szCs w:val="20"/>
              </w:rPr>
              <w:t>Response options</w:t>
            </w:r>
          </w:p>
        </w:tc>
        <w:tc>
          <w:tcPr>
            <w:tcW w:w="1707" w:type="pct"/>
            <w:tcBorders>
              <w:top w:val="single" w:sz="4" w:space="0" w:color="auto"/>
              <w:left w:val="nil"/>
              <w:bottom w:val="single" w:sz="4" w:space="0" w:color="auto"/>
              <w:right w:val="single" w:sz="4" w:space="0" w:color="auto"/>
            </w:tcBorders>
            <w:shd w:val="clear" w:color="auto" w:fill="auto"/>
            <w:noWrap/>
            <w:hideMark/>
          </w:tcPr>
          <w:p w14:paraId="752671A2" w14:textId="77777777" w:rsidR="00BA6E8E" w:rsidRPr="00CA59CC" w:rsidRDefault="00BA6E8E" w:rsidP="000E6744">
            <w:pPr>
              <w:spacing w:after="0" w:line="240" w:lineRule="auto"/>
              <w:contextualSpacing/>
              <w:rPr>
                <w:rFonts w:ascii="Arial" w:eastAsia="Times New Roman" w:hAnsi="Arial" w:cs="Arial"/>
                <w:b/>
                <w:bCs/>
                <w:color w:val="000000"/>
                <w:sz w:val="20"/>
                <w:szCs w:val="20"/>
              </w:rPr>
            </w:pPr>
            <w:r w:rsidRPr="00CA59CC">
              <w:rPr>
                <w:rFonts w:ascii="Arial" w:eastAsia="Times New Roman" w:hAnsi="Arial" w:cs="Arial"/>
                <w:b/>
                <w:bCs/>
                <w:color w:val="000000"/>
                <w:sz w:val="20"/>
                <w:szCs w:val="20"/>
              </w:rPr>
              <w:t>CAPI notes</w:t>
            </w:r>
          </w:p>
        </w:tc>
      </w:tr>
      <w:tr w:rsidR="00BA6E8E" w:rsidRPr="00CA59CC" w14:paraId="0E817A39"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hideMark/>
          </w:tcPr>
          <w:p w14:paraId="28FC4EA6" w14:textId="77777777" w:rsidR="00BA6E8E" w:rsidRPr="00CA59CC" w:rsidRDefault="00BA6E8E" w:rsidP="000E6744">
            <w:pPr>
              <w:spacing w:after="0" w:line="240" w:lineRule="auto"/>
              <w:contextualSpacing/>
              <w:jc w:val="center"/>
              <w:rPr>
                <w:rFonts w:ascii="Arial" w:eastAsia="Times New Roman" w:hAnsi="Arial" w:cs="Arial"/>
                <w:color w:val="000000"/>
                <w:sz w:val="20"/>
                <w:szCs w:val="20"/>
              </w:rPr>
            </w:pPr>
            <w:r w:rsidRPr="00CA59CC">
              <w:rPr>
                <w:rFonts w:ascii="Arial" w:eastAsia="Times New Roman" w:hAnsi="Arial" w:cs="Arial"/>
                <w:color w:val="000000"/>
                <w:sz w:val="20"/>
                <w:szCs w:val="20"/>
              </w:rPr>
              <w:t>x1</w:t>
            </w:r>
          </w:p>
        </w:tc>
        <w:tc>
          <w:tcPr>
            <w:tcW w:w="2043" w:type="pct"/>
            <w:tcBorders>
              <w:top w:val="nil"/>
              <w:left w:val="nil"/>
              <w:bottom w:val="single" w:sz="4" w:space="0" w:color="auto"/>
              <w:right w:val="single" w:sz="4" w:space="0" w:color="auto"/>
            </w:tcBorders>
            <w:shd w:val="clear" w:color="auto" w:fill="auto"/>
            <w:noWrap/>
            <w:vAlign w:val="bottom"/>
          </w:tcPr>
          <w:p w14:paraId="726200A1"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hAnsi="Arial" w:cs="Arial"/>
                <w:color w:val="000000"/>
                <w:sz w:val="20"/>
                <w:szCs w:val="20"/>
              </w:rPr>
              <w:t>Name of enumerator</w:t>
            </w:r>
          </w:p>
        </w:tc>
        <w:tc>
          <w:tcPr>
            <w:tcW w:w="960" w:type="pct"/>
            <w:tcBorders>
              <w:top w:val="nil"/>
              <w:left w:val="nil"/>
              <w:bottom w:val="single" w:sz="4" w:space="0" w:color="auto"/>
              <w:right w:val="single" w:sz="4" w:space="0" w:color="auto"/>
            </w:tcBorders>
            <w:shd w:val="clear" w:color="auto" w:fill="auto"/>
            <w:noWrap/>
            <w:hideMark/>
          </w:tcPr>
          <w:p w14:paraId="34BF27E2" w14:textId="2C35E63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[List of enumerators]</w:t>
            </w:r>
          </w:p>
        </w:tc>
        <w:tc>
          <w:tcPr>
            <w:tcW w:w="1707" w:type="pct"/>
            <w:tcBorders>
              <w:top w:val="nil"/>
              <w:left w:val="nil"/>
              <w:bottom w:val="single" w:sz="4" w:space="0" w:color="auto"/>
              <w:right w:val="single" w:sz="4" w:space="0" w:color="auto"/>
            </w:tcBorders>
            <w:shd w:val="clear" w:color="auto" w:fill="auto"/>
            <w:noWrap/>
            <w:hideMark/>
          </w:tcPr>
          <w:p w14:paraId="2469EBA2" w14:textId="77777777" w:rsidR="00BA6E8E" w:rsidRPr="00CA59CC" w:rsidRDefault="00BA6E8E"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 </w:t>
            </w:r>
          </w:p>
        </w:tc>
      </w:tr>
      <w:tr w:rsidR="00BA6E8E" w:rsidRPr="00CA59CC" w14:paraId="7B2A13B2"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183AA46B" w14:textId="77777777" w:rsidR="00BA6E8E" w:rsidRPr="00CA59CC" w:rsidRDefault="00BA6E8E" w:rsidP="000E6744">
            <w:pPr>
              <w:spacing w:after="0" w:line="240" w:lineRule="auto"/>
              <w:contextualSpacing/>
              <w:jc w:val="center"/>
              <w:rPr>
                <w:rFonts w:ascii="Arial" w:eastAsia="Times New Roman" w:hAnsi="Arial" w:cs="Arial"/>
                <w:color w:val="000000"/>
                <w:sz w:val="20"/>
                <w:szCs w:val="20"/>
              </w:rPr>
            </w:pPr>
            <w:r w:rsidRPr="00CA59CC">
              <w:rPr>
                <w:rFonts w:ascii="Arial" w:eastAsia="Times New Roman" w:hAnsi="Arial" w:cs="Arial"/>
                <w:color w:val="000000"/>
                <w:sz w:val="20"/>
                <w:szCs w:val="20"/>
              </w:rPr>
              <w:t>x2</w:t>
            </w:r>
          </w:p>
        </w:tc>
        <w:tc>
          <w:tcPr>
            <w:tcW w:w="2043" w:type="pct"/>
            <w:tcBorders>
              <w:top w:val="nil"/>
              <w:left w:val="nil"/>
              <w:bottom w:val="single" w:sz="4" w:space="0" w:color="auto"/>
              <w:right w:val="single" w:sz="4" w:space="0" w:color="auto"/>
            </w:tcBorders>
            <w:shd w:val="clear" w:color="auto" w:fill="auto"/>
            <w:noWrap/>
            <w:vAlign w:val="bottom"/>
          </w:tcPr>
          <w:p w14:paraId="1CC249D5"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hAnsi="Arial" w:cs="Arial"/>
                <w:color w:val="000000"/>
                <w:sz w:val="20"/>
                <w:szCs w:val="20"/>
              </w:rPr>
              <w:t>Name of field supervisor</w:t>
            </w:r>
          </w:p>
        </w:tc>
        <w:tc>
          <w:tcPr>
            <w:tcW w:w="960" w:type="pct"/>
            <w:tcBorders>
              <w:top w:val="nil"/>
              <w:left w:val="nil"/>
              <w:bottom w:val="single" w:sz="4" w:space="0" w:color="auto"/>
              <w:right w:val="single" w:sz="4" w:space="0" w:color="auto"/>
            </w:tcBorders>
            <w:shd w:val="clear" w:color="auto" w:fill="auto"/>
            <w:noWrap/>
          </w:tcPr>
          <w:p w14:paraId="64972341"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[List of field supervisors]</w:t>
            </w:r>
          </w:p>
        </w:tc>
        <w:tc>
          <w:tcPr>
            <w:tcW w:w="1707" w:type="pct"/>
            <w:tcBorders>
              <w:top w:val="nil"/>
              <w:left w:val="nil"/>
              <w:bottom w:val="single" w:sz="4" w:space="0" w:color="auto"/>
              <w:right w:val="single" w:sz="4" w:space="0" w:color="auto"/>
            </w:tcBorders>
            <w:shd w:val="clear" w:color="auto" w:fill="auto"/>
            <w:noWrap/>
          </w:tcPr>
          <w:p w14:paraId="15305B45"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66694BFC"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18428542" w14:textId="77777777" w:rsidR="00BA6E8E" w:rsidRPr="00CA59CC" w:rsidRDefault="00BA6E8E" w:rsidP="000E6744">
            <w:pPr>
              <w:spacing w:after="0" w:line="240" w:lineRule="auto"/>
              <w:contextualSpacing/>
              <w:jc w:val="center"/>
              <w:rPr>
                <w:rFonts w:ascii="Arial" w:eastAsia="Times New Roman" w:hAnsi="Arial" w:cs="Arial"/>
                <w:color w:val="000000"/>
                <w:sz w:val="20"/>
                <w:szCs w:val="20"/>
              </w:rPr>
            </w:pPr>
            <w:r w:rsidRPr="00CA59CC">
              <w:rPr>
                <w:rFonts w:ascii="Arial" w:eastAsia="Times New Roman" w:hAnsi="Arial" w:cs="Arial"/>
                <w:color w:val="000000"/>
                <w:sz w:val="20"/>
                <w:szCs w:val="20"/>
              </w:rPr>
              <w:t>x3</w:t>
            </w:r>
          </w:p>
        </w:tc>
        <w:tc>
          <w:tcPr>
            <w:tcW w:w="2043" w:type="pct"/>
            <w:tcBorders>
              <w:top w:val="nil"/>
              <w:left w:val="nil"/>
              <w:bottom w:val="single" w:sz="4" w:space="0" w:color="auto"/>
              <w:right w:val="single" w:sz="4" w:space="0" w:color="auto"/>
            </w:tcBorders>
            <w:shd w:val="clear" w:color="auto" w:fill="auto"/>
            <w:noWrap/>
            <w:vAlign w:val="bottom"/>
          </w:tcPr>
          <w:p w14:paraId="4AFEF68A" w14:textId="77777777" w:rsidR="00BA6E8E" w:rsidRPr="00CA59CC" w:rsidRDefault="00BA6E8E" w:rsidP="000E6744">
            <w:pPr>
              <w:spacing w:after="0" w:line="240" w:lineRule="auto"/>
              <w:contextualSpacing/>
              <w:rPr>
                <w:rFonts w:ascii="Arial" w:eastAsia="Times New Roman" w:hAnsi="Arial" w:cs="Arial"/>
                <w:color w:val="000000"/>
                <w:sz w:val="20"/>
                <w:szCs w:val="20"/>
              </w:rPr>
            </w:pPr>
            <w:proofErr w:type="spellStart"/>
            <w:r w:rsidRPr="00CA59CC">
              <w:rPr>
                <w:rFonts w:ascii="Arial" w:hAnsi="Arial" w:cs="Arial"/>
                <w:color w:val="000000"/>
                <w:sz w:val="20"/>
                <w:szCs w:val="20"/>
              </w:rPr>
              <w:t>farmer_id</w:t>
            </w:r>
            <w:proofErr w:type="spellEnd"/>
          </w:p>
        </w:tc>
        <w:tc>
          <w:tcPr>
            <w:tcW w:w="960" w:type="pct"/>
            <w:tcBorders>
              <w:top w:val="nil"/>
              <w:left w:val="nil"/>
              <w:bottom w:val="single" w:sz="4" w:space="0" w:color="auto"/>
              <w:right w:val="single" w:sz="4" w:space="0" w:color="auto"/>
            </w:tcBorders>
            <w:shd w:val="clear" w:color="auto" w:fill="auto"/>
            <w:noWrap/>
          </w:tcPr>
          <w:p w14:paraId="3244E380" w14:textId="77777777" w:rsidR="00BA6E8E" w:rsidRPr="00CA59CC" w:rsidRDefault="00BA6E8E" w:rsidP="000E6744">
            <w:pPr>
              <w:spacing w:after="0" w:line="240" w:lineRule="auto"/>
              <w:contextualSpacing/>
              <w:rPr>
                <w:rFonts w:ascii="Arial" w:eastAsia="Times New Roman" w:hAnsi="Arial" w:cs="Arial"/>
                <w:color w:val="000000"/>
                <w:sz w:val="20"/>
                <w:szCs w:val="20"/>
              </w:rPr>
            </w:pPr>
          </w:p>
        </w:tc>
        <w:tc>
          <w:tcPr>
            <w:tcW w:w="1707" w:type="pct"/>
            <w:tcBorders>
              <w:top w:val="nil"/>
              <w:left w:val="nil"/>
              <w:bottom w:val="single" w:sz="4" w:space="0" w:color="auto"/>
              <w:right w:val="single" w:sz="4" w:space="0" w:color="auto"/>
            </w:tcBorders>
            <w:shd w:val="clear" w:color="auto" w:fill="auto"/>
            <w:noWrap/>
          </w:tcPr>
          <w:p w14:paraId="17D87766" w14:textId="77777777" w:rsidR="00BA6E8E" w:rsidRPr="00CA59CC" w:rsidRDefault="00BA6E8E"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i/>
                <w:iCs/>
                <w:color w:val="FF0000"/>
                <w:sz w:val="20"/>
                <w:szCs w:val="20"/>
              </w:rPr>
              <w:t>Farmer IDs will be double entered to ensure accuracy and prevent any ID errors</w:t>
            </w:r>
            <w:r w:rsidRPr="00CA59CC">
              <w:rPr>
                <w:rFonts w:ascii="Arial" w:eastAsia="Times New Roman" w:hAnsi="Arial" w:cs="Arial"/>
                <w:color w:val="FF0000"/>
                <w:sz w:val="20"/>
                <w:szCs w:val="20"/>
              </w:rPr>
              <w:t>.</w:t>
            </w:r>
          </w:p>
        </w:tc>
      </w:tr>
      <w:tr w:rsidR="00BA6E8E" w:rsidRPr="00CA59CC" w14:paraId="49966B26"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7094EAC5" w14:textId="77777777" w:rsidR="00BA6E8E" w:rsidRPr="00CA59CC" w:rsidRDefault="00BA6E8E" w:rsidP="000E6744">
            <w:pPr>
              <w:spacing w:after="0" w:line="240" w:lineRule="auto"/>
              <w:contextualSpacing/>
              <w:jc w:val="center"/>
              <w:rPr>
                <w:rFonts w:ascii="Arial" w:eastAsia="Times New Roman" w:hAnsi="Arial" w:cs="Arial"/>
                <w:color w:val="000000"/>
                <w:sz w:val="20"/>
                <w:szCs w:val="20"/>
              </w:rPr>
            </w:pPr>
            <w:r w:rsidRPr="00CA59CC">
              <w:rPr>
                <w:rFonts w:ascii="Arial" w:eastAsia="Times New Roman" w:hAnsi="Arial" w:cs="Arial"/>
                <w:color w:val="000000"/>
                <w:sz w:val="20"/>
                <w:szCs w:val="20"/>
              </w:rPr>
              <w:t>x4</w:t>
            </w:r>
          </w:p>
        </w:tc>
        <w:tc>
          <w:tcPr>
            <w:tcW w:w="2043" w:type="pct"/>
            <w:tcBorders>
              <w:top w:val="nil"/>
              <w:left w:val="nil"/>
              <w:bottom w:val="single" w:sz="4" w:space="0" w:color="auto"/>
              <w:right w:val="single" w:sz="4" w:space="0" w:color="auto"/>
            </w:tcBorders>
            <w:shd w:val="clear" w:color="auto" w:fill="auto"/>
            <w:noWrap/>
            <w:vAlign w:val="bottom"/>
          </w:tcPr>
          <w:p w14:paraId="1BFF7ACF"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hAnsi="Arial" w:cs="Arial"/>
                <w:color w:val="000000"/>
                <w:sz w:val="20"/>
                <w:szCs w:val="20"/>
              </w:rPr>
              <w:t>Region</w:t>
            </w:r>
          </w:p>
        </w:tc>
        <w:tc>
          <w:tcPr>
            <w:tcW w:w="960" w:type="pct"/>
            <w:tcBorders>
              <w:top w:val="nil"/>
              <w:left w:val="nil"/>
              <w:bottom w:val="single" w:sz="4" w:space="0" w:color="auto"/>
              <w:right w:val="single" w:sz="4" w:space="0" w:color="auto"/>
            </w:tcBorders>
            <w:shd w:val="clear" w:color="auto" w:fill="auto"/>
            <w:noWrap/>
          </w:tcPr>
          <w:p w14:paraId="331718C3"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preload</w:t>
            </w:r>
          </w:p>
        </w:tc>
        <w:tc>
          <w:tcPr>
            <w:tcW w:w="1707" w:type="pct"/>
            <w:tcBorders>
              <w:top w:val="nil"/>
              <w:left w:val="nil"/>
              <w:bottom w:val="single" w:sz="4" w:space="0" w:color="auto"/>
              <w:right w:val="single" w:sz="4" w:space="0" w:color="auto"/>
            </w:tcBorders>
            <w:shd w:val="clear" w:color="auto" w:fill="auto"/>
            <w:noWrap/>
          </w:tcPr>
          <w:p w14:paraId="181DC836"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52226E37"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2A997F1A" w14:textId="77777777" w:rsidR="00BA6E8E" w:rsidRPr="00CA59CC" w:rsidRDefault="00BA6E8E" w:rsidP="000E6744">
            <w:pPr>
              <w:spacing w:after="0" w:line="240" w:lineRule="auto"/>
              <w:contextualSpacing/>
              <w:jc w:val="center"/>
              <w:rPr>
                <w:rFonts w:ascii="Arial" w:eastAsia="Times New Roman" w:hAnsi="Arial" w:cs="Arial"/>
                <w:color w:val="000000"/>
                <w:sz w:val="20"/>
                <w:szCs w:val="20"/>
              </w:rPr>
            </w:pPr>
            <w:r w:rsidRPr="00CA59CC">
              <w:rPr>
                <w:rFonts w:ascii="Arial" w:eastAsia="Times New Roman" w:hAnsi="Arial" w:cs="Arial"/>
                <w:color w:val="000000"/>
                <w:sz w:val="20"/>
                <w:szCs w:val="20"/>
              </w:rPr>
              <w:t>x5</w:t>
            </w:r>
          </w:p>
        </w:tc>
        <w:tc>
          <w:tcPr>
            <w:tcW w:w="2043" w:type="pct"/>
            <w:tcBorders>
              <w:top w:val="nil"/>
              <w:left w:val="nil"/>
              <w:bottom w:val="single" w:sz="4" w:space="0" w:color="auto"/>
              <w:right w:val="single" w:sz="4" w:space="0" w:color="auto"/>
            </w:tcBorders>
            <w:shd w:val="clear" w:color="auto" w:fill="auto"/>
            <w:noWrap/>
            <w:vAlign w:val="bottom"/>
          </w:tcPr>
          <w:p w14:paraId="5DADCA4E"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hAnsi="Arial" w:cs="Arial"/>
                <w:color w:val="000000"/>
                <w:sz w:val="20"/>
                <w:szCs w:val="20"/>
              </w:rPr>
              <w:t>Zone</w:t>
            </w:r>
          </w:p>
        </w:tc>
        <w:tc>
          <w:tcPr>
            <w:tcW w:w="960" w:type="pct"/>
            <w:tcBorders>
              <w:top w:val="nil"/>
              <w:left w:val="nil"/>
              <w:bottom w:val="single" w:sz="4" w:space="0" w:color="auto"/>
              <w:right w:val="single" w:sz="4" w:space="0" w:color="auto"/>
            </w:tcBorders>
            <w:shd w:val="clear" w:color="auto" w:fill="auto"/>
            <w:noWrap/>
          </w:tcPr>
          <w:p w14:paraId="6F370593"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preload</w:t>
            </w:r>
          </w:p>
        </w:tc>
        <w:tc>
          <w:tcPr>
            <w:tcW w:w="1707" w:type="pct"/>
            <w:tcBorders>
              <w:top w:val="nil"/>
              <w:left w:val="nil"/>
              <w:bottom w:val="single" w:sz="4" w:space="0" w:color="auto"/>
              <w:right w:val="single" w:sz="4" w:space="0" w:color="auto"/>
            </w:tcBorders>
            <w:shd w:val="clear" w:color="auto" w:fill="auto"/>
            <w:noWrap/>
          </w:tcPr>
          <w:p w14:paraId="2CDDC02E"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65FBB002"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0DEB1517" w14:textId="77777777" w:rsidR="00BA6E8E" w:rsidRPr="00CA59CC" w:rsidRDefault="00BA6E8E" w:rsidP="000E6744">
            <w:pPr>
              <w:spacing w:after="0" w:line="240" w:lineRule="auto"/>
              <w:contextualSpacing/>
              <w:jc w:val="center"/>
              <w:rPr>
                <w:rFonts w:ascii="Arial" w:eastAsia="Times New Roman" w:hAnsi="Arial" w:cs="Arial"/>
                <w:color w:val="000000"/>
                <w:sz w:val="20"/>
                <w:szCs w:val="20"/>
              </w:rPr>
            </w:pPr>
            <w:r w:rsidRPr="00CA59CC">
              <w:rPr>
                <w:rFonts w:ascii="Arial" w:eastAsia="Times New Roman" w:hAnsi="Arial" w:cs="Arial"/>
                <w:color w:val="000000"/>
                <w:sz w:val="20"/>
                <w:szCs w:val="20"/>
              </w:rPr>
              <w:t>x6</w:t>
            </w:r>
          </w:p>
        </w:tc>
        <w:tc>
          <w:tcPr>
            <w:tcW w:w="2043" w:type="pct"/>
            <w:tcBorders>
              <w:top w:val="nil"/>
              <w:left w:val="nil"/>
              <w:bottom w:val="single" w:sz="4" w:space="0" w:color="auto"/>
              <w:right w:val="single" w:sz="4" w:space="0" w:color="auto"/>
            </w:tcBorders>
            <w:shd w:val="clear" w:color="auto" w:fill="auto"/>
            <w:noWrap/>
            <w:vAlign w:val="bottom"/>
          </w:tcPr>
          <w:p w14:paraId="0E94D66B" w14:textId="77777777" w:rsidR="00BA6E8E" w:rsidRPr="00CA59CC" w:rsidRDefault="00BA6E8E" w:rsidP="000E6744">
            <w:pPr>
              <w:spacing w:after="0" w:line="240" w:lineRule="auto"/>
              <w:contextualSpacing/>
              <w:rPr>
                <w:rFonts w:ascii="Arial" w:eastAsia="Times New Roman" w:hAnsi="Arial" w:cs="Arial"/>
                <w:color w:val="000000"/>
                <w:sz w:val="20"/>
                <w:szCs w:val="20"/>
              </w:rPr>
            </w:pPr>
            <w:proofErr w:type="spellStart"/>
            <w:r w:rsidRPr="00CA59CC">
              <w:rPr>
                <w:rFonts w:ascii="Arial" w:hAnsi="Arial" w:cs="Arial"/>
                <w:color w:val="000000"/>
                <w:sz w:val="20"/>
                <w:szCs w:val="20"/>
              </w:rPr>
              <w:t>Wereda</w:t>
            </w:r>
            <w:proofErr w:type="spellEnd"/>
          </w:p>
        </w:tc>
        <w:tc>
          <w:tcPr>
            <w:tcW w:w="960" w:type="pct"/>
            <w:tcBorders>
              <w:top w:val="nil"/>
              <w:left w:val="nil"/>
              <w:bottom w:val="single" w:sz="4" w:space="0" w:color="auto"/>
              <w:right w:val="single" w:sz="4" w:space="0" w:color="auto"/>
            </w:tcBorders>
            <w:shd w:val="clear" w:color="auto" w:fill="auto"/>
            <w:noWrap/>
          </w:tcPr>
          <w:p w14:paraId="7EF29026"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preload</w:t>
            </w:r>
          </w:p>
        </w:tc>
        <w:tc>
          <w:tcPr>
            <w:tcW w:w="1707" w:type="pct"/>
            <w:tcBorders>
              <w:top w:val="nil"/>
              <w:left w:val="nil"/>
              <w:bottom w:val="single" w:sz="4" w:space="0" w:color="auto"/>
              <w:right w:val="single" w:sz="4" w:space="0" w:color="auto"/>
            </w:tcBorders>
            <w:shd w:val="clear" w:color="auto" w:fill="auto"/>
            <w:noWrap/>
          </w:tcPr>
          <w:p w14:paraId="3A90F45F"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204D813D"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039C3238" w14:textId="77777777" w:rsidR="00BA6E8E" w:rsidRPr="00CA59CC" w:rsidRDefault="00BA6E8E" w:rsidP="000E6744">
            <w:pPr>
              <w:spacing w:after="0" w:line="240" w:lineRule="auto"/>
              <w:contextualSpacing/>
              <w:jc w:val="center"/>
              <w:rPr>
                <w:rFonts w:ascii="Arial" w:eastAsia="Times New Roman" w:hAnsi="Arial" w:cs="Arial"/>
                <w:color w:val="000000"/>
                <w:sz w:val="20"/>
                <w:szCs w:val="20"/>
              </w:rPr>
            </w:pPr>
            <w:r w:rsidRPr="00CA59CC">
              <w:rPr>
                <w:rFonts w:ascii="Arial" w:eastAsia="Times New Roman" w:hAnsi="Arial" w:cs="Arial"/>
                <w:color w:val="000000"/>
                <w:sz w:val="20"/>
                <w:szCs w:val="20"/>
              </w:rPr>
              <w:t>x7</w:t>
            </w:r>
          </w:p>
        </w:tc>
        <w:tc>
          <w:tcPr>
            <w:tcW w:w="2043" w:type="pct"/>
            <w:tcBorders>
              <w:top w:val="nil"/>
              <w:left w:val="nil"/>
              <w:bottom w:val="single" w:sz="4" w:space="0" w:color="auto"/>
              <w:right w:val="single" w:sz="4" w:space="0" w:color="auto"/>
            </w:tcBorders>
            <w:shd w:val="clear" w:color="auto" w:fill="auto"/>
            <w:noWrap/>
            <w:vAlign w:val="bottom"/>
          </w:tcPr>
          <w:p w14:paraId="1A3F3AA1"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hAnsi="Arial" w:cs="Arial"/>
                <w:color w:val="000000"/>
                <w:sz w:val="20"/>
                <w:szCs w:val="20"/>
              </w:rPr>
              <w:t>kebele</w:t>
            </w:r>
          </w:p>
        </w:tc>
        <w:tc>
          <w:tcPr>
            <w:tcW w:w="960" w:type="pct"/>
            <w:tcBorders>
              <w:top w:val="nil"/>
              <w:left w:val="nil"/>
              <w:bottom w:val="single" w:sz="4" w:space="0" w:color="auto"/>
              <w:right w:val="single" w:sz="4" w:space="0" w:color="auto"/>
            </w:tcBorders>
            <w:shd w:val="clear" w:color="auto" w:fill="auto"/>
            <w:noWrap/>
          </w:tcPr>
          <w:p w14:paraId="06B8F361"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preload</w:t>
            </w:r>
          </w:p>
        </w:tc>
        <w:tc>
          <w:tcPr>
            <w:tcW w:w="1707" w:type="pct"/>
            <w:tcBorders>
              <w:top w:val="nil"/>
              <w:left w:val="nil"/>
              <w:bottom w:val="single" w:sz="4" w:space="0" w:color="auto"/>
              <w:right w:val="single" w:sz="4" w:space="0" w:color="auto"/>
            </w:tcBorders>
            <w:shd w:val="clear" w:color="auto" w:fill="auto"/>
            <w:noWrap/>
          </w:tcPr>
          <w:p w14:paraId="005D8F42"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75C453D5"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5863C5B8" w14:textId="77777777" w:rsidR="00BA6E8E" w:rsidRPr="00CA59CC" w:rsidRDefault="00BA6E8E" w:rsidP="000E6744">
            <w:pPr>
              <w:spacing w:after="0" w:line="240" w:lineRule="auto"/>
              <w:contextualSpacing/>
              <w:jc w:val="center"/>
              <w:rPr>
                <w:rFonts w:ascii="Arial" w:eastAsia="Times New Roman" w:hAnsi="Arial" w:cs="Arial"/>
                <w:color w:val="000000"/>
                <w:sz w:val="20"/>
                <w:szCs w:val="20"/>
              </w:rPr>
            </w:pPr>
            <w:r w:rsidRPr="00CA59CC">
              <w:rPr>
                <w:rFonts w:ascii="Arial" w:eastAsia="Times New Roman" w:hAnsi="Arial" w:cs="Arial"/>
                <w:color w:val="000000"/>
                <w:sz w:val="20"/>
                <w:szCs w:val="20"/>
              </w:rPr>
              <w:t>x8</w:t>
            </w:r>
          </w:p>
        </w:tc>
        <w:tc>
          <w:tcPr>
            <w:tcW w:w="2043" w:type="pct"/>
            <w:tcBorders>
              <w:top w:val="nil"/>
              <w:left w:val="nil"/>
              <w:bottom w:val="single" w:sz="4" w:space="0" w:color="auto"/>
              <w:right w:val="single" w:sz="4" w:space="0" w:color="auto"/>
            </w:tcBorders>
            <w:shd w:val="clear" w:color="auto" w:fill="auto"/>
            <w:noWrap/>
            <w:vAlign w:val="bottom"/>
          </w:tcPr>
          <w:p w14:paraId="06A513CA"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hAnsi="Arial" w:cs="Arial"/>
                <w:color w:val="000000"/>
                <w:sz w:val="20"/>
                <w:szCs w:val="20"/>
              </w:rPr>
              <w:t>Treatment</w:t>
            </w:r>
          </w:p>
        </w:tc>
        <w:tc>
          <w:tcPr>
            <w:tcW w:w="960" w:type="pct"/>
            <w:tcBorders>
              <w:top w:val="nil"/>
              <w:left w:val="nil"/>
              <w:bottom w:val="single" w:sz="4" w:space="0" w:color="auto"/>
              <w:right w:val="single" w:sz="4" w:space="0" w:color="auto"/>
            </w:tcBorders>
            <w:shd w:val="clear" w:color="auto" w:fill="auto"/>
            <w:noWrap/>
          </w:tcPr>
          <w:p w14:paraId="05F4EE19"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Preload (control/</w:t>
            </w:r>
            <w:proofErr w:type="spellStart"/>
            <w:r w:rsidRPr="00CA59CC">
              <w:rPr>
                <w:rFonts w:ascii="Arial" w:eastAsia="Times New Roman" w:hAnsi="Arial" w:cs="Arial"/>
                <w:color w:val="000000"/>
                <w:sz w:val="20"/>
                <w:szCs w:val="20"/>
              </w:rPr>
              <w:t>SeedProm</w:t>
            </w:r>
            <w:proofErr w:type="spellEnd"/>
            <w:r w:rsidRPr="00CA59CC">
              <w:rPr>
                <w:rFonts w:ascii="Arial" w:eastAsia="Times New Roman" w:hAnsi="Arial" w:cs="Arial"/>
                <w:color w:val="000000"/>
                <w:sz w:val="20"/>
                <w:szCs w:val="20"/>
              </w:rPr>
              <w:t>/</w:t>
            </w:r>
            <w:proofErr w:type="spellStart"/>
            <w:r w:rsidRPr="00CA59CC">
              <w:rPr>
                <w:rFonts w:ascii="Arial" w:eastAsia="Times New Roman" w:hAnsi="Arial" w:cs="Arial"/>
                <w:color w:val="000000"/>
                <w:sz w:val="20"/>
                <w:szCs w:val="20"/>
              </w:rPr>
              <w:t>SeedProm</w:t>
            </w:r>
            <w:proofErr w:type="spellEnd"/>
            <w:r w:rsidRPr="00CA59CC">
              <w:rPr>
                <w:rFonts w:ascii="Arial" w:eastAsia="Times New Roman" w:hAnsi="Arial" w:cs="Arial"/>
                <w:color w:val="000000"/>
                <w:sz w:val="20"/>
                <w:szCs w:val="20"/>
              </w:rPr>
              <w:t xml:space="preserve"> + PBI/Consumer)</w:t>
            </w:r>
          </w:p>
        </w:tc>
        <w:tc>
          <w:tcPr>
            <w:tcW w:w="1707" w:type="pct"/>
            <w:tcBorders>
              <w:top w:val="nil"/>
              <w:left w:val="nil"/>
              <w:bottom w:val="single" w:sz="4" w:space="0" w:color="auto"/>
              <w:right w:val="single" w:sz="4" w:space="0" w:color="auto"/>
            </w:tcBorders>
            <w:shd w:val="clear" w:color="auto" w:fill="auto"/>
            <w:noWrap/>
          </w:tcPr>
          <w:p w14:paraId="205EF406"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4E5C2610"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07D1016D" w14:textId="77777777" w:rsidR="00BA6E8E" w:rsidRPr="00CA59CC" w:rsidRDefault="00BA6E8E" w:rsidP="000E6744">
            <w:pPr>
              <w:spacing w:after="0" w:line="240" w:lineRule="auto"/>
              <w:contextualSpacing/>
              <w:jc w:val="center"/>
              <w:rPr>
                <w:rFonts w:ascii="Arial" w:eastAsia="Times New Roman" w:hAnsi="Arial" w:cs="Arial"/>
                <w:color w:val="000000"/>
                <w:sz w:val="20"/>
                <w:szCs w:val="20"/>
              </w:rPr>
            </w:pPr>
            <w:r w:rsidRPr="00CA59CC">
              <w:rPr>
                <w:rFonts w:ascii="Arial" w:eastAsia="Times New Roman" w:hAnsi="Arial" w:cs="Arial"/>
                <w:color w:val="000000"/>
                <w:sz w:val="20"/>
                <w:szCs w:val="20"/>
              </w:rPr>
              <w:t>x9</w:t>
            </w:r>
          </w:p>
        </w:tc>
        <w:tc>
          <w:tcPr>
            <w:tcW w:w="2043" w:type="pct"/>
            <w:tcBorders>
              <w:top w:val="nil"/>
              <w:left w:val="nil"/>
              <w:bottom w:val="single" w:sz="4" w:space="0" w:color="auto"/>
              <w:right w:val="single" w:sz="4" w:space="0" w:color="auto"/>
            </w:tcBorders>
            <w:shd w:val="clear" w:color="auto" w:fill="auto"/>
            <w:noWrap/>
            <w:vAlign w:val="bottom"/>
          </w:tcPr>
          <w:p w14:paraId="78306D90" w14:textId="77777777" w:rsidR="00BA6E8E" w:rsidRPr="00CA59CC" w:rsidRDefault="00BA6E8E" w:rsidP="000E6744">
            <w:pPr>
              <w:spacing w:after="0" w:line="240" w:lineRule="auto"/>
              <w:contextualSpacing/>
              <w:rPr>
                <w:rFonts w:ascii="Arial" w:eastAsia="Times New Roman" w:hAnsi="Arial" w:cs="Arial"/>
                <w:color w:val="000000"/>
                <w:sz w:val="20"/>
                <w:szCs w:val="20"/>
              </w:rPr>
            </w:pPr>
            <w:proofErr w:type="spellStart"/>
            <w:r w:rsidRPr="00CA59CC">
              <w:rPr>
                <w:rFonts w:ascii="Arial" w:hAnsi="Arial" w:cs="Arial"/>
                <w:color w:val="000000"/>
                <w:sz w:val="20"/>
                <w:szCs w:val="20"/>
              </w:rPr>
              <w:t>farmername</w:t>
            </w:r>
            <w:proofErr w:type="spellEnd"/>
          </w:p>
        </w:tc>
        <w:tc>
          <w:tcPr>
            <w:tcW w:w="960" w:type="pct"/>
            <w:tcBorders>
              <w:top w:val="nil"/>
              <w:left w:val="nil"/>
              <w:bottom w:val="single" w:sz="4" w:space="0" w:color="auto"/>
              <w:right w:val="single" w:sz="4" w:space="0" w:color="auto"/>
            </w:tcBorders>
            <w:shd w:val="clear" w:color="auto" w:fill="auto"/>
            <w:noWrap/>
          </w:tcPr>
          <w:p w14:paraId="74E82BA4"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Preload (name of farmer from BL)</w:t>
            </w:r>
          </w:p>
        </w:tc>
        <w:tc>
          <w:tcPr>
            <w:tcW w:w="1707" w:type="pct"/>
            <w:tcBorders>
              <w:top w:val="nil"/>
              <w:left w:val="nil"/>
              <w:bottom w:val="single" w:sz="4" w:space="0" w:color="auto"/>
              <w:right w:val="single" w:sz="4" w:space="0" w:color="auto"/>
            </w:tcBorders>
            <w:shd w:val="clear" w:color="auto" w:fill="auto"/>
            <w:noWrap/>
          </w:tcPr>
          <w:p w14:paraId="09DF1603"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670F855F"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402D1DC3" w14:textId="77777777" w:rsidR="00BA6E8E" w:rsidRPr="00CA59CC" w:rsidRDefault="00BA6E8E" w:rsidP="000E6744">
            <w:pPr>
              <w:spacing w:after="0" w:line="240" w:lineRule="auto"/>
              <w:contextualSpacing/>
              <w:jc w:val="center"/>
              <w:rPr>
                <w:rFonts w:ascii="Arial" w:eastAsia="Times New Roman" w:hAnsi="Arial" w:cs="Arial"/>
                <w:color w:val="000000"/>
                <w:sz w:val="20"/>
                <w:szCs w:val="20"/>
              </w:rPr>
            </w:pPr>
            <w:r w:rsidRPr="00CA59CC">
              <w:rPr>
                <w:rFonts w:ascii="Arial" w:eastAsia="Times New Roman" w:hAnsi="Arial" w:cs="Arial"/>
                <w:color w:val="000000"/>
                <w:sz w:val="20"/>
                <w:szCs w:val="20"/>
              </w:rPr>
              <w:t>x10</w:t>
            </w:r>
          </w:p>
        </w:tc>
        <w:tc>
          <w:tcPr>
            <w:tcW w:w="2043" w:type="pct"/>
            <w:tcBorders>
              <w:top w:val="nil"/>
              <w:left w:val="nil"/>
              <w:bottom w:val="single" w:sz="4" w:space="0" w:color="auto"/>
              <w:right w:val="single" w:sz="4" w:space="0" w:color="auto"/>
            </w:tcBorders>
            <w:shd w:val="clear" w:color="auto" w:fill="auto"/>
            <w:noWrap/>
            <w:vAlign w:val="bottom"/>
          </w:tcPr>
          <w:p w14:paraId="1DDB958A" w14:textId="77777777" w:rsidR="00BA6E8E" w:rsidRPr="00CA59CC" w:rsidRDefault="00BA6E8E" w:rsidP="000E6744">
            <w:pPr>
              <w:spacing w:after="0" w:line="240" w:lineRule="auto"/>
              <w:contextualSpacing/>
              <w:rPr>
                <w:rFonts w:ascii="Arial" w:eastAsia="Times New Roman" w:hAnsi="Arial" w:cs="Arial"/>
                <w:color w:val="000000"/>
                <w:sz w:val="20"/>
                <w:szCs w:val="20"/>
              </w:rPr>
            </w:pPr>
            <w:proofErr w:type="spellStart"/>
            <w:r w:rsidRPr="00CA59CC">
              <w:rPr>
                <w:rFonts w:ascii="Arial" w:hAnsi="Arial" w:cs="Arial"/>
                <w:color w:val="000000"/>
                <w:sz w:val="20"/>
                <w:szCs w:val="20"/>
              </w:rPr>
              <w:t>phonenumber</w:t>
            </w:r>
            <w:proofErr w:type="spellEnd"/>
          </w:p>
        </w:tc>
        <w:tc>
          <w:tcPr>
            <w:tcW w:w="960" w:type="pct"/>
            <w:tcBorders>
              <w:top w:val="nil"/>
              <w:left w:val="nil"/>
              <w:bottom w:val="single" w:sz="4" w:space="0" w:color="auto"/>
              <w:right w:val="single" w:sz="4" w:space="0" w:color="auto"/>
            </w:tcBorders>
            <w:shd w:val="clear" w:color="auto" w:fill="auto"/>
            <w:noWrap/>
          </w:tcPr>
          <w:p w14:paraId="0C047E7E"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Preload (</w:t>
            </w:r>
            <w:proofErr w:type="spellStart"/>
            <w:r w:rsidRPr="00CA59CC">
              <w:rPr>
                <w:rFonts w:ascii="Arial" w:eastAsia="Times New Roman" w:hAnsi="Arial" w:cs="Arial"/>
                <w:color w:val="000000"/>
                <w:sz w:val="20"/>
                <w:szCs w:val="20"/>
              </w:rPr>
              <w:t>Phonenumber</w:t>
            </w:r>
            <w:proofErr w:type="spellEnd"/>
            <w:r w:rsidRPr="00CA59CC">
              <w:rPr>
                <w:rFonts w:ascii="Arial" w:eastAsia="Times New Roman" w:hAnsi="Arial" w:cs="Arial"/>
                <w:color w:val="000000"/>
                <w:sz w:val="20"/>
                <w:szCs w:val="20"/>
              </w:rPr>
              <w:t xml:space="preserve"> from BL)</w:t>
            </w:r>
          </w:p>
        </w:tc>
        <w:tc>
          <w:tcPr>
            <w:tcW w:w="1707" w:type="pct"/>
            <w:tcBorders>
              <w:top w:val="nil"/>
              <w:left w:val="nil"/>
              <w:bottom w:val="single" w:sz="4" w:space="0" w:color="auto"/>
              <w:right w:val="single" w:sz="4" w:space="0" w:color="auto"/>
            </w:tcBorders>
            <w:shd w:val="clear" w:color="auto" w:fill="auto"/>
            <w:noWrap/>
          </w:tcPr>
          <w:p w14:paraId="23755375"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643EE16E"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597C6D7E" w14:textId="77777777" w:rsidR="00BA6E8E" w:rsidRPr="00CA59CC" w:rsidRDefault="00BA6E8E" w:rsidP="000E6744">
            <w:pPr>
              <w:spacing w:after="0" w:line="240" w:lineRule="auto"/>
              <w:contextualSpacing/>
              <w:jc w:val="center"/>
              <w:rPr>
                <w:rFonts w:ascii="Arial" w:eastAsia="Times New Roman" w:hAnsi="Arial" w:cs="Arial"/>
                <w:color w:val="000000"/>
                <w:sz w:val="20"/>
                <w:szCs w:val="20"/>
              </w:rPr>
            </w:pPr>
            <w:r w:rsidRPr="00CA59CC">
              <w:rPr>
                <w:rFonts w:ascii="Arial" w:eastAsia="Times New Roman" w:hAnsi="Arial" w:cs="Arial"/>
                <w:color w:val="000000"/>
                <w:sz w:val="20"/>
                <w:szCs w:val="20"/>
              </w:rPr>
              <w:t>x11</w:t>
            </w:r>
          </w:p>
        </w:tc>
        <w:tc>
          <w:tcPr>
            <w:tcW w:w="2043" w:type="pct"/>
            <w:tcBorders>
              <w:top w:val="nil"/>
              <w:left w:val="nil"/>
              <w:bottom w:val="single" w:sz="4" w:space="0" w:color="auto"/>
              <w:right w:val="single" w:sz="4" w:space="0" w:color="auto"/>
            </w:tcBorders>
            <w:shd w:val="clear" w:color="auto" w:fill="auto"/>
            <w:noWrap/>
            <w:vAlign w:val="bottom"/>
          </w:tcPr>
          <w:p w14:paraId="15816EC4" w14:textId="77777777" w:rsidR="00BA6E8E" w:rsidRPr="00CA59CC" w:rsidRDefault="00BA6E8E" w:rsidP="000E6744">
            <w:pPr>
              <w:spacing w:after="0" w:line="240" w:lineRule="auto"/>
              <w:contextualSpacing/>
              <w:rPr>
                <w:rFonts w:ascii="Arial" w:eastAsia="Times New Roman" w:hAnsi="Arial" w:cs="Arial"/>
                <w:color w:val="000000"/>
                <w:sz w:val="20"/>
                <w:szCs w:val="20"/>
              </w:rPr>
            </w:pPr>
            <w:proofErr w:type="spellStart"/>
            <w:r w:rsidRPr="00CA59CC">
              <w:rPr>
                <w:rFonts w:ascii="Arial" w:hAnsi="Arial" w:cs="Arial"/>
                <w:color w:val="000000"/>
                <w:sz w:val="20"/>
                <w:szCs w:val="20"/>
              </w:rPr>
              <w:t>teff_trialpack_yn</w:t>
            </w:r>
            <w:proofErr w:type="spellEnd"/>
            <w:r w:rsidRPr="00CA59CC">
              <w:rPr>
                <w:rFonts w:ascii="Arial" w:hAnsi="Arial" w:cs="Arial"/>
                <w:color w:val="000000"/>
                <w:sz w:val="20"/>
                <w:szCs w:val="20"/>
              </w:rPr>
              <w:t xml:space="preserve"> </w:t>
            </w:r>
          </w:p>
        </w:tc>
        <w:tc>
          <w:tcPr>
            <w:tcW w:w="960" w:type="pct"/>
            <w:tcBorders>
              <w:top w:val="nil"/>
              <w:left w:val="nil"/>
              <w:bottom w:val="single" w:sz="4" w:space="0" w:color="auto"/>
              <w:right w:val="single" w:sz="4" w:space="0" w:color="auto"/>
            </w:tcBorders>
            <w:shd w:val="clear" w:color="auto" w:fill="auto"/>
            <w:noWrap/>
          </w:tcPr>
          <w:p w14:paraId="21830F93"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Preload (received teff </w:t>
            </w:r>
            <w:proofErr w:type="spellStart"/>
            <w:r w:rsidRPr="00CA59CC">
              <w:rPr>
                <w:rFonts w:ascii="Arial" w:eastAsia="Times New Roman" w:hAnsi="Arial" w:cs="Arial"/>
                <w:color w:val="000000"/>
                <w:sz w:val="20"/>
                <w:szCs w:val="20"/>
              </w:rPr>
              <w:t>trialpack</w:t>
            </w:r>
            <w:proofErr w:type="spellEnd"/>
            <w:r w:rsidRPr="00CA59CC">
              <w:rPr>
                <w:rFonts w:ascii="Arial" w:eastAsia="Times New Roman" w:hAnsi="Arial" w:cs="Arial"/>
                <w:color w:val="000000"/>
                <w:sz w:val="20"/>
                <w:szCs w:val="20"/>
              </w:rPr>
              <w:t xml:space="preserve"> Y/N)</w:t>
            </w:r>
          </w:p>
        </w:tc>
        <w:tc>
          <w:tcPr>
            <w:tcW w:w="1707" w:type="pct"/>
            <w:tcBorders>
              <w:top w:val="nil"/>
              <w:left w:val="nil"/>
              <w:bottom w:val="single" w:sz="4" w:space="0" w:color="auto"/>
              <w:right w:val="single" w:sz="4" w:space="0" w:color="auto"/>
            </w:tcBorders>
            <w:shd w:val="clear" w:color="auto" w:fill="auto"/>
            <w:noWrap/>
          </w:tcPr>
          <w:p w14:paraId="3BF940FC"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37FFBA9B"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5B5B29A7" w14:textId="77777777" w:rsidR="00BA6E8E" w:rsidRPr="00CA59CC" w:rsidRDefault="00BA6E8E" w:rsidP="000E6744">
            <w:pPr>
              <w:spacing w:after="0" w:line="240" w:lineRule="auto"/>
              <w:contextualSpacing/>
              <w:jc w:val="center"/>
              <w:rPr>
                <w:rFonts w:ascii="Arial" w:hAnsi="Arial" w:cs="Arial"/>
                <w:color w:val="000000"/>
                <w:sz w:val="20"/>
                <w:szCs w:val="20"/>
              </w:rPr>
            </w:pPr>
            <w:r w:rsidRPr="00CA59CC">
              <w:rPr>
                <w:rFonts w:ascii="Arial" w:hAnsi="Arial" w:cs="Arial"/>
                <w:color w:val="000000"/>
                <w:sz w:val="20"/>
                <w:szCs w:val="20"/>
              </w:rPr>
              <w:t>x12</w:t>
            </w:r>
          </w:p>
        </w:tc>
        <w:tc>
          <w:tcPr>
            <w:tcW w:w="2043" w:type="pct"/>
            <w:tcBorders>
              <w:top w:val="nil"/>
              <w:left w:val="nil"/>
              <w:bottom w:val="single" w:sz="4" w:space="0" w:color="auto"/>
              <w:right w:val="single" w:sz="4" w:space="0" w:color="auto"/>
            </w:tcBorders>
            <w:shd w:val="clear" w:color="auto" w:fill="auto"/>
            <w:noWrap/>
            <w:vAlign w:val="bottom"/>
          </w:tcPr>
          <w:p w14:paraId="5359CCB3" w14:textId="77777777" w:rsidR="00BA6E8E" w:rsidRPr="00CA59CC" w:rsidRDefault="00BA6E8E" w:rsidP="000E6744">
            <w:pPr>
              <w:spacing w:after="0" w:line="240" w:lineRule="auto"/>
              <w:contextualSpacing/>
              <w:rPr>
                <w:rFonts w:ascii="Arial" w:eastAsia="Times New Roman" w:hAnsi="Arial" w:cs="Arial"/>
                <w:color w:val="000000"/>
                <w:sz w:val="20"/>
                <w:szCs w:val="20"/>
              </w:rPr>
            </w:pPr>
            <w:proofErr w:type="spellStart"/>
            <w:r w:rsidRPr="00CA59CC">
              <w:rPr>
                <w:rFonts w:ascii="Arial" w:hAnsi="Arial" w:cs="Arial"/>
                <w:color w:val="000000"/>
                <w:sz w:val="20"/>
                <w:szCs w:val="20"/>
              </w:rPr>
              <w:t>teff_trialpack_type</w:t>
            </w:r>
            <w:proofErr w:type="spellEnd"/>
          </w:p>
        </w:tc>
        <w:tc>
          <w:tcPr>
            <w:tcW w:w="960" w:type="pct"/>
            <w:tcBorders>
              <w:top w:val="nil"/>
              <w:left w:val="nil"/>
              <w:bottom w:val="single" w:sz="4" w:space="0" w:color="auto"/>
              <w:right w:val="single" w:sz="4" w:space="0" w:color="auto"/>
            </w:tcBorders>
            <w:shd w:val="clear" w:color="auto" w:fill="auto"/>
            <w:noWrap/>
          </w:tcPr>
          <w:p w14:paraId="370ED17C"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Preload (type of teff </w:t>
            </w:r>
            <w:proofErr w:type="spellStart"/>
            <w:r w:rsidRPr="00CA59CC">
              <w:rPr>
                <w:rFonts w:ascii="Arial" w:eastAsia="Times New Roman" w:hAnsi="Arial" w:cs="Arial"/>
                <w:color w:val="000000"/>
                <w:sz w:val="20"/>
                <w:szCs w:val="20"/>
              </w:rPr>
              <w:t>trialpack</w:t>
            </w:r>
            <w:proofErr w:type="spellEnd"/>
            <w:r w:rsidRPr="00CA59CC">
              <w:rPr>
                <w:rFonts w:ascii="Arial" w:eastAsia="Times New Roman" w:hAnsi="Arial" w:cs="Arial"/>
                <w:color w:val="000000"/>
                <w:sz w:val="20"/>
                <w:szCs w:val="20"/>
              </w:rPr>
              <w:t xml:space="preserve"> received)</w:t>
            </w:r>
          </w:p>
        </w:tc>
        <w:tc>
          <w:tcPr>
            <w:tcW w:w="1707" w:type="pct"/>
            <w:tcBorders>
              <w:top w:val="nil"/>
              <w:left w:val="nil"/>
              <w:bottom w:val="single" w:sz="4" w:space="0" w:color="auto"/>
              <w:right w:val="single" w:sz="4" w:space="0" w:color="auto"/>
            </w:tcBorders>
            <w:shd w:val="clear" w:color="auto" w:fill="auto"/>
            <w:noWrap/>
          </w:tcPr>
          <w:p w14:paraId="4E874F72"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232DD7C7"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68A69F41" w14:textId="77777777" w:rsidR="00BA6E8E" w:rsidRPr="00CA59CC" w:rsidRDefault="00BA6E8E" w:rsidP="000E6744">
            <w:pPr>
              <w:spacing w:after="0" w:line="240" w:lineRule="auto"/>
              <w:contextualSpacing/>
              <w:jc w:val="center"/>
              <w:rPr>
                <w:rFonts w:ascii="Arial" w:hAnsi="Arial" w:cs="Arial"/>
                <w:color w:val="000000"/>
                <w:sz w:val="20"/>
                <w:szCs w:val="20"/>
              </w:rPr>
            </w:pPr>
          </w:p>
        </w:tc>
        <w:tc>
          <w:tcPr>
            <w:tcW w:w="2043" w:type="pct"/>
            <w:tcBorders>
              <w:top w:val="nil"/>
              <w:left w:val="nil"/>
              <w:bottom w:val="single" w:sz="4" w:space="0" w:color="auto"/>
              <w:right w:val="single" w:sz="4" w:space="0" w:color="auto"/>
            </w:tcBorders>
            <w:shd w:val="clear" w:color="auto" w:fill="auto"/>
            <w:noWrap/>
            <w:vAlign w:val="bottom"/>
          </w:tcPr>
          <w:p w14:paraId="5B385D60" w14:textId="77777777" w:rsidR="00BA6E8E" w:rsidRPr="00CA59CC" w:rsidRDefault="00BA6E8E" w:rsidP="000E6744">
            <w:pPr>
              <w:spacing w:after="0" w:line="240" w:lineRule="auto"/>
              <w:contextualSpacing/>
              <w:rPr>
                <w:rFonts w:ascii="Arial" w:hAnsi="Arial" w:cs="Arial"/>
                <w:color w:val="000000"/>
                <w:sz w:val="20"/>
                <w:szCs w:val="20"/>
              </w:rPr>
            </w:pPr>
            <w:proofErr w:type="spellStart"/>
            <w:r w:rsidRPr="00CA59CC">
              <w:rPr>
                <w:rFonts w:ascii="Arial" w:hAnsi="Arial" w:cs="Arial"/>
                <w:color w:val="000000"/>
                <w:sz w:val="20"/>
                <w:szCs w:val="20"/>
              </w:rPr>
              <w:t>teff_Cons_flour</w:t>
            </w:r>
            <w:proofErr w:type="spellEnd"/>
          </w:p>
        </w:tc>
        <w:tc>
          <w:tcPr>
            <w:tcW w:w="960" w:type="pct"/>
            <w:tcBorders>
              <w:top w:val="nil"/>
              <w:left w:val="nil"/>
              <w:bottom w:val="single" w:sz="4" w:space="0" w:color="auto"/>
              <w:right w:val="single" w:sz="4" w:space="0" w:color="auto"/>
            </w:tcBorders>
            <w:shd w:val="clear" w:color="auto" w:fill="auto"/>
            <w:noWrap/>
          </w:tcPr>
          <w:p w14:paraId="1C6300C5"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Preload (received teff flour Y/N)</w:t>
            </w:r>
          </w:p>
        </w:tc>
        <w:tc>
          <w:tcPr>
            <w:tcW w:w="1707" w:type="pct"/>
            <w:tcBorders>
              <w:top w:val="nil"/>
              <w:left w:val="nil"/>
              <w:bottom w:val="single" w:sz="4" w:space="0" w:color="auto"/>
              <w:right w:val="single" w:sz="4" w:space="0" w:color="auto"/>
            </w:tcBorders>
            <w:shd w:val="clear" w:color="auto" w:fill="auto"/>
            <w:noWrap/>
          </w:tcPr>
          <w:p w14:paraId="1D2157B1"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0D48897F"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30BBA2CB" w14:textId="77777777" w:rsidR="00BA6E8E" w:rsidRPr="00CA59CC" w:rsidRDefault="00BA6E8E" w:rsidP="000E6744">
            <w:pPr>
              <w:spacing w:after="0" w:line="240" w:lineRule="auto"/>
              <w:contextualSpacing/>
              <w:jc w:val="center"/>
              <w:rPr>
                <w:rFonts w:ascii="Arial" w:hAnsi="Arial" w:cs="Arial"/>
                <w:color w:val="000000"/>
                <w:sz w:val="20"/>
                <w:szCs w:val="20"/>
              </w:rPr>
            </w:pPr>
            <w:r w:rsidRPr="00CA59CC">
              <w:rPr>
                <w:rFonts w:ascii="Arial" w:hAnsi="Arial" w:cs="Arial"/>
                <w:color w:val="000000"/>
                <w:sz w:val="20"/>
                <w:szCs w:val="20"/>
              </w:rPr>
              <w:t>x13</w:t>
            </w:r>
          </w:p>
        </w:tc>
        <w:tc>
          <w:tcPr>
            <w:tcW w:w="2043" w:type="pct"/>
            <w:tcBorders>
              <w:top w:val="nil"/>
              <w:left w:val="nil"/>
              <w:bottom w:val="single" w:sz="4" w:space="0" w:color="auto"/>
              <w:right w:val="single" w:sz="4" w:space="0" w:color="auto"/>
            </w:tcBorders>
            <w:shd w:val="clear" w:color="auto" w:fill="auto"/>
            <w:noWrap/>
            <w:vAlign w:val="bottom"/>
          </w:tcPr>
          <w:p w14:paraId="296113C0" w14:textId="77777777" w:rsidR="00BA6E8E" w:rsidRPr="00CA59CC" w:rsidRDefault="00BA6E8E" w:rsidP="000E6744">
            <w:pPr>
              <w:spacing w:after="0" w:line="240" w:lineRule="auto"/>
              <w:contextualSpacing/>
              <w:rPr>
                <w:rFonts w:ascii="Arial" w:eastAsia="Times New Roman" w:hAnsi="Arial" w:cs="Arial"/>
                <w:color w:val="000000"/>
                <w:sz w:val="20"/>
                <w:szCs w:val="20"/>
              </w:rPr>
            </w:pPr>
            <w:proofErr w:type="spellStart"/>
            <w:r w:rsidRPr="00CA59CC">
              <w:rPr>
                <w:rFonts w:ascii="Arial" w:hAnsi="Arial" w:cs="Arial"/>
                <w:color w:val="000000"/>
                <w:sz w:val="20"/>
                <w:szCs w:val="20"/>
              </w:rPr>
              <w:t>wheat_trialpack_yn</w:t>
            </w:r>
            <w:proofErr w:type="spellEnd"/>
            <w:r w:rsidRPr="00CA59CC">
              <w:rPr>
                <w:rFonts w:ascii="Arial" w:hAnsi="Arial" w:cs="Arial"/>
                <w:color w:val="000000"/>
                <w:sz w:val="20"/>
                <w:szCs w:val="20"/>
              </w:rPr>
              <w:t xml:space="preserve"> </w:t>
            </w:r>
          </w:p>
        </w:tc>
        <w:tc>
          <w:tcPr>
            <w:tcW w:w="960" w:type="pct"/>
            <w:tcBorders>
              <w:top w:val="nil"/>
              <w:left w:val="nil"/>
              <w:bottom w:val="single" w:sz="4" w:space="0" w:color="auto"/>
              <w:right w:val="single" w:sz="4" w:space="0" w:color="auto"/>
            </w:tcBorders>
            <w:shd w:val="clear" w:color="auto" w:fill="auto"/>
            <w:noWrap/>
          </w:tcPr>
          <w:p w14:paraId="0C3F639A"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Preload (received wheat </w:t>
            </w:r>
            <w:proofErr w:type="spellStart"/>
            <w:r w:rsidRPr="00CA59CC">
              <w:rPr>
                <w:rFonts w:ascii="Arial" w:eastAsia="Times New Roman" w:hAnsi="Arial" w:cs="Arial"/>
                <w:color w:val="000000"/>
                <w:sz w:val="20"/>
                <w:szCs w:val="20"/>
              </w:rPr>
              <w:t>trialpack</w:t>
            </w:r>
            <w:proofErr w:type="spellEnd"/>
            <w:r w:rsidRPr="00CA59CC">
              <w:rPr>
                <w:rFonts w:ascii="Arial" w:eastAsia="Times New Roman" w:hAnsi="Arial" w:cs="Arial"/>
                <w:color w:val="000000"/>
                <w:sz w:val="20"/>
                <w:szCs w:val="20"/>
              </w:rPr>
              <w:t xml:space="preserve"> Y/N)</w:t>
            </w:r>
          </w:p>
        </w:tc>
        <w:tc>
          <w:tcPr>
            <w:tcW w:w="1707" w:type="pct"/>
            <w:tcBorders>
              <w:top w:val="nil"/>
              <w:left w:val="nil"/>
              <w:bottom w:val="single" w:sz="4" w:space="0" w:color="auto"/>
              <w:right w:val="single" w:sz="4" w:space="0" w:color="auto"/>
            </w:tcBorders>
            <w:shd w:val="clear" w:color="auto" w:fill="auto"/>
            <w:noWrap/>
          </w:tcPr>
          <w:p w14:paraId="76DCBCEB"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27644575"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32CF8602" w14:textId="77777777" w:rsidR="00BA6E8E" w:rsidRPr="00CA59CC" w:rsidRDefault="00BA6E8E" w:rsidP="000E6744">
            <w:pPr>
              <w:spacing w:after="0" w:line="240" w:lineRule="auto"/>
              <w:contextualSpacing/>
              <w:jc w:val="center"/>
              <w:rPr>
                <w:rFonts w:ascii="Arial" w:hAnsi="Arial" w:cs="Arial"/>
                <w:color w:val="000000"/>
                <w:sz w:val="20"/>
                <w:szCs w:val="20"/>
              </w:rPr>
            </w:pPr>
            <w:r w:rsidRPr="00CA59CC">
              <w:rPr>
                <w:rFonts w:ascii="Arial" w:hAnsi="Arial" w:cs="Arial"/>
                <w:color w:val="000000"/>
                <w:sz w:val="20"/>
                <w:szCs w:val="20"/>
              </w:rPr>
              <w:t>x14</w:t>
            </w:r>
          </w:p>
        </w:tc>
        <w:tc>
          <w:tcPr>
            <w:tcW w:w="2043" w:type="pct"/>
            <w:tcBorders>
              <w:top w:val="nil"/>
              <w:left w:val="nil"/>
              <w:bottom w:val="single" w:sz="4" w:space="0" w:color="auto"/>
              <w:right w:val="single" w:sz="4" w:space="0" w:color="auto"/>
            </w:tcBorders>
            <w:shd w:val="clear" w:color="auto" w:fill="auto"/>
            <w:noWrap/>
            <w:vAlign w:val="bottom"/>
          </w:tcPr>
          <w:p w14:paraId="5E54CF65" w14:textId="77777777" w:rsidR="00BA6E8E" w:rsidRPr="00CA59CC" w:rsidRDefault="00BA6E8E" w:rsidP="000E6744">
            <w:pPr>
              <w:spacing w:after="0" w:line="240" w:lineRule="auto"/>
              <w:contextualSpacing/>
              <w:rPr>
                <w:rFonts w:ascii="Arial" w:hAnsi="Arial" w:cs="Arial"/>
                <w:color w:val="000000"/>
                <w:sz w:val="20"/>
                <w:szCs w:val="20"/>
              </w:rPr>
            </w:pPr>
            <w:r w:rsidRPr="00CA59CC">
              <w:rPr>
                <w:rFonts w:ascii="Arial" w:hAnsi="Arial" w:cs="Arial"/>
                <w:color w:val="000000"/>
                <w:sz w:val="20"/>
                <w:szCs w:val="20"/>
              </w:rPr>
              <w:t xml:space="preserve">Please Confirm if the information given below about the farmer’s name is right? Is the name spelled correctly? </w:t>
            </w:r>
          </w:p>
          <w:p w14:paraId="76A53945" w14:textId="77777777" w:rsidR="00BA6E8E" w:rsidRPr="00CA59CC" w:rsidRDefault="00BA6E8E" w:rsidP="000E6744">
            <w:pPr>
              <w:spacing w:after="0" w:line="240" w:lineRule="auto"/>
              <w:contextualSpacing/>
              <w:rPr>
                <w:rFonts w:ascii="Arial" w:hAnsi="Arial" w:cs="Arial"/>
                <w:color w:val="000000"/>
                <w:sz w:val="20"/>
                <w:szCs w:val="20"/>
              </w:rPr>
            </w:pPr>
            <w:r w:rsidRPr="00CA59CC">
              <w:rPr>
                <w:rFonts w:ascii="Arial" w:hAnsi="Arial" w:cs="Arial"/>
                <w:color w:val="000000"/>
                <w:sz w:val="20"/>
                <w:szCs w:val="20"/>
              </w:rPr>
              <w:t xml:space="preserve">         First Name: </w:t>
            </w:r>
            <w:proofErr w:type="spellStart"/>
            <w:r w:rsidRPr="00CA59CC">
              <w:rPr>
                <w:rFonts w:ascii="Arial" w:hAnsi="Arial" w:cs="Arial"/>
                <w:color w:val="000000"/>
                <w:sz w:val="20"/>
                <w:szCs w:val="20"/>
              </w:rPr>
              <w:t>firstname_list</w:t>
            </w:r>
            <w:proofErr w:type="spellEnd"/>
            <w:r w:rsidRPr="00CA59CC">
              <w:rPr>
                <w:rFonts w:ascii="Arial" w:hAnsi="Arial" w:cs="Arial"/>
                <w:color w:val="000000"/>
                <w:sz w:val="20"/>
                <w:szCs w:val="20"/>
              </w:rPr>
              <w:t xml:space="preserve">                  </w:t>
            </w:r>
          </w:p>
          <w:p w14:paraId="3B92F544" w14:textId="77777777" w:rsidR="00BA6E8E" w:rsidRPr="00CA59CC" w:rsidRDefault="00BA6E8E" w:rsidP="000E6744">
            <w:pPr>
              <w:spacing w:after="0" w:line="240" w:lineRule="auto"/>
              <w:contextualSpacing/>
              <w:rPr>
                <w:rFonts w:ascii="Arial" w:hAnsi="Arial" w:cs="Arial"/>
                <w:color w:val="000000"/>
                <w:sz w:val="20"/>
                <w:szCs w:val="20"/>
              </w:rPr>
            </w:pPr>
            <w:r w:rsidRPr="00CA59CC">
              <w:rPr>
                <w:rFonts w:ascii="Arial" w:hAnsi="Arial" w:cs="Arial"/>
                <w:color w:val="000000"/>
                <w:sz w:val="20"/>
                <w:szCs w:val="20"/>
              </w:rPr>
              <w:t xml:space="preserve">         Middle Name: </w:t>
            </w:r>
            <w:proofErr w:type="spellStart"/>
            <w:r w:rsidRPr="00CA59CC">
              <w:rPr>
                <w:rFonts w:ascii="Arial" w:hAnsi="Arial" w:cs="Arial"/>
                <w:color w:val="000000"/>
                <w:sz w:val="20"/>
                <w:szCs w:val="20"/>
              </w:rPr>
              <w:t>middlename_list</w:t>
            </w:r>
            <w:proofErr w:type="spellEnd"/>
          </w:p>
          <w:p w14:paraId="0FD80C72" w14:textId="77777777" w:rsidR="00BA6E8E" w:rsidRPr="00CA59CC" w:rsidRDefault="00BA6E8E" w:rsidP="000E6744">
            <w:pPr>
              <w:spacing w:after="0" w:line="240" w:lineRule="auto"/>
              <w:contextualSpacing/>
              <w:rPr>
                <w:rFonts w:ascii="Arial" w:hAnsi="Arial" w:cs="Arial"/>
                <w:color w:val="000000"/>
                <w:sz w:val="20"/>
                <w:szCs w:val="20"/>
              </w:rPr>
            </w:pPr>
            <w:r w:rsidRPr="00CA59CC">
              <w:rPr>
                <w:rFonts w:ascii="Arial" w:hAnsi="Arial" w:cs="Arial"/>
                <w:color w:val="000000"/>
                <w:sz w:val="20"/>
                <w:szCs w:val="20"/>
              </w:rPr>
              <w:t xml:space="preserve">         Last Name: </w:t>
            </w:r>
            <w:proofErr w:type="spellStart"/>
            <w:r w:rsidRPr="00CA59CC">
              <w:rPr>
                <w:rFonts w:ascii="Arial" w:hAnsi="Arial" w:cs="Arial"/>
                <w:color w:val="000000"/>
                <w:sz w:val="20"/>
                <w:szCs w:val="20"/>
              </w:rPr>
              <w:t>lastname_list</w:t>
            </w:r>
            <w:proofErr w:type="spellEnd"/>
          </w:p>
          <w:p w14:paraId="6E62239D" w14:textId="77777777" w:rsidR="00BA6E8E" w:rsidRPr="00CA59CC" w:rsidRDefault="00BA6E8E" w:rsidP="000E6744">
            <w:pPr>
              <w:spacing w:after="0" w:line="240" w:lineRule="auto"/>
              <w:contextualSpacing/>
              <w:rPr>
                <w:rFonts w:ascii="Arial" w:hAnsi="Arial" w:cs="Arial"/>
                <w:color w:val="000000"/>
                <w:sz w:val="20"/>
                <w:szCs w:val="20"/>
              </w:rPr>
            </w:pPr>
            <w:proofErr w:type="spellStart"/>
            <w:r w:rsidRPr="00CA59CC">
              <w:rPr>
                <w:rFonts w:ascii="Arial" w:hAnsi="Arial" w:cs="Arial"/>
                <w:color w:val="000000"/>
                <w:sz w:val="20"/>
                <w:szCs w:val="20"/>
              </w:rPr>
              <w:t>PhoneNumber</w:t>
            </w:r>
            <w:proofErr w:type="spellEnd"/>
            <w:r w:rsidRPr="00CA59CC">
              <w:rPr>
                <w:rFonts w:ascii="Arial" w:hAnsi="Arial" w:cs="Arial"/>
                <w:color w:val="000000"/>
                <w:sz w:val="20"/>
                <w:szCs w:val="20"/>
              </w:rPr>
              <w:t xml:space="preserve">: </w:t>
            </w:r>
            <w:proofErr w:type="spellStart"/>
            <w:r w:rsidRPr="00CA59CC">
              <w:rPr>
                <w:rFonts w:ascii="Arial" w:hAnsi="Arial" w:cs="Arial"/>
                <w:color w:val="000000"/>
                <w:sz w:val="20"/>
                <w:szCs w:val="20"/>
              </w:rPr>
              <w:t>phonenumber</w:t>
            </w:r>
            <w:proofErr w:type="spellEnd"/>
          </w:p>
        </w:tc>
        <w:tc>
          <w:tcPr>
            <w:tcW w:w="960" w:type="pct"/>
            <w:tcBorders>
              <w:top w:val="nil"/>
              <w:left w:val="nil"/>
              <w:bottom w:val="single" w:sz="4" w:space="0" w:color="auto"/>
              <w:right w:val="single" w:sz="4" w:space="0" w:color="auto"/>
            </w:tcBorders>
            <w:shd w:val="clear" w:color="auto" w:fill="auto"/>
            <w:noWrap/>
          </w:tcPr>
          <w:p w14:paraId="45FD32B3"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1. Yes</w:t>
            </w:r>
          </w:p>
          <w:p w14:paraId="1D8ECFD3" w14:textId="77777777" w:rsidR="00BA6E8E" w:rsidRPr="00CA59CC" w:rsidRDefault="00BA6E8E" w:rsidP="000E6744">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0. No</w:t>
            </w:r>
          </w:p>
        </w:tc>
        <w:tc>
          <w:tcPr>
            <w:tcW w:w="1707" w:type="pct"/>
            <w:tcBorders>
              <w:top w:val="nil"/>
              <w:left w:val="nil"/>
              <w:bottom w:val="single" w:sz="4" w:space="0" w:color="auto"/>
              <w:right w:val="single" w:sz="4" w:space="0" w:color="auto"/>
            </w:tcBorders>
            <w:shd w:val="clear" w:color="auto" w:fill="auto"/>
            <w:noWrap/>
          </w:tcPr>
          <w:p w14:paraId="0AC7A07B"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4834D0EB"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4CC96AE0" w14:textId="77777777" w:rsidR="00BA6E8E" w:rsidRPr="00CA59CC" w:rsidRDefault="00BA6E8E" w:rsidP="000E6744">
            <w:pPr>
              <w:spacing w:after="0" w:line="240" w:lineRule="auto"/>
              <w:contextualSpacing/>
              <w:jc w:val="center"/>
              <w:rPr>
                <w:rFonts w:ascii="Arial" w:hAnsi="Arial" w:cs="Arial"/>
                <w:color w:val="000000"/>
                <w:sz w:val="20"/>
                <w:szCs w:val="20"/>
              </w:rPr>
            </w:pPr>
            <w:r w:rsidRPr="00CA59CC">
              <w:rPr>
                <w:rFonts w:ascii="Arial" w:hAnsi="Arial" w:cs="Arial"/>
                <w:color w:val="000000"/>
                <w:sz w:val="20"/>
                <w:szCs w:val="20"/>
              </w:rPr>
              <w:t>x15</w:t>
            </w:r>
          </w:p>
        </w:tc>
        <w:tc>
          <w:tcPr>
            <w:tcW w:w="2043" w:type="pct"/>
            <w:tcBorders>
              <w:top w:val="nil"/>
              <w:left w:val="nil"/>
              <w:bottom w:val="single" w:sz="4" w:space="0" w:color="auto"/>
              <w:right w:val="single" w:sz="4" w:space="0" w:color="auto"/>
            </w:tcBorders>
            <w:shd w:val="clear" w:color="auto" w:fill="auto"/>
            <w:noWrap/>
            <w:vAlign w:val="bottom"/>
          </w:tcPr>
          <w:p w14:paraId="6615F741" w14:textId="77777777" w:rsidR="00BA6E8E" w:rsidRPr="00CA59CC" w:rsidRDefault="00BA6E8E" w:rsidP="000E6744">
            <w:pPr>
              <w:spacing w:after="0" w:line="240" w:lineRule="auto"/>
              <w:contextualSpacing/>
              <w:rPr>
                <w:rFonts w:ascii="Arial" w:hAnsi="Arial" w:cs="Arial"/>
                <w:color w:val="000000"/>
                <w:sz w:val="20"/>
                <w:szCs w:val="20"/>
              </w:rPr>
            </w:pPr>
            <w:r w:rsidRPr="00CA59CC">
              <w:rPr>
                <w:rFonts w:ascii="Arial" w:hAnsi="Arial" w:cs="Arial"/>
                <w:color w:val="000000"/>
                <w:sz w:val="20"/>
                <w:szCs w:val="20"/>
              </w:rPr>
              <w:t>What is the correct first name of the farmer?</w:t>
            </w:r>
          </w:p>
        </w:tc>
        <w:tc>
          <w:tcPr>
            <w:tcW w:w="960" w:type="pct"/>
            <w:tcBorders>
              <w:top w:val="nil"/>
              <w:left w:val="nil"/>
              <w:bottom w:val="single" w:sz="4" w:space="0" w:color="auto"/>
              <w:right w:val="single" w:sz="4" w:space="0" w:color="auto"/>
            </w:tcBorders>
            <w:shd w:val="clear" w:color="auto" w:fill="auto"/>
            <w:noWrap/>
          </w:tcPr>
          <w:p w14:paraId="73BB5752" w14:textId="77777777" w:rsidR="00BA6E8E" w:rsidRPr="00CA59CC" w:rsidRDefault="00BA6E8E" w:rsidP="000E6744">
            <w:pPr>
              <w:spacing w:after="0" w:line="240" w:lineRule="auto"/>
              <w:contextualSpacing/>
              <w:rPr>
                <w:rFonts w:ascii="Arial" w:eastAsia="Times New Roman" w:hAnsi="Arial" w:cs="Arial"/>
                <w:color w:val="000000"/>
                <w:sz w:val="20"/>
                <w:szCs w:val="20"/>
              </w:rPr>
            </w:pPr>
          </w:p>
        </w:tc>
        <w:tc>
          <w:tcPr>
            <w:tcW w:w="1707" w:type="pct"/>
            <w:tcBorders>
              <w:top w:val="nil"/>
              <w:left w:val="nil"/>
              <w:bottom w:val="single" w:sz="4" w:space="0" w:color="auto"/>
              <w:right w:val="single" w:sz="4" w:space="0" w:color="auto"/>
            </w:tcBorders>
            <w:shd w:val="clear" w:color="auto" w:fill="auto"/>
            <w:noWrap/>
          </w:tcPr>
          <w:p w14:paraId="7511D567" w14:textId="77777777" w:rsidR="00BA6E8E" w:rsidRPr="00CA59CC" w:rsidRDefault="00BA6E8E"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14=0</w:t>
            </w:r>
          </w:p>
        </w:tc>
      </w:tr>
      <w:tr w:rsidR="00BA6E8E" w:rsidRPr="00CA59CC" w14:paraId="52C1CCD6"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2D3FB4FE" w14:textId="77777777" w:rsidR="00BA6E8E" w:rsidRPr="00CA59CC" w:rsidRDefault="00BA6E8E" w:rsidP="000E6744">
            <w:pPr>
              <w:spacing w:after="0" w:line="240" w:lineRule="auto"/>
              <w:contextualSpacing/>
              <w:jc w:val="center"/>
              <w:rPr>
                <w:rFonts w:ascii="Arial" w:hAnsi="Arial" w:cs="Arial"/>
                <w:color w:val="000000"/>
                <w:sz w:val="20"/>
                <w:szCs w:val="20"/>
              </w:rPr>
            </w:pPr>
            <w:r w:rsidRPr="00CA59CC">
              <w:rPr>
                <w:rFonts w:ascii="Arial" w:hAnsi="Arial" w:cs="Arial"/>
                <w:color w:val="000000"/>
                <w:sz w:val="20"/>
                <w:szCs w:val="20"/>
              </w:rPr>
              <w:t>x16</w:t>
            </w:r>
          </w:p>
        </w:tc>
        <w:tc>
          <w:tcPr>
            <w:tcW w:w="2043" w:type="pct"/>
            <w:tcBorders>
              <w:top w:val="nil"/>
              <w:left w:val="nil"/>
              <w:bottom w:val="single" w:sz="4" w:space="0" w:color="auto"/>
              <w:right w:val="single" w:sz="4" w:space="0" w:color="auto"/>
            </w:tcBorders>
            <w:shd w:val="clear" w:color="auto" w:fill="auto"/>
            <w:noWrap/>
            <w:vAlign w:val="bottom"/>
          </w:tcPr>
          <w:p w14:paraId="000F4427" w14:textId="77777777" w:rsidR="00BA6E8E" w:rsidRPr="00CA59CC" w:rsidRDefault="00BA6E8E" w:rsidP="000E6744">
            <w:pPr>
              <w:spacing w:after="0" w:line="240" w:lineRule="auto"/>
              <w:contextualSpacing/>
              <w:rPr>
                <w:rFonts w:ascii="Arial" w:hAnsi="Arial" w:cs="Arial"/>
                <w:color w:val="000000"/>
                <w:sz w:val="20"/>
                <w:szCs w:val="20"/>
              </w:rPr>
            </w:pPr>
            <w:r w:rsidRPr="00CA59CC">
              <w:rPr>
                <w:rFonts w:ascii="Arial" w:hAnsi="Arial" w:cs="Arial"/>
                <w:color w:val="000000"/>
                <w:sz w:val="20"/>
                <w:szCs w:val="20"/>
              </w:rPr>
              <w:t xml:space="preserve">What is </w:t>
            </w:r>
            <w:proofErr w:type="gramStart"/>
            <w:r w:rsidRPr="00CA59CC">
              <w:rPr>
                <w:rFonts w:ascii="Arial" w:hAnsi="Arial" w:cs="Arial"/>
                <w:color w:val="000000"/>
                <w:sz w:val="20"/>
                <w:szCs w:val="20"/>
              </w:rPr>
              <w:t>correct</w:t>
            </w:r>
            <w:proofErr w:type="gramEnd"/>
            <w:r w:rsidRPr="00CA59CC">
              <w:rPr>
                <w:rFonts w:ascii="Arial" w:hAnsi="Arial" w:cs="Arial"/>
                <w:color w:val="000000"/>
                <w:sz w:val="20"/>
                <w:szCs w:val="20"/>
              </w:rPr>
              <w:t xml:space="preserve"> middle name </w:t>
            </w:r>
            <w:proofErr w:type="gramStart"/>
            <w:r w:rsidRPr="00CA59CC">
              <w:rPr>
                <w:rFonts w:ascii="Arial" w:hAnsi="Arial" w:cs="Arial"/>
                <w:color w:val="000000"/>
                <w:sz w:val="20"/>
                <w:szCs w:val="20"/>
              </w:rPr>
              <w:t>of</w:t>
            </w:r>
            <w:proofErr w:type="gramEnd"/>
            <w:r w:rsidRPr="00CA59CC">
              <w:rPr>
                <w:rFonts w:ascii="Arial" w:hAnsi="Arial" w:cs="Arial"/>
                <w:color w:val="000000"/>
                <w:sz w:val="20"/>
                <w:szCs w:val="20"/>
              </w:rPr>
              <w:t xml:space="preserve"> the farmer?</w:t>
            </w:r>
          </w:p>
        </w:tc>
        <w:tc>
          <w:tcPr>
            <w:tcW w:w="960" w:type="pct"/>
            <w:tcBorders>
              <w:top w:val="nil"/>
              <w:left w:val="nil"/>
              <w:bottom w:val="single" w:sz="4" w:space="0" w:color="auto"/>
              <w:right w:val="single" w:sz="4" w:space="0" w:color="auto"/>
            </w:tcBorders>
            <w:shd w:val="clear" w:color="auto" w:fill="auto"/>
            <w:noWrap/>
          </w:tcPr>
          <w:p w14:paraId="64B63168" w14:textId="77777777" w:rsidR="00BA6E8E" w:rsidRPr="00CA59CC" w:rsidRDefault="00BA6E8E" w:rsidP="000E6744">
            <w:pPr>
              <w:spacing w:after="0" w:line="240" w:lineRule="auto"/>
              <w:contextualSpacing/>
              <w:rPr>
                <w:rFonts w:ascii="Arial" w:eastAsia="Times New Roman" w:hAnsi="Arial" w:cs="Arial"/>
                <w:color w:val="000000"/>
                <w:sz w:val="20"/>
                <w:szCs w:val="20"/>
              </w:rPr>
            </w:pPr>
          </w:p>
        </w:tc>
        <w:tc>
          <w:tcPr>
            <w:tcW w:w="1707" w:type="pct"/>
            <w:tcBorders>
              <w:top w:val="nil"/>
              <w:left w:val="nil"/>
              <w:bottom w:val="single" w:sz="4" w:space="0" w:color="auto"/>
              <w:right w:val="single" w:sz="4" w:space="0" w:color="auto"/>
            </w:tcBorders>
            <w:shd w:val="clear" w:color="auto" w:fill="auto"/>
            <w:noWrap/>
          </w:tcPr>
          <w:p w14:paraId="3C924730" w14:textId="77777777" w:rsidR="00BA6E8E" w:rsidRPr="00CA59CC" w:rsidRDefault="00BA6E8E"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14=0</w:t>
            </w:r>
          </w:p>
        </w:tc>
      </w:tr>
      <w:tr w:rsidR="00BA6E8E" w:rsidRPr="00CA59CC" w14:paraId="4B5EF46A"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6FDC03C2" w14:textId="77777777" w:rsidR="00BA6E8E" w:rsidRPr="00CA59CC" w:rsidRDefault="00BA6E8E" w:rsidP="000E6744">
            <w:pPr>
              <w:spacing w:after="0" w:line="240" w:lineRule="auto"/>
              <w:contextualSpacing/>
              <w:jc w:val="center"/>
              <w:rPr>
                <w:rFonts w:ascii="Arial" w:hAnsi="Arial" w:cs="Arial"/>
                <w:color w:val="000000"/>
                <w:sz w:val="20"/>
                <w:szCs w:val="20"/>
              </w:rPr>
            </w:pPr>
            <w:r w:rsidRPr="00CA59CC">
              <w:rPr>
                <w:rFonts w:ascii="Arial" w:hAnsi="Arial" w:cs="Arial"/>
                <w:color w:val="000000"/>
                <w:sz w:val="20"/>
                <w:szCs w:val="20"/>
              </w:rPr>
              <w:t>x17</w:t>
            </w:r>
          </w:p>
        </w:tc>
        <w:tc>
          <w:tcPr>
            <w:tcW w:w="2043" w:type="pct"/>
            <w:tcBorders>
              <w:top w:val="nil"/>
              <w:left w:val="nil"/>
              <w:bottom w:val="single" w:sz="4" w:space="0" w:color="auto"/>
              <w:right w:val="single" w:sz="4" w:space="0" w:color="auto"/>
            </w:tcBorders>
            <w:shd w:val="clear" w:color="auto" w:fill="auto"/>
            <w:noWrap/>
            <w:vAlign w:val="bottom"/>
          </w:tcPr>
          <w:p w14:paraId="66891765" w14:textId="77777777" w:rsidR="00BA6E8E" w:rsidRPr="00CA59CC" w:rsidRDefault="00BA6E8E" w:rsidP="000E6744">
            <w:pPr>
              <w:spacing w:after="0" w:line="240" w:lineRule="auto"/>
              <w:contextualSpacing/>
              <w:rPr>
                <w:rFonts w:ascii="Arial" w:hAnsi="Arial" w:cs="Arial"/>
                <w:color w:val="000000"/>
                <w:sz w:val="20"/>
                <w:szCs w:val="20"/>
              </w:rPr>
            </w:pPr>
            <w:r w:rsidRPr="00CA59CC">
              <w:rPr>
                <w:rFonts w:ascii="Arial" w:hAnsi="Arial" w:cs="Arial"/>
                <w:color w:val="000000"/>
                <w:sz w:val="20"/>
                <w:szCs w:val="20"/>
              </w:rPr>
              <w:t xml:space="preserve">What is </w:t>
            </w:r>
            <w:proofErr w:type="gramStart"/>
            <w:r w:rsidRPr="00CA59CC">
              <w:rPr>
                <w:rFonts w:ascii="Arial" w:hAnsi="Arial" w:cs="Arial"/>
                <w:color w:val="000000"/>
                <w:sz w:val="20"/>
                <w:szCs w:val="20"/>
              </w:rPr>
              <w:t>correct</w:t>
            </w:r>
            <w:proofErr w:type="gramEnd"/>
            <w:r w:rsidRPr="00CA59CC">
              <w:rPr>
                <w:rFonts w:ascii="Arial" w:hAnsi="Arial" w:cs="Arial"/>
                <w:color w:val="000000"/>
                <w:sz w:val="20"/>
                <w:szCs w:val="20"/>
              </w:rPr>
              <w:t xml:space="preserve"> last name of the farmer?</w:t>
            </w:r>
          </w:p>
        </w:tc>
        <w:tc>
          <w:tcPr>
            <w:tcW w:w="960" w:type="pct"/>
            <w:tcBorders>
              <w:top w:val="nil"/>
              <w:left w:val="nil"/>
              <w:bottom w:val="single" w:sz="4" w:space="0" w:color="auto"/>
              <w:right w:val="single" w:sz="4" w:space="0" w:color="auto"/>
            </w:tcBorders>
            <w:shd w:val="clear" w:color="auto" w:fill="auto"/>
            <w:noWrap/>
          </w:tcPr>
          <w:p w14:paraId="34536984" w14:textId="77777777" w:rsidR="00BA6E8E" w:rsidRPr="00CA59CC" w:rsidRDefault="00BA6E8E" w:rsidP="000E6744">
            <w:pPr>
              <w:spacing w:after="0" w:line="240" w:lineRule="auto"/>
              <w:contextualSpacing/>
              <w:rPr>
                <w:rFonts w:ascii="Arial" w:eastAsia="Times New Roman" w:hAnsi="Arial" w:cs="Arial"/>
                <w:color w:val="000000"/>
                <w:sz w:val="20"/>
                <w:szCs w:val="20"/>
              </w:rPr>
            </w:pPr>
          </w:p>
        </w:tc>
        <w:tc>
          <w:tcPr>
            <w:tcW w:w="1707" w:type="pct"/>
            <w:tcBorders>
              <w:top w:val="nil"/>
              <w:left w:val="nil"/>
              <w:bottom w:val="single" w:sz="4" w:space="0" w:color="auto"/>
              <w:right w:val="single" w:sz="4" w:space="0" w:color="auto"/>
            </w:tcBorders>
            <w:shd w:val="clear" w:color="auto" w:fill="auto"/>
            <w:noWrap/>
          </w:tcPr>
          <w:p w14:paraId="7F03AF09" w14:textId="77777777" w:rsidR="00BA6E8E" w:rsidRPr="00CA59CC" w:rsidRDefault="00BA6E8E"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14=0</w:t>
            </w:r>
          </w:p>
        </w:tc>
      </w:tr>
      <w:tr w:rsidR="00BA6E8E" w:rsidRPr="00CA59CC" w14:paraId="4E1C487A" w14:textId="77777777" w:rsidTr="003D3BA8">
        <w:trPr>
          <w:trHeight w:val="34"/>
        </w:trPr>
        <w:tc>
          <w:tcPr>
            <w:tcW w:w="290" w:type="pct"/>
            <w:tcBorders>
              <w:top w:val="nil"/>
              <w:left w:val="single" w:sz="4" w:space="0" w:color="auto"/>
              <w:bottom w:val="single" w:sz="4" w:space="0" w:color="auto"/>
              <w:right w:val="single" w:sz="4" w:space="0" w:color="auto"/>
            </w:tcBorders>
            <w:shd w:val="clear" w:color="auto" w:fill="auto"/>
            <w:noWrap/>
          </w:tcPr>
          <w:p w14:paraId="14D36200" w14:textId="77777777" w:rsidR="00BA6E8E" w:rsidRPr="00CA59CC" w:rsidRDefault="00BA6E8E" w:rsidP="000E6744">
            <w:pPr>
              <w:spacing w:after="0" w:line="240" w:lineRule="auto"/>
              <w:contextualSpacing/>
              <w:jc w:val="center"/>
              <w:rPr>
                <w:rFonts w:ascii="Arial" w:eastAsia="Times New Roman" w:hAnsi="Arial" w:cs="Arial"/>
                <w:color w:val="000000"/>
                <w:sz w:val="20"/>
                <w:szCs w:val="20"/>
              </w:rPr>
            </w:pPr>
            <w:r w:rsidRPr="00CA59CC">
              <w:rPr>
                <w:rFonts w:ascii="Arial" w:hAnsi="Arial" w:cs="Arial"/>
                <w:color w:val="000000"/>
                <w:sz w:val="20"/>
                <w:szCs w:val="20"/>
              </w:rPr>
              <w:t>x18</w:t>
            </w:r>
          </w:p>
        </w:tc>
        <w:tc>
          <w:tcPr>
            <w:tcW w:w="2043" w:type="pct"/>
            <w:tcBorders>
              <w:top w:val="nil"/>
              <w:left w:val="nil"/>
              <w:bottom w:val="single" w:sz="4" w:space="0" w:color="auto"/>
              <w:right w:val="single" w:sz="4" w:space="0" w:color="auto"/>
            </w:tcBorders>
            <w:shd w:val="clear" w:color="auto" w:fill="auto"/>
            <w:noWrap/>
            <w:vAlign w:val="bottom"/>
          </w:tcPr>
          <w:p w14:paraId="0C63452A" w14:textId="77777777" w:rsidR="00BA6E8E" w:rsidRPr="00CA59CC" w:rsidRDefault="00BA6E8E" w:rsidP="000E6744">
            <w:pPr>
              <w:spacing w:after="0" w:line="240" w:lineRule="auto"/>
              <w:contextualSpacing/>
              <w:rPr>
                <w:rFonts w:ascii="Arial" w:hAnsi="Arial" w:cs="Arial"/>
                <w:color w:val="000000"/>
                <w:sz w:val="20"/>
                <w:szCs w:val="20"/>
              </w:rPr>
            </w:pPr>
            <w:commentRangeStart w:id="5"/>
            <w:r w:rsidRPr="00CA59CC">
              <w:rPr>
                <w:rFonts w:ascii="Arial" w:hAnsi="Arial" w:cs="Arial"/>
                <w:color w:val="000000"/>
                <w:sz w:val="20"/>
                <w:szCs w:val="20"/>
              </w:rPr>
              <w:t xml:space="preserve">What is </w:t>
            </w:r>
            <w:proofErr w:type="gramStart"/>
            <w:r w:rsidRPr="00CA59CC">
              <w:rPr>
                <w:rFonts w:ascii="Arial" w:hAnsi="Arial" w:cs="Arial"/>
                <w:color w:val="000000"/>
                <w:sz w:val="20"/>
                <w:szCs w:val="20"/>
              </w:rPr>
              <w:t>correct</w:t>
            </w:r>
            <w:proofErr w:type="gramEnd"/>
            <w:r w:rsidRPr="00CA59CC">
              <w:rPr>
                <w:rFonts w:ascii="Arial" w:hAnsi="Arial" w:cs="Arial"/>
                <w:color w:val="000000"/>
                <w:sz w:val="20"/>
                <w:szCs w:val="20"/>
              </w:rPr>
              <w:t xml:space="preserve"> phone number?</w:t>
            </w:r>
            <w:commentRangeEnd w:id="5"/>
            <w:r w:rsidR="00EE08D8">
              <w:rPr>
                <w:rStyle w:val="CommentReference"/>
              </w:rPr>
              <w:commentReference w:id="5"/>
            </w:r>
          </w:p>
        </w:tc>
        <w:tc>
          <w:tcPr>
            <w:tcW w:w="960" w:type="pct"/>
            <w:tcBorders>
              <w:top w:val="nil"/>
              <w:left w:val="nil"/>
              <w:bottom w:val="single" w:sz="4" w:space="0" w:color="auto"/>
              <w:right w:val="single" w:sz="4" w:space="0" w:color="auto"/>
            </w:tcBorders>
            <w:shd w:val="clear" w:color="auto" w:fill="auto"/>
            <w:noWrap/>
          </w:tcPr>
          <w:p w14:paraId="57610159" w14:textId="77777777" w:rsidR="00BA6E8E" w:rsidRPr="00CA59CC" w:rsidRDefault="00BA6E8E" w:rsidP="000E6744">
            <w:pPr>
              <w:spacing w:after="0" w:line="240" w:lineRule="auto"/>
              <w:contextualSpacing/>
              <w:rPr>
                <w:rFonts w:ascii="Arial" w:eastAsia="Times New Roman" w:hAnsi="Arial" w:cs="Arial"/>
                <w:color w:val="000000"/>
                <w:sz w:val="20"/>
                <w:szCs w:val="20"/>
              </w:rPr>
            </w:pPr>
          </w:p>
        </w:tc>
        <w:tc>
          <w:tcPr>
            <w:tcW w:w="1707" w:type="pct"/>
            <w:tcBorders>
              <w:top w:val="nil"/>
              <w:left w:val="nil"/>
              <w:bottom w:val="single" w:sz="4" w:space="0" w:color="auto"/>
              <w:right w:val="single" w:sz="4" w:space="0" w:color="auto"/>
            </w:tcBorders>
            <w:shd w:val="clear" w:color="auto" w:fill="auto"/>
            <w:noWrap/>
          </w:tcPr>
          <w:p w14:paraId="3F7D89CD" w14:textId="77777777" w:rsidR="00BA6E8E" w:rsidRPr="00CA59CC" w:rsidRDefault="00BA6E8E"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14=0</w:t>
            </w:r>
          </w:p>
        </w:tc>
      </w:tr>
    </w:tbl>
    <w:p w14:paraId="5F57FD7D" w14:textId="77777777" w:rsidR="000E6744" w:rsidRDefault="000E6744" w:rsidP="000E6744">
      <w:pPr>
        <w:spacing w:after="0" w:line="240" w:lineRule="auto"/>
        <w:contextualSpacing/>
        <w:rPr>
          <w:rFonts w:ascii="Arial" w:hAnsi="Arial" w:cs="Arial"/>
          <w:b/>
          <w:bCs/>
          <w:sz w:val="20"/>
          <w:szCs w:val="20"/>
        </w:rPr>
      </w:pPr>
    </w:p>
    <w:p w14:paraId="5C833443" w14:textId="77777777" w:rsidR="00B55794" w:rsidRDefault="00B55794" w:rsidP="000E6744">
      <w:pPr>
        <w:spacing w:after="0" w:line="240" w:lineRule="auto"/>
        <w:contextualSpacing/>
        <w:rPr>
          <w:rFonts w:ascii="Arial" w:hAnsi="Arial" w:cs="Arial"/>
          <w:b/>
          <w:bCs/>
          <w:sz w:val="20"/>
          <w:szCs w:val="20"/>
        </w:rPr>
      </w:pPr>
    </w:p>
    <w:p w14:paraId="240C10B4" w14:textId="77777777" w:rsidR="00B55794" w:rsidRDefault="00B55794" w:rsidP="000E6744">
      <w:pPr>
        <w:spacing w:after="0" w:line="240" w:lineRule="auto"/>
        <w:contextualSpacing/>
        <w:rPr>
          <w:rFonts w:ascii="Arial" w:hAnsi="Arial" w:cs="Arial"/>
          <w:b/>
          <w:bCs/>
          <w:sz w:val="20"/>
          <w:szCs w:val="20"/>
        </w:rPr>
      </w:pPr>
    </w:p>
    <w:p w14:paraId="641F68E3" w14:textId="77777777" w:rsidR="005B3BD7" w:rsidRDefault="005B3BD7" w:rsidP="000E6744">
      <w:pPr>
        <w:spacing w:after="0" w:line="240" w:lineRule="auto"/>
        <w:contextualSpacing/>
        <w:rPr>
          <w:rFonts w:ascii="Arial" w:hAnsi="Arial" w:cs="Arial"/>
          <w:b/>
          <w:bCs/>
          <w:sz w:val="20"/>
          <w:szCs w:val="20"/>
        </w:rPr>
      </w:pPr>
    </w:p>
    <w:p w14:paraId="521F9D4D" w14:textId="4DA490E8" w:rsidR="00BA6E8E" w:rsidRPr="00CA59CC" w:rsidRDefault="00BA6E8E" w:rsidP="000E6744">
      <w:pPr>
        <w:spacing w:after="0" w:line="240" w:lineRule="auto"/>
        <w:contextualSpacing/>
        <w:rPr>
          <w:rFonts w:ascii="Arial" w:hAnsi="Arial" w:cs="Arial"/>
          <w:b/>
          <w:bCs/>
          <w:sz w:val="20"/>
          <w:szCs w:val="20"/>
        </w:rPr>
      </w:pPr>
      <w:r w:rsidRPr="00CA59CC">
        <w:rPr>
          <w:rFonts w:ascii="Arial" w:hAnsi="Arial" w:cs="Arial"/>
          <w:b/>
          <w:bCs/>
          <w:sz w:val="20"/>
          <w:szCs w:val="20"/>
        </w:rPr>
        <w:t>Module Y: Consent</w:t>
      </w:r>
    </w:p>
    <w:tbl>
      <w:tblPr>
        <w:tblStyle w:val="TableGrid"/>
        <w:tblW w:w="13068" w:type="dxa"/>
        <w:tblInd w:w="-113" w:type="dxa"/>
        <w:tblLook w:val="04A0" w:firstRow="1" w:lastRow="0" w:firstColumn="1" w:lastColumn="0" w:noHBand="0" w:noVBand="1"/>
      </w:tblPr>
      <w:tblGrid>
        <w:gridCol w:w="598"/>
        <w:gridCol w:w="42"/>
        <w:gridCol w:w="5498"/>
        <w:gridCol w:w="4410"/>
        <w:gridCol w:w="2520"/>
      </w:tblGrid>
      <w:tr w:rsidR="00BA6E8E" w:rsidRPr="00CA59CC" w14:paraId="50283F6F" w14:textId="77777777" w:rsidTr="00C1415F">
        <w:tc>
          <w:tcPr>
            <w:tcW w:w="598" w:type="dxa"/>
          </w:tcPr>
          <w:p w14:paraId="21E2852A"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b/>
                <w:bCs/>
                <w:color w:val="000000"/>
                <w:sz w:val="20"/>
                <w:szCs w:val="20"/>
              </w:rPr>
              <w:t>#</w:t>
            </w:r>
          </w:p>
        </w:tc>
        <w:tc>
          <w:tcPr>
            <w:tcW w:w="5540" w:type="dxa"/>
            <w:gridSpan w:val="2"/>
          </w:tcPr>
          <w:p w14:paraId="0A1B6F35"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b/>
                <w:bCs/>
                <w:color w:val="000000"/>
                <w:sz w:val="20"/>
                <w:szCs w:val="20"/>
              </w:rPr>
              <w:t>Question/note</w:t>
            </w:r>
          </w:p>
        </w:tc>
        <w:tc>
          <w:tcPr>
            <w:tcW w:w="4410" w:type="dxa"/>
          </w:tcPr>
          <w:p w14:paraId="5985FAA7"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b/>
                <w:bCs/>
                <w:color w:val="000000"/>
                <w:sz w:val="20"/>
                <w:szCs w:val="20"/>
              </w:rPr>
              <w:t>Response</w:t>
            </w:r>
          </w:p>
        </w:tc>
        <w:tc>
          <w:tcPr>
            <w:tcW w:w="2520" w:type="dxa"/>
          </w:tcPr>
          <w:p w14:paraId="03EDAD91" w14:textId="77777777" w:rsidR="00BA6E8E" w:rsidRPr="00CA59CC" w:rsidRDefault="00BA6E8E" w:rsidP="000E6744">
            <w:pPr>
              <w:contextualSpacing/>
              <w:rPr>
                <w:rFonts w:ascii="Arial" w:eastAsia="Times New Roman" w:hAnsi="Arial" w:cs="Arial"/>
                <w:b/>
                <w:bCs/>
                <w:color w:val="000000"/>
                <w:sz w:val="20"/>
                <w:szCs w:val="20"/>
              </w:rPr>
            </w:pPr>
            <w:r w:rsidRPr="00CA59CC">
              <w:rPr>
                <w:rFonts w:ascii="Arial" w:eastAsia="Times New Roman" w:hAnsi="Arial" w:cs="Arial"/>
                <w:b/>
                <w:bCs/>
                <w:color w:val="000000"/>
                <w:sz w:val="20"/>
                <w:szCs w:val="20"/>
              </w:rPr>
              <w:t>CAPI notes</w:t>
            </w:r>
          </w:p>
        </w:tc>
      </w:tr>
      <w:tr w:rsidR="00BA6E8E" w:rsidRPr="00CA59CC" w14:paraId="661EA15A" w14:textId="77777777" w:rsidTr="00C1415F">
        <w:tc>
          <w:tcPr>
            <w:tcW w:w="640" w:type="dxa"/>
            <w:gridSpan w:val="2"/>
          </w:tcPr>
          <w:p w14:paraId="790EE0F0" w14:textId="77777777" w:rsidR="00BA6E8E" w:rsidRPr="00CA59CC" w:rsidRDefault="00BA6E8E" w:rsidP="000E6744">
            <w:pPr>
              <w:contextualSpacing/>
              <w:rPr>
                <w:rFonts w:ascii="Arial" w:hAnsi="Arial" w:cs="Arial"/>
                <w:sz w:val="20"/>
                <w:szCs w:val="20"/>
              </w:rPr>
            </w:pPr>
            <w:r w:rsidRPr="00CA59CC">
              <w:rPr>
                <w:rFonts w:ascii="Arial" w:hAnsi="Arial" w:cs="Arial"/>
                <w:sz w:val="20"/>
                <w:szCs w:val="20"/>
              </w:rPr>
              <w:t>y1</w:t>
            </w:r>
          </w:p>
        </w:tc>
        <w:tc>
          <w:tcPr>
            <w:tcW w:w="5498" w:type="dxa"/>
          </w:tcPr>
          <w:p w14:paraId="4AD84AF4" w14:textId="77777777" w:rsidR="00BA6E8E" w:rsidRPr="00CA59CC" w:rsidRDefault="00BA6E8E" w:rsidP="000E6744">
            <w:pPr>
              <w:contextualSpacing/>
              <w:rPr>
                <w:rFonts w:ascii="Arial" w:eastAsia="Times New Roman" w:hAnsi="Arial" w:cs="Arial"/>
                <w:color w:val="000000"/>
                <w:sz w:val="20"/>
                <w:szCs w:val="20"/>
              </w:rPr>
            </w:pPr>
            <w:proofErr w:type="spellStart"/>
            <w:r w:rsidRPr="00CA59CC">
              <w:rPr>
                <w:rFonts w:ascii="Arial" w:eastAsia="Times New Roman" w:hAnsi="Arial" w:cs="Arial"/>
                <w:color w:val="000000"/>
                <w:sz w:val="20"/>
                <w:szCs w:val="20"/>
              </w:rPr>
              <w:t>Consent_note</w:t>
            </w:r>
            <w:proofErr w:type="spellEnd"/>
          </w:p>
          <w:p w14:paraId="66C03E8A" w14:textId="77777777" w:rsidR="00BA6E8E" w:rsidRPr="00CA59CC" w:rsidRDefault="00BA6E8E" w:rsidP="000E6744">
            <w:pPr>
              <w:contextualSpacing/>
              <w:rPr>
                <w:rFonts w:ascii="Arial" w:hAnsi="Arial" w:cs="Arial"/>
                <w:b/>
                <w:bCs/>
                <w:sz w:val="20"/>
                <w:szCs w:val="20"/>
              </w:rPr>
            </w:pPr>
          </w:p>
        </w:tc>
        <w:tc>
          <w:tcPr>
            <w:tcW w:w="6930" w:type="dxa"/>
            <w:gridSpan w:val="2"/>
          </w:tcPr>
          <w:p w14:paraId="782C3468" w14:textId="7942DA43" w:rsidR="00BA6E8E" w:rsidRPr="00CA59CC" w:rsidRDefault="00BA6E8E"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Introductory note: [enumerator] [read out loud]: I am here today to ask you a few questions about your experience with agricultural insurance and your Teff/Wheat crop production. These questions are part of your ongoing participation in our study. This will take approximately </w:t>
            </w:r>
            <w:commentRangeStart w:id="6"/>
            <w:commentRangeStart w:id="7"/>
            <w:r w:rsidR="00615422">
              <w:rPr>
                <w:rFonts w:ascii="Arial" w:eastAsia="Times New Roman" w:hAnsi="Arial" w:cs="Arial"/>
                <w:color w:val="000000"/>
                <w:sz w:val="20"/>
                <w:szCs w:val="20"/>
              </w:rPr>
              <w:t>2 hours</w:t>
            </w:r>
            <w:r w:rsidRPr="00CA59CC">
              <w:rPr>
                <w:rFonts w:ascii="Arial" w:eastAsia="Times New Roman" w:hAnsi="Arial" w:cs="Arial"/>
                <w:color w:val="000000"/>
                <w:sz w:val="20"/>
                <w:szCs w:val="20"/>
              </w:rPr>
              <w:t xml:space="preserve"> </w:t>
            </w:r>
            <w:commentRangeEnd w:id="6"/>
            <w:r w:rsidR="00CF580C">
              <w:rPr>
                <w:rStyle w:val="CommentReference"/>
              </w:rPr>
              <w:commentReference w:id="6"/>
            </w:r>
            <w:commentRangeEnd w:id="7"/>
            <w:r w:rsidR="00C1415F">
              <w:rPr>
                <w:rStyle w:val="CommentReference"/>
              </w:rPr>
              <w:commentReference w:id="7"/>
            </w:r>
            <w:r w:rsidRPr="00CA59CC">
              <w:rPr>
                <w:rFonts w:ascii="Arial" w:eastAsia="Times New Roman" w:hAnsi="Arial" w:cs="Arial"/>
                <w:color w:val="000000"/>
                <w:sz w:val="20"/>
                <w:szCs w:val="20"/>
              </w:rPr>
              <w:t xml:space="preserve">of your time. Other than your time, there are no major costs or risks to participating in the research. </w:t>
            </w:r>
          </w:p>
          <w:p w14:paraId="52E378C9" w14:textId="77777777" w:rsidR="00BA6E8E" w:rsidRPr="00CA59CC" w:rsidRDefault="00BA6E8E" w:rsidP="000E6744">
            <w:pPr>
              <w:contextualSpacing/>
              <w:rPr>
                <w:rFonts w:ascii="Arial" w:eastAsia="Times New Roman" w:hAnsi="Arial" w:cs="Arial"/>
                <w:color w:val="000000"/>
                <w:sz w:val="20"/>
                <w:szCs w:val="20"/>
              </w:rPr>
            </w:pPr>
          </w:p>
          <w:p w14:paraId="03CDE189" w14:textId="77777777" w:rsidR="00BA6E8E" w:rsidRPr="00CA59CC" w:rsidRDefault="00BA6E8E"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We will use your answers for research purposes and only </w:t>
            </w:r>
            <w:proofErr w:type="gramStart"/>
            <w:r w:rsidRPr="00CA59CC">
              <w:rPr>
                <w:rFonts w:ascii="Arial" w:eastAsia="Times New Roman" w:hAnsi="Arial" w:cs="Arial"/>
                <w:color w:val="000000"/>
                <w:sz w:val="20"/>
                <w:szCs w:val="20"/>
              </w:rPr>
              <w:t>used</w:t>
            </w:r>
            <w:proofErr w:type="gramEnd"/>
            <w:r w:rsidRPr="00CA59CC">
              <w:rPr>
                <w:rFonts w:ascii="Arial" w:eastAsia="Times New Roman" w:hAnsi="Arial" w:cs="Arial"/>
                <w:color w:val="000000"/>
                <w:sz w:val="20"/>
                <w:szCs w:val="20"/>
              </w:rPr>
              <w:t xml:space="preserve"> anonymously. We value your opinion and there are no wrong answers to the questions. Your participation is voluntary, and you are free to skip any questions, or refuse to participate.</w:t>
            </w:r>
          </w:p>
          <w:p w14:paraId="3D46363C" w14:textId="77777777" w:rsidR="00DD42BA" w:rsidRPr="00CA59CC" w:rsidRDefault="00DD42BA" w:rsidP="000E6744">
            <w:pPr>
              <w:contextualSpacing/>
              <w:rPr>
                <w:rFonts w:ascii="Arial" w:eastAsia="Times New Roman" w:hAnsi="Arial" w:cs="Arial"/>
                <w:color w:val="000000"/>
                <w:sz w:val="20"/>
                <w:szCs w:val="20"/>
              </w:rPr>
            </w:pPr>
          </w:p>
          <w:p w14:paraId="499B74BD" w14:textId="77777777" w:rsidR="00DD42BA" w:rsidRPr="00CA59CC" w:rsidRDefault="00DD42BA"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**Statement of consent** I had the above information read to me. I have received answers to the questions I have asked. I consent to participate in this research. I am at least 18+ years of age.</w:t>
            </w:r>
          </w:p>
          <w:p w14:paraId="7B9D8C5C" w14:textId="77777777" w:rsidR="00DD42BA" w:rsidRPr="00CA59CC" w:rsidRDefault="00DD42BA" w:rsidP="000E6744">
            <w:pPr>
              <w:contextualSpacing/>
              <w:rPr>
                <w:rFonts w:ascii="Arial" w:eastAsia="Times New Roman" w:hAnsi="Arial" w:cs="Arial"/>
                <w:color w:val="000000"/>
                <w:sz w:val="20"/>
                <w:szCs w:val="20"/>
              </w:rPr>
            </w:pPr>
          </w:p>
        </w:tc>
      </w:tr>
      <w:tr w:rsidR="00BA6E8E" w:rsidRPr="00CA59CC" w14:paraId="40B0F1E1" w14:textId="77777777" w:rsidTr="00C1415F">
        <w:tc>
          <w:tcPr>
            <w:tcW w:w="640" w:type="dxa"/>
            <w:gridSpan w:val="2"/>
          </w:tcPr>
          <w:p w14:paraId="4020E452" w14:textId="77777777" w:rsidR="00BA6E8E" w:rsidRPr="00CA59CC" w:rsidRDefault="00BA6E8E" w:rsidP="000E6744">
            <w:pPr>
              <w:contextualSpacing/>
              <w:rPr>
                <w:rFonts w:ascii="Arial" w:hAnsi="Arial" w:cs="Arial"/>
                <w:sz w:val="20"/>
                <w:szCs w:val="20"/>
              </w:rPr>
            </w:pPr>
            <w:r w:rsidRPr="00CA59CC">
              <w:rPr>
                <w:rFonts w:ascii="Arial" w:hAnsi="Arial" w:cs="Arial"/>
                <w:sz w:val="20"/>
                <w:szCs w:val="20"/>
              </w:rPr>
              <w:t>y2</w:t>
            </w:r>
          </w:p>
        </w:tc>
        <w:tc>
          <w:tcPr>
            <w:tcW w:w="5498" w:type="dxa"/>
          </w:tcPr>
          <w:p w14:paraId="48E3E379"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Please formally ask the participant for permission. Does the participant consent?</w:t>
            </w:r>
          </w:p>
        </w:tc>
        <w:tc>
          <w:tcPr>
            <w:tcW w:w="4410" w:type="dxa"/>
          </w:tcPr>
          <w:p w14:paraId="699A6FF2" w14:textId="77777777" w:rsidR="00BA6E8E" w:rsidRPr="00CA59CC" w:rsidRDefault="00BA6E8E"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1. Yes</w:t>
            </w:r>
          </w:p>
          <w:p w14:paraId="64C592B2" w14:textId="77777777" w:rsidR="00BA6E8E" w:rsidRPr="00CA59CC" w:rsidRDefault="00BA6E8E" w:rsidP="000E6744">
            <w:pPr>
              <w:contextualSpacing/>
              <w:rPr>
                <w:rFonts w:ascii="Arial" w:hAnsi="Arial" w:cs="Arial"/>
                <w:b/>
                <w:bCs/>
                <w:sz w:val="20"/>
                <w:szCs w:val="20"/>
              </w:rPr>
            </w:pPr>
            <w:r w:rsidRPr="00CA59CC">
              <w:rPr>
                <w:rFonts w:ascii="Arial" w:eastAsia="Times New Roman" w:hAnsi="Arial" w:cs="Arial"/>
                <w:color w:val="000000"/>
                <w:sz w:val="20"/>
                <w:szCs w:val="20"/>
              </w:rPr>
              <w:t>0. No</w:t>
            </w:r>
          </w:p>
        </w:tc>
        <w:tc>
          <w:tcPr>
            <w:tcW w:w="2520" w:type="dxa"/>
          </w:tcPr>
          <w:p w14:paraId="0A999334" w14:textId="77777777" w:rsidR="00BA6E8E" w:rsidRPr="00CA59CC" w:rsidRDefault="00BA6E8E" w:rsidP="000E6744">
            <w:pPr>
              <w:contextualSpacing/>
              <w:rPr>
                <w:rFonts w:ascii="Arial" w:eastAsia="Times New Roman" w:hAnsi="Arial" w:cs="Arial"/>
                <w:color w:val="000000"/>
                <w:sz w:val="20"/>
                <w:szCs w:val="20"/>
              </w:rPr>
            </w:pPr>
          </w:p>
        </w:tc>
      </w:tr>
      <w:tr w:rsidR="00BA6E8E" w:rsidRPr="00CA59CC" w14:paraId="631A3CC7" w14:textId="77777777" w:rsidTr="00C1415F">
        <w:tc>
          <w:tcPr>
            <w:tcW w:w="640" w:type="dxa"/>
            <w:gridSpan w:val="2"/>
          </w:tcPr>
          <w:p w14:paraId="5F3C2339" w14:textId="77777777" w:rsidR="00BA6E8E" w:rsidRPr="00CA59CC" w:rsidRDefault="00BA6E8E" w:rsidP="000E6744">
            <w:pPr>
              <w:contextualSpacing/>
              <w:rPr>
                <w:rFonts w:ascii="Arial" w:hAnsi="Arial" w:cs="Arial"/>
                <w:sz w:val="20"/>
                <w:szCs w:val="20"/>
              </w:rPr>
            </w:pPr>
            <w:r w:rsidRPr="00CA59CC">
              <w:rPr>
                <w:rFonts w:ascii="Arial" w:hAnsi="Arial" w:cs="Arial"/>
                <w:sz w:val="20"/>
                <w:szCs w:val="20"/>
              </w:rPr>
              <w:t>y3</w:t>
            </w:r>
          </w:p>
        </w:tc>
        <w:tc>
          <w:tcPr>
            <w:tcW w:w="5498" w:type="dxa"/>
          </w:tcPr>
          <w:p w14:paraId="21201D6C" w14:textId="77777777" w:rsidR="00BA6E8E" w:rsidRPr="00CA59CC" w:rsidRDefault="00BA6E8E"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Why did the participant not consent to being interviewed?</w:t>
            </w:r>
          </w:p>
        </w:tc>
        <w:tc>
          <w:tcPr>
            <w:tcW w:w="4410" w:type="dxa"/>
          </w:tcPr>
          <w:p w14:paraId="6815784C" w14:textId="77777777" w:rsidR="00BA6E8E" w:rsidRPr="00CA59CC" w:rsidRDefault="00BA6E8E"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1. No time</w:t>
            </w:r>
          </w:p>
          <w:p w14:paraId="1AB4E111" w14:textId="77777777" w:rsidR="00BA6E8E" w:rsidRPr="00CA59CC" w:rsidRDefault="00BA6E8E"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2. Family doesn’t allow </w:t>
            </w:r>
            <w:proofErr w:type="gramStart"/>
            <w:r w:rsidRPr="00CA59CC">
              <w:rPr>
                <w:rFonts w:ascii="Arial" w:eastAsia="Times New Roman" w:hAnsi="Arial" w:cs="Arial"/>
                <w:color w:val="000000"/>
                <w:sz w:val="20"/>
                <w:szCs w:val="20"/>
              </w:rPr>
              <w:t>interview</w:t>
            </w:r>
            <w:proofErr w:type="gramEnd"/>
          </w:p>
          <w:p w14:paraId="282AFA68" w14:textId="77777777" w:rsidR="00BA6E8E" w:rsidRPr="00CA59CC" w:rsidRDefault="00BA6E8E"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3. No Specific reason</w:t>
            </w:r>
          </w:p>
          <w:p w14:paraId="13D52839" w14:textId="77777777" w:rsidR="00BA6E8E" w:rsidRPr="00CA59CC" w:rsidRDefault="00BA6E8E"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99. Other, specify </w:t>
            </w:r>
          </w:p>
        </w:tc>
        <w:tc>
          <w:tcPr>
            <w:tcW w:w="2520" w:type="dxa"/>
          </w:tcPr>
          <w:p w14:paraId="7374CE46" w14:textId="77777777" w:rsidR="00BA6E8E" w:rsidRPr="00CA59CC" w:rsidRDefault="00BA6E8E" w:rsidP="000E6744">
            <w:pPr>
              <w:contextualSpacing/>
              <w:rPr>
                <w:rFonts w:ascii="Arial" w:eastAsia="Times New Roman" w:hAnsi="Arial" w:cs="Arial"/>
                <w:color w:val="000000"/>
                <w:sz w:val="20"/>
                <w:szCs w:val="20"/>
              </w:rPr>
            </w:pPr>
            <w:r w:rsidRPr="00CA59CC">
              <w:rPr>
                <w:rFonts w:ascii="Arial" w:eastAsia="Times New Roman" w:hAnsi="Arial" w:cs="Arial"/>
                <w:color w:val="FF0000"/>
                <w:sz w:val="20"/>
                <w:szCs w:val="20"/>
              </w:rPr>
              <w:t>Ask if y2=0 and go to the end of survey.</w:t>
            </w:r>
          </w:p>
        </w:tc>
      </w:tr>
    </w:tbl>
    <w:p w14:paraId="2F483605" w14:textId="77777777" w:rsidR="00BA6E8E" w:rsidRPr="00CA59CC" w:rsidRDefault="00BA6E8E" w:rsidP="000E6744">
      <w:pPr>
        <w:tabs>
          <w:tab w:val="left" w:pos="7092"/>
        </w:tabs>
        <w:spacing w:after="0" w:line="240" w:lineRule="auto"/>
        <w:contextualSpacing/>
        <w:rPr>
          <w:rFonts w:ascii="Arial" w:hAnsi="Arial" w:cs="Arial"/>
          <w:sz w:val="20"/>
          <w:szCs w:val="20"/>
        </w:rPr>
      </w:pPr>
    </w:p>
    <w:p w14:paraId="00A6FA67" w14:textId="547570A7" w:rsidR="00BA6E8E" w:rsidRPr="00CA59CC" w:rsidRDefault="00BA6E8E" w:rsidP="000E6744">
      <w:pPr>
        <w:spacing w:after="0" w:line="240" w:lineRule="auto"/>
        <w:contextualSpacing/>
        <w:rPr>
          <w:rFonts w:ascii="Arial" w:hAnsi="Arial" w:cs="Arial"/>
          <w:b/>
          <w:bCs/>
          <w:sz w:val="20"/>
          <w:szCs w:val="20"/>
        </w:rPr>
      </w:pPr>
      <w:r w:rsidRPr="00CA59CC">
        <w:rPr>
          <w:rFonts w:ascii="Arial" w:hAnsi="Arial" w:cs="Arial"/>
          <w:b/>
          <w:bCs/>
          <w:sz w:val="20"/>
          <w:szCs w:val="20"/>
        </w:rPr>
        <w:t xml:space="preserve">Module </w:t>
      </w:r>
      <w:r w:rsidR="005B3BD7">
        <w:rPr>
          <w:rFonts w:ascii="Arial" w:hAnsi="Arial" w:cs="Arial"/>
          <w:b/>
          <w:bCs/>
          <w:sz w:val="20"/>
          <w:szCs w:val="20"/>
        </w:rPr>
        <w:t>C</w:t>
      </w:r>
      <w:r w:rsidRPr="00CA59CC">
        <w:rPr>
          <w:rFonts w:ascii="Arial" w:hAnsi="Arial" w:cs="Arial"/>
          <w:b/>
          <w:bCs/>
          <w:sz w:val="20"/>
          <w:szCs w:val="20"/>
        </w:rPr>
        <w:t xml:space="preserve">: Household demographics </w:t>
      </w:r>
    </w:p>
    <w:tbl>
      <w:tblPr>
        <w:tblW w:w="4998" w:type="pct"/>
        <w:tblLayout w:type="fixed"/>
        <w:tblLook w:val="04A0" w:firstRow="1" w:lastRow="0" w:firstColumn="1" w:lastColumn="0" w:noHBand="0" w:noVBand="1"/>
      </w:tblPr>
      <w:tblGrid>
        <w:gridCol w:w="1116"/>
        <w:gridCol w:w="4924"/>
        <w:gridCol w:w="4430"/>
        <w:gridCol w:w="2475"/>
      </w:tblGrid>
      <w:tr w:rsidR="00BA6E8E" w:rsidRPr="00CA59CC" w14:paraId="031F6008" w14:textId="77777777" w:rsidTr="00CB1BCE">
        <w:trPr>
          <w:trHeight w:val="164"/>
          <w:tblHeader/>
        </w:trPr>
        <w:tc>
          <w:tcPr>
            <w:tcW w:w="431" w:type="pct"/>
            <w:tcBorders>
              <w:top w:val="single" w:sz="4" w:space="0" w:color="auto"/>
              <w:left w:val="single" w:sz="4" w:space="0" w:color="auto"/>
              <w:bottom w:val="single" w:sz="4" w:space="0" w:color="auto"/>
              <w:right w:val="single" w:sz="4" w:space="0" w:color="auto"/>
            </w:tcBorders>
            <w:shd w:val="clear" w:color="auto" w:fill="auto"/>
            <w:noWrap/>
            <w:hideMark/>
          </w:tcPr>
          <w:p w14:paraId="20E10023" w14:textId="77777777" w:rsidR="00BA6E8E" w:rsidRPr="00CA59CC" w:rsidRDefault="00BA6E8E" w:rsidP="000E6744">
            <w:pPr>
              <w:spacing w:after="0" w:line="240" w:lineRule="auto"/>
              <w:contextualSpacing/>
              <w:jc w:val="center"/>
              <w:rPr>
                <w:rFonts w:ascii="Arial" w:eastAsia="Times New Roman" w:hAnsi="Arial" w:cs="Arial"/>
                <w:b/>
                <w:bCs/>
                <w:sz w:val="20"/>
                <w:szCs w:val="20"/>
              </w:rPr>
            </w:pPr>
            <w:bookmarkStart w:id="8" w:name="_Hlk178173834"/>
            <w:r w:rsidRPr="00CA59CC">
              <w:rPr>
                <w:rFonts w:ascii="Arial" w:eastAsia="Times New Roman" w:hAnsi="Arial" w:cs="Arial"/>
                <w:b/>
                <w:bCs/>
                <w:sz w:val="20"/>
                <w:szCs w:val="20"/>
              </w:rPr>
              <w:t>#</w:t>
            </w:r>
          </w:p>
        </w:tc>
        <w:tc>
          <w:tcPr>
            <w:tcW w:w="1902" w:type="pct"/>
            <w:tcBorders>
              <w:top w:val="single" w:sz="4" w:space="0" w:color="auto"/>
              <w:left w:val="nil"/>
              <w:bottom w:val="single" w:sz="4" w:space="0" w:color="auto"/>
              <w:right w:val="single" w:sz="4" w:space="0" w:color="auto"/>
            </w:tcBorders>
            <w:shd w:val="clear" w:color="auto" w:fill="auto"/>
            <w:noWrap/>
            <w:hideMark/>
          </w:tcPr>
          <w:p w14:paraId="72CEF376" w14:textId="77777777" w:rsidR="00BA6E8E" w:rsidRPr="00CA59CC" w:rsidRDefault="00BA6E8E" w:rsidP="000E6744">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Question/name</w:t>
            </w:r>
          </w:p>
        </w:tc>
        <w:tc>
          <w:tcPr>
            <w:tcW w:w="1711" w:type="pct"/>
            <w:tcBorders>
              <w:top w:val="single" w:sz="4" w:space="0" w:color="auto"/>
              <w:left w:val="nil"/>
              <w:bottom w:val="single" w:sz="4" w:space="0" w:color="auto"/>
              <w:right w:val="single" w:sz="4" w:space="0" w:color="auto"/>
            </w:tcBorders>
            <w:shd w:val="clear" w:color="auto" w:fill="auto"/>
            <w:noWrap/>
            <w:hideMark/>
          </w:tcPr>
          <w:p w14:paraId="085EFCC8" w14:textId="77777777" w:rsidR="00BA6E8E" w:rsidRPr="00CA59CC" w:rsidRDefault="00BA6E8E" w:rsidP="000E6744">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Response options</w:t>
            </w:r>
          </w:p>
        </w:tc>
        <w:tc>
          <w:tcPr>
            <w:tcW w:w="956" w:type="pct"/>
            <w:tcBorders>
              <w:top w:val="single" w:sz="4" w:space="0" w:color="auto"/>
              <w:left w:val="nil"/>
              <w:bottom w:val="single" w:sz="4" w:space="0" w:color="auto"/>
              <w:right w:val="single" w:sz="4" w:space="0" w:color="auto"/>
            </w:tcBorders>
            <w:shd w:val="clear" w:color="auto" w:fill="auto"/>
            <w:noWrap/>
            <w:hideMark/>
          </w:tcPr>
          <w:p w14:paraId="3F1426C0" w14:textId="77777777" w:rsidR="00BA6E8E" w:rsidRPr="00CA59CC" w:rsidRDefault="00BA6E8E" w:rsidP="000E6744">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CAPI notes</w:t>
            </w:r>
          </w:p>
        </w:tc>
      </w:tr>
      <w:bookmarkEnd w:id="8"/>
      <w:tr w:rsidR="00BA6E8E" w:rsidRPr="00CA59CC" w14:paraId="353ABE49" w14:textId="77777777" w:rsidTr="008E01E2">
        <w:trPr>
          <w:trHeight w:val="34"/>
        </w:trPr>
        <w:tc>
          <w:tcPr>
            <w:tcW w:w="431" w:type="pct"/>
            <w:tcBorders>
              <w:top w:val="nil"/>
              <w:left w:val="single" w:sz="4" w:space="0" w:color="auto"/>
              <w:bottom w:val="single" w:sz="4" w:space="0" w:color="auto"/>
              <w:right w:val="single" w:sz="4" w:space="0" w:color="auto"/>
            </w:tcBorders>
            <w:shd w:val="clear" w:color="auto" w:fill="auto"/>
            <w:noWrap/>
            <w:hideMark/>
          </w:tcPr>
          <w:p w14:paraId="65B3C2EF" w14:textId="77777777" w:rsidR="00BA6E8E" w:rsidRPr="00CA59CC" w:rsidRDefault="00BA6E8E" w:rsidP="000E6744">
            <w:pPr>
              <w:spacing w:after="0" w:line="240" w:lineRule="auto"/>
              <w:contextualSpacing/>
              <w:jc w:val="center"/>
              <w:rPr>
                <w:rFonts w:ascii="Arial" w:eastAsia="Times New Roman" w:hAnsi="Arial" w:cs="Arial"/>
                <w:sz w:val="20"/>
                <w:szCs w:val="20"/>
              </w:rPr>
            </w:pPr>
            <w:commentRangeStart w:id="9"/>
            <w:commentRangeStart w:id="10"/>
            <w:r w:rsidRPr="00CA59CC">
              <w:rPr>
                <w:rFonts w:ascii="Arial" w:eastAsia="Times New Roman" w:hAnsi="Arial" w:cs="Arial"/>
                <w:sz w:val="20"/>
                <w:szCs w:val="20"/>
              </w:rPr>
              <w:t>c1</w:t>
            </w:r>
            <w:commentRangeEnd w:id="9"/>
            <w:r w:rsidR="00023FEA" w:rsidRPr="00CA59CC">
              <w:rPr>
                <w:rStyle w:val="CommentReference"/>
                <w:rFonts w:ascii="Arial" w:hAnsi="Arial" w:cs="Arial"/>
                <w:sz w:val="20"/>
                <w:szCs w:val="20"/>
              </w:rPr>
              <w:commentReference w:id="9"/>
            </w:r>
            <w:commentRangeEnd w:id="10"/>
            <w:r w:rsidR="00023FEA" w:rsidRPr="00CA59CC">
              <w:rPr>
                <w:rStyle w:val="CommentReference"/>
                <w:rFonts w:ascii="Arial" w:hAnsi="Arial" w:cs="Arial"/>
                <w:sz w:val="20"/>
                <w:szCs w:val="20"/>
              </w:rPr>
              <w:commentReference w:id="10"/>
            </w:r>
          </w:p>
        </w:tc>
        <w:tc>
          <w:tcPr>
            <w:tcW w:w="1902" w:type="pct"/>
            <w:tcBorders>
              <w:top w:val="nil"/>
              <w:left w:val="nil"/>
              <w:bottom w:val="single" w:sz="4" w:space="0" w:color="auto"/>
              <w:right w:val="single" w:sz="4" w:space="0" w:color="auto"/>
            </w:tcBorders>
            <w:shd w:val="clear" w:color="auto" w:fill="auto"/>
            <w:noWrap/>
          </w:tcPr>
          <w:p w14:paraId="3C4A353A"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Is the farmer (</w:t>
            </w:r>
            <w:proofErr w:type="spellStart"/>
            <w:r w:rsidRPr="00CA59CC">
              <w:rPr>
                <w:rFonts w:ascii="Arial" w:eastAsia="Times New Roman" w:hAnsi="Arial" w:cs="Arial"/>
                <w:sz w:val="20"/>
                <w:szCs w:val="20"/>
              </w:rPr>
              <w:t>i.e</w:t>
            </w:r>
            <w:proofErr w:type="spellEnd"/>
            <w:r w:rsidRPr="00CA59CC">
              <w:rPr>
                <w:rFonts w:ascii="Arial" w:eastAsia="Times New Roman" w:hAnsi="Arial" w:cs="Arial"/>
                <w:sz w:val="20"/>
                <w:szCs w:val="20"/>
              </w:rPr>
              <w:t xml:space="preserve"> </w:t>
            </w:r>
            <w:proofErr w:type="spellStart"/>
            <w:proofErr w:type="gramStart"/>
            <w:r w:rsidRPr="00CA59CC">
              <w:rPr>
                <w:rFonts w:ascii="Arial" w:eastAsia="Times New Roman" w:hAnsi="Arial" w:cs="Arial"/>
                <w:sz w:val="20"/>
                <w:szCs w:val="20"/>
              </w:rPr>
              <w:t>farmername</w:t>
            </w:r>
            <w:proofErr w:type="spellEnd"/>
            <w:proofErr w:type="gramEnd"/>
            <w:r w:rsidRPr="00CA59CC">
              <w:rPr>
                <w:rFonts w:ascii="Arial" w:eastAsia="Times New Roman" w:hAnsi="Arial" w:cs="Arial"/>
                <w:sz w:val="20"/>
                <w:szCs w:val="20"/>
              </w:rPr>
              <w:t>) the current head of the household?</w:t>
            </w:r>
          </w:p>
        </w:tc>
        <w:tc>
          <w:tcPr>
            <w:tcW w:w="1711" w:type="pct"/>
            <w:tcBorders>
              <w:top w:val="nil"/>
              <w:left w:val="nil"/>
              <w:bottom w:val="single" w:sz="4" w:space="0" w:color="auto"/>
              <w:right w:val="single" w:sz="4" w:space="0" w:color="auto"/>
            </w:tcBorders>
            <w:shd w:val="clear" w:color="auto" w:fill="auto"/>
            <w:noWrap/>
            <w:hideMark/>
          </w:tcPr>
          <w:p w14:paraId="05E8B9DB"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 Yes</w:t>
            </w:r>
          </w:p>
          <w:p w14:paraId="4C2EBA7C"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0. No</w:t>
            </w:r>
          </w:p>
        </w:tc>
        <w:tc>
          <w:tcPr>
            <w:tcW w:w="956" w:type="pct"/>
            <w:tcBorders>
              <w:top w:val="nil"/>
              <w:left w:val="nil"/>
              <w:bottom w:val="single" w:sz="4" w:space="0" w:color="auto"/>
              <w:right w:val="single" w:sz="4" w:space="0" w:color="auto"/>
            </w:tcBorders>
            <w:shd w:val="clear" w:color="auto" w:fill="auto"/>
            <w:noWrap/>
            <w:hideMark/>
          </w:tcPr>
          <w:p w14:paraId="37B4FC2B"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 </w:t>
            </w:r>
          </w:p>
        </w:tc>
      </w:tr>
      <w:tr w:rsidR="00BA6E8E" w:rsidRPr="00CA59CC" w14:paraId="45F03991" w14:textId="77777777" w:rsidTr="00CB1BCE">
        <w:trPr>
          <w:trHeight w:val="34"/>
        </w:trPr>
        <w:tc>
          <w:tcPr>
            <w:tcW w:w="431" w:type="pct"/>
            <w:tcBorders>
              <w:top w:val="nil"/>
              <w:left w:val="single" w:sz="4" w:space="0" w:color="auto"/>
              <w:bottom w:val="single" w:sz="4" w:space="0" w:color="auto"/>
              <w:right w:val="single" w:sz="4" w:space="0" w:color="auto"/>
            </w:tcBorders>
            <w:shd w:val="clear" w:color="auto" w:fill="auto"/>
            <w:noWrap/>
          </w:tcPr>
          <w:p w14:paraId="29A2C6FF" w14:textId="77777777" w:rsidR="00BA6E8E" w:rsidRPr="00CA59CC" w:rsidRDefault="00BA6E8E" w:rsidP="000E6744">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c2</w:t>
            </w:r>
          </w:p>
        </w:tc>
        <w:tc>
          <w:tcPr>
            <w:tcW w:w="1902" w:type="pct"/>
            <w:tcBorders>
              <w:top w:val="nil"/>
              <w:left w:val="nil"/>
              <w:bottom w:val="single" w:sz="4" w:space="0" w:color="auto"/>
              <w:right w:val="single" w:sz="4" w:space="0" w:color="auto"/>
            </w:tcBorders>
            <w:shd w:val="clear" w:color="auto" w:fill="auto"/>
            <w:noWrap/>
            <w:vAlign w:val="bottom"/>
          </w:tcPr>
          <w:p w14:paraId="64B8DB42" w14:textId="4FC585D6"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 xml:space="preserve">What </w:t>
            </w:r>
            <w:r w:rsidR="004F3272">
              <w:rPr>
                <w:rFonts w:ascii="Arial" w:eastAsia="Times New Roman" w:hAnsi="Arial" w:cs="Arial"/>
                <w:sz w:val="20"/>
                <w:szCs w:val="20"/>
              </w:rPr>
              <w:t>i</w:t>
            </w:r>
            <w:r w:rsidRPr="00CA59CC">
              <w:rPr>
                <w:rFonts w:ascii="Arial" w:eastAsia="Times New Roman" w:hAnsi="Arial" w:cs="Arial"/>
                <w:sz w:val="20"/>
                <w:szCs w:val="20"/>
              </w:rPr>
              <w:t>s the name of the current head of household?</w:t>
            </w:r>
          </w:p>
          <w:p w14:paraId="22C05CC7" w14:textId="77777777" w:rsidR="00BA6E8E" w:rsidRPr="00CA59CC" w:rsidRDefault="00BA6E8E" w:rsidP="000E6744">
            <w:pPr>
              <w:spacing w:after="0" w:line="240" w:lineRule="auto"/>
              <w:contextualSpacing/>
              <w:rPr>
                <w:rFonts w:ascii="Arial" w:eastAsia="Times New Roman" w:hAnsi="Arial" w:cs="Arial"/>
                <w:sz w:val="20"/>
                <w:szCs w:val="20"/>
              </w:rPr>
            </w:pPr>
          </w:p>
        </w:tc>
        <w:tc>
          <w:tcPr>
            <w:tcW w:w="1711" w:type="pct"/>
            <w:tcBorders>
              <w:top w:val="nil"/>
              <w:left w:val="nil"/>
              <w:bottom w:val="single" w:sz="4" w:space="0" w:color="auto"/>
              <w:right w:val="single" w:sz="4" w:space="0" w:color="auto"/>
            </w:tcBorders>
            <w:shd w:val="clear" w:color="auto" w:fill="auto"/>
            <w:noWrap/>
          </w:tcPr>
          <w:p w14:paraId="48B4040D"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Given name</w:t>
            </w:r>
          </w:p>
          <w:p w14:paraId="3D0C44AF"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Father’s name</w:t>
            </w:r>
          </w:p>
          <w:p w14:paraId="1AB3BEE0"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Grandfather’s name</w:t>
            </w:r>
          </w:p>
        </w:tc>
        <w:tc>
          <w:tcPr>
            <w:tcW w:w="956" w:type="pct"/>
            <w:tcBorders>
              <w:top w:val="nil"/>
              <w:left w:val="nil"/>
              <w:bottom w:val="single" w:sz="4" w:space="0" w:color="auto"/>
              <w:right w:val="single" w:sz="4" w:space="0" w:color="auto"/>
            </w:tcBorders>
            <w:shd w:val="clear" w:color="auto" w:fill="auto"/>
            <w:noWrap/>
          </w:tcPr>
          <w:p w14:paraId="7CAE4DEB" w14:textId="77777777" w:rsidR="00BA6E8E" w:rsidRPr="00CA59CC" w:rsidRDefault="00BA6E8E"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c1=0</w:t>
            </w:r>
          </w:p>
        </w:tc>
      </w:tr>
      <w:tr w:rsidR="00BA6E8E" w:rsidRPr="00CA59CC" w14:paraId="023E8C0C" w14:textId="77777777" w:rsidTr="00CB1BCE">
        <w:trPr>
          <w:trHeight w:val="34"/>
        </w:trPr>
        <w:tc>
          <w:tcPr>
            <w:tcW w:w="431" w:type="pct"/>
            <w:tcBorders>
              <w:top w:val="nil"/>
              <w:left w:val="single" w:sz="4" w:space="0" w:color="auto"/>
              <w:bottom w:val="single" w:sz="4" w:space="0" w:color="auto"/>
              <w:right w:val="single" w:sz="4" w:space="0" w:color="auto"/>
            </w:tcBorders>
            <w:shd w:val="clear" w:color="auto" w:fill="auto"/>
            <w:noWrap/>
          </w:tcPr>
          <w:p w14:paraId="2BDD39A2" w14:textId="77777777" w:rsidR="00BA6E8E" w:rsidRPr="00CA59CC" w:rsidRDefault="00BA6E8E" w:rsidP="000E6744">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c3</w:t>
            </w:r>
          </w:p>
        </w:tc>
        <w:tc>
          <w:tcPr>
            <w:tcW w:w="1902" w:type="pct"/>
            <w:tcBorders>
              <w:top w:val="nil"/>
              <w:left w:val="nil"/>
              <w:bottom w:val="single" w:sz="4" w:space="0" w:color="auto"/>
              <w:right w:val="single" w:sz="4" w:space="0" w:color="auto"/>
            </w:tcBorders>
            <w:shd w:val="clear" w:color="auto" w:fill="auto"/>
            <w:noWrap/>
            <w:vAlign w:val="bottom"/>
          </w:tcPr>
          <w:p w14:paraId="60F8BA0A"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Is the respondent the listed farmer himself/herself (</w:t>
            </w:r>
            <w:proofErr w:type="spellStart"/>
            <w:r w:rsidRPr="00CA59CC">
              <w:rPr>
                <w:rFonts w:ascii="Arial" w:eastAsia="Times New Roman" w:hAnsi="Arial" w:cs="Arial"/>
                <w:sz w:val="20"/>
                <w:szCs w:val="20"/>
              </w:rPr>
              <w:t>i.e</w:t>
            </w:r>
            <w:proofErr w:type="spellEnd"/>
            <w:r w:rsidRPr="00CA59CC">
              <w:rPr>
                <w:rFonts w:ascii="Arial" w:eastAsia="Times New Roman" w:hAnsi="Arial" w:cs="Arial"/>
                <w:sz w:val="20"/>
                <w:szCs w:val="20"/>
              </w:rPr>
              <w:t xml:space="preserve"> </w:t>
            </w:r>
            <w:proofErr w:type="spellStart"/>
            <w:r w:rsidRPr="00CA59CC">
              <w:rPr>
                <w:rFonts w:ascii="Arial" w:eastAsia="Times New Roman" w:hAnsi="Arial" w:cs="Arial"/>
                <w:sz w:val="20"/>
                <w:szCs w:val="20"/>
              </w:rPr>
              <w:t>farmername</w:t>
            </w:r>
            <w:proofErr w:type="spellEnd"/>
            <w:r w:rsidRPr="00CA59CC">
              <w:rPr>
                <w:rFonts w:ascii="Arial" w:eastAsia="Times New Roman" w:hAnsi="Arial" w:cs="Arial"/>
                <w:sz w:val="20"/>
                <w:szCs w:val="20"/>
              </w:rPr>
              <w:t>)?</w:t>
            </w:r>
          </w:p>
        </w:tc>
        <w:tc>
          <w:tcPr>
            <w:tcW w:w="1711" w:type="pct"/>
            <w:tcBorders>
              <w:top w:val="nil"/>
              <w:left w:val="nil"/>
              <w:bottom w:val="single" w:sz="4" w:space="0" w:color="auto"/>
              <w:right w:val="single" w:sz="4" w:space="0" w:color="auto"/>
            </w:tcBorders>
            <w:shd w:val="clear" w:color="auto" w:fill="auto"/>
            <w:noWrap/>
          </w:tcPr>
          <w:p w14:paraId="410608B2"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 Yes</w:t>
            </w:r>
          </w:p>
          <w:p w14:paraId="1F886032"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0. No</w:t>
            </w:r>
          </w:p>
        </w:tc>
        <w:tc>
          <w:tcPr>
            <w:tcW w:w="956" w:type="pct"/>
            <w:tcBorders>
              <w:top w:val="nil"/>
              <w:left w:val="nil"/>
              <w:bottom w:val="single" w:sz="4" w:space="0" w:color="auto"/>
              <w:right w:val="single" w:sz="4" w:space="0" w:color="auto"/>
            </w:tcBorders>
            <w:shd w:val="clear" w:color="auto" w:fill="auto"/>
            <w:noWrap/>
          </w:tcPr>
          <w:p w14:paraId="4DDF153C" w14:textId="77777777" w:rsidR="00BA6E8E" w:rsidRPr="00CA59CC" w:rsidRDefault="00BA6E8E" w:rsidP="000E6744">
            <w:pPr>
              <w:spacing w:after="0" w:line="240" w:lineRule="auto"/>
              <w:contextualSpacing/>
              <w:rPr>
                <w:rFonts w:ascii="Arial" w:eastAsia="Times New Roman" w:hAnsi="Arial" w:cs="Arial"/>
                <w:color w:val="FF0000"/>
                <w:sz w:val="20"/>
                <w:szCs w:val="20"/>
              </w:rPr>
            </w:pPr>
          </w:p>
        </w:tc>
      </w:tr>
      <w:tr w:rsidR="00BA6E8E" w:rsidRPr="00CA59CC" w14:paraId="0DAFAA5A" w14:textId="77777777" w:rsidTr="00CB1BCE">
        <w:trPr>
          <w:trHeight w:val="34"/>
        </w:trPr>
        <w:tc>
          <w:tcPr>
            <w:tcW w:w="431" w:type="pct"/>
            <w:tcBorders>
              <w:top w:val="nil"/>
              <w:left w:val="single" w:sz="4" w:space="0" w:color="auto"/>
              <w:bottom w:val="single" w:sz="4" w:space="0" w:color="auto"/>
              <w:right w:val="single" w:sz="4" w:space="0" w:color="auto"/>
            </w:tcBorders>
            <w:shd w:val="clear" w:color="auto" w:fill="auto"/>
            <w:noWrap/>
          </w:tcPr>
          <w:p w14:paraId="348F5564" w14:textId="77777777" w:rsidR="00BA6E8E" w:rsidRPr="00CA59CC" w:rsidRDefault="00BA6E8E" w:rsidP="000E6744">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c4</w:t>
            </w:r>
          </w:p>
        </w:tc>
        <w:tc>
          <w:tcPr>
            <w:tcW w:w="1902" w:type="pct"/>
            <w:tcBorders>
              <w:top w:val="nil"/>
              <w:left w:val="nil"/>
              <w:bottom w:val="single" w:sz="4" w:space="0" w:color="auto"/>
              <w:right w:val="single" w:sz="4" w:space="0" w:color="auto"/>
            </w:tcBorders>
            <w:shd w:val="clear" w:color="auto" w:fill="auto"/>
            <w:noWrap/>
            <w:vAlign w:val="bottom"/>
          </w:tcPr>
          <w:p w14:paraId="79CBBD89"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Is the respondent the current head of the household (</w:t>
            </w:r>
            <w:proofErr w:type="spellStart"/>
            <w:r w:rsidRPr="00CA59CC">
              <w:rPr>
                <w:rFonts w:ascii="Arial" w:eastAsia="Times New Roman" w:hAnsi="Arial" w:cs="Arial"/>
                <w:sz w:val="20"/>
                <w:szCs w:val="20"/>
              </w:rPr>
              <w:t>i.e</w:t>
            </w:r>
            <w:proofErr w:type="spellEnd"/>
            <w:r w:rsidRPr="00CA59CC">
              <w:rPr>
                <w:rFonts w:ascii="Arial" w:eastAsia="Times New Roman" w:hAnsi="Arial" w:cs="Arial"/>
                <w:sz w:val="20"/>
                <w:szCs w:val="20"/>
              </w:rPr>
              <w:t xml:space="preserve"> </w:t>
            </w:r>
            <w:proofErr w:type="spellStart"/>
            <w:r w:rsidRPr="00CA59CC">
              <w:rPr>
                <w:rFonts w:ascii="Arial" w:eastAsia="Times New Roman" w:hAnsi="Arial" w:cs="Arial"/>
                <w:sz w:val="20"/>
                <w:szCs w:val="20"/>
              </w:rPr>
              <w:t>headname</w:t>
            </w:r>
            <w:proofErr w:type="spellEnd"/>
            <w:r w:rsidRPr="00CA59CC">
              <w:rPr>
                <w:rFonts w:ascii="Arial" w:eastAsia="Times New Roman" w:hAnsi="Arial" w:cs="Arial"/>
                <w:sz w:val="20"/>
                <w:szCs w:val="20"/>
              </w:rPr>
              <w:t>)?</w:t>
            </w:r>
          </w:p>
        </w:tc>
        <w:tc>
          <w:tcPr>
            <w:tcW w:w="1711" w:type="pct"/>
            <w:tcBorders>
              <w:top w:val="nil"/>
              <w:left w:val="nil"/>
              <w:bottom w:val="single" w:sz="4" w:space="0" w:color="auto"/>
              <w:right w:val="single" w:sz="4" w:space="0" w:color="auto"/>
            </w:tcBorders>
            <w:shd w:val="clear" w:color="auto" w:fill="auto"/>
            <w:noWrap/>
          </w:tcPr>
          <w:p w14:paraId="18332A4E"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 Yes</w:t>
            </w:r>
          </w:p>
          <w:p w14:paraId="7DEABDC9"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0. No</w:t>
            </w:r>
          </w:p>
        </w:tc>
        <w:tc>
          <w:tcPr>
            <w:tcW w:w="956" w:type="pct"/>
            <w:tcBorders>
              <w:top w:val="nil"/>
              <w:left w:val="nil"/>
              <w:bottom w:val="single" w:sz="4" w:space="0" w:color="auto"/>
              <w:right w:val="single" w:sz="4" w:space="0" w:color="auto"/>
            </w:tcBorders>
            <w:shd w:val="clear" w:color="auto" w:fill="auto"/>
            <w:noWrap/>
          </w:tcPr>
          <w:p w14:paraId="317FC4DA" w14:textId="77777777" w:rsidR="00BA6E8E" w:rsidRPr="00CA59CC" w:rsidRDefault="00BA6E8E"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c1=0</w:t>
            </w:r>
          </w:p>
        </w:tc>
      </w:tr>
      <w:tr w:rsidR="00BA6E8E" w:rsidRPr="00CA59CC" w14:paraId="30F3BD38" w14:textId="77777777" w:rsidTr="00CB1BCE">
        <w:trPr>
          <w:trHeight w:val="34"/>
        </w:trPr>
        <w:tc>
          <w:tcPr>
            <w:tcW w:w="431" w:type="pct"/>
            <w:tcBorders>
              <w:top w:val="nil"/>
              <w:left w:val="single" w:sz="4" w:space="0" w:color="auto"/>
              <w:bottom w:val="single" w:sz="4" w:space="0" w:color="auto"/>
              <w:right w:val="single" w:sz="4" w:space="0" w:color="auto"/>
            </w:tcBorders>
            <w:shd w:val="clear" w:color="auto" w:fill="auto"/>
            <w:noWrap/>
          </w:tcPr>
          <w:p w14:paraId="2726F94B" w14:textId="77777777" w:rsidR="00BA6E8E" w:rsidRPr="00CA59CC" w:rsidRDefault="00BA6E8E" w:rsidP="000E6744">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c5</w:t>
            </w:r>
          </w:p>
        </w:tc>
        <w:tc>
          <w:tcPr>
            <w:tcW w:w="1902" w:type="pct"/>
            <w:tcBorders>
              <w:top w:val="nil"/>
              <w:left w:val="nil"/>
              <w:bottom w:val="single" w:sz="4" w:space="0" w:color="auto"/>
              <w:right w:val="single" w:sz="4" w:space="0" w:color="auto"/>
            </w:tcBorders>
            <w:shd w:val="clear" w:color="auto" w:fill="auto"/>
            <w:noWrap/>
          </w:tcPr>
          <w:p w14:paraId="1D36675F"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What is the name of the respondent?</w:t>
            </w:r>
          </w:p>
        </w:tc>
        <w:tc>
          <w:tcPr>
            <w:tcW w:w="1711" w:type="pct"/>
            <w:tcBorders>
              <w:top w:val="nil"/>
              <w:left w:val="nil"/>
              <w:bottom w:val="single" w:sz="4" w:space="0" w:color="auto"/>
              <w:right w:val="single" w:sz="4" w:space="0" w:color="auto"/>
            </w:tcBorders>
            <w:shd w:val="clear" w:color="auto" w:fill="auto"/>
            <w:noWrap/>
          </w:tcPr>
          <w:p w14:paraId="4B287909"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Given name</w:t>
            </w:r>
          </w:p>
          <w:p w14:paraId="6AB819B8"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Father’s name</w:t>
            </w:r>
          </w:p>
          <w:p w14:paraId="33BFA4AD"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Grandfather’s name</w:t>
            </w:r>
          </w:p>
        </w:tc>
        <w:tc>
          <w:tcPr>
            <w:tcW w:w="956" w:type="pct"/>
            <w:tcBorders>
              <w:top w:val="nil"/>
              <w:left w:val="nil"/>
              <w:bottom w:val="single" w:sz="4" w:space="0" w:color="auto"/>
              <w:right w:val="single" w:sz="4" w:space="0" w:color="auto"/>
            </w:tcBorders>
            <w:shd w:val="clear" w:color="auto" w:fill="auto"/>
            <w:noWrap/>
          </w:tcPr>
          <w:p w14:paraId="5A1D4BDA" w14:textId="77777777" w:rsidR="00BA6E8E" w:rsidRPr="00CA59CC" w:rsidRDefault="00BA6E8E"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c3 and c4=0</w:t>
            </w:r>
          </w:p>
        </w:tc>
      </w:tr>
      <w:tr w:rsidR="00BA6E8E" w:rsidRPr="00CA59CC" w14:paraId="0E4F9EC5" w14:textId="77777777" w:rsidTr="00CB1BCE">
        <w:trPr>
          <w:trHeight w:val="34"/>
        </w:trPr>
        <w:tc>
          <w:tcPr>
            <w:tcW w:w="431" w:type="pct"/>
            <w:tcBorders>
              <w:top w:val="nil"/>
              <w:left w:val="single" w:sz="4" w:space="0" w:color="auto"/>
              <w:bottom w:val="single" w:sz="4" w:space="0" w:color="auto"/>
              <w:right w:val="single" w:sz="4" w:space="0" w:color="auto"/>
            </w:tcBorders>
            <w:shd w:val="clear" w:color="auto" w:fill="auto"/>
            <w:noWrap/>
          </w:tcPr>
          <w:p w14:paraId="11AECAB7" w14:textId="77777777" w:rsidR="00BA6E8E" w:rsidRPr="00CA59CC" w:rsidRDefault="00BA6E8E" w:rsidP="000E6744">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lastRenderedPageBreak/>
              <w:t>c6</w:t>
            </w:r>
          </w:p>
        </w:tc>
        <w:tc>
          <w:tcPr>
            <w:tcW w:w="1902" w:type="pct"/>
            <w:tcBorders>
              <w:top w:val="nil"/>
              <w:left w:val="nil"/>
              <w:bottom w:val="single" w:sz="4" w:space="0" w:color="auto"/>
              <w:right w:val="single" w:sz="4" w:space="0" w:color="auto"/>
            </w:tcBorders>
            <w:shd w:val="clear" w:color="auto" w:fill="auto"/>
            <w:noWrap/>
            <w:vAlign w:val="bottom"/>
          </w:tcPr>
          <w:p w14:paraId="79A378E3"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 xml:space="preserve">Relationship </w:t>
            </w:r>
            <w:proofErr w:type="gramStart"/>
            <w:r w:rsidRPr="00CA59CC">
              <w:rPr>
                <w:rFonts w:ascii="Arial" w:eastAsia="Times New Roman" w:hAnsi="Arial" w:cs="Arial"/>
                <w:sz w:val="20"/>
                <w:szCs w:val="20"/>
              </w:rPr>
              <w:t>of</w:t>
            </w:r>
            <w:proofErr w:type="gramEnd"/>
            <w:r w:rsidRPr="00CA59CC">
              <w:rPr>
                <w:rFonts w:ascii="Arial" w:eastAsia="Times New Roman" w:hAnsi="Arial" w:cs="Arial"/>
                <w:sz w:val="20"/>
                <w:szCs w:val="20"/>
              </w:rPr>
              <w:t xml:space="preserve"> the respondent (</w:t>
            </w:r>
            <w:proofErr w:type="spellStart"/>
            <w:r w:rsidRPr="00CA59CC">
              <w:rPr>
                <w:rFonts w:ascii="Arial" w:eastAsia="Times New Roman" w:hAnsi="Arial" w:cs="Arial"/>
                <w:sz w:val="20"/>
                <w:szCs w:val="20"/>
              </w:rPr>
              <w:t>i.e</w:t>
            </w:r>
            <w:proofErr w:type="spellEnd"/>
            <w:r w:rsidRPr="00CA59CC">
              <w:rPr>
                <w:rFonts w:ascii="Arial" w:eastAsia="Times New Roman" w:hAnsi="Arial" w:cs="Arial"/>
                <w:sz w:val="20"/>
                <w:szCs w:val="20"/>
              </w:rPr>
              <w:t xml:space="preserve"> respondent) to the head of the household (</w:t>
            </w:r>
            <w:proofErr w:type="spellStart"/>
            <w:r w:rsidRPr="00CA59CC">
              <w:rPr>
                <w:rFonts w:ascii="Arial" w:eastAsia="Times New Roman" w:hAnsi="Arial" w:cs="Arial"/>
                <w:sz w:val="20"/>
                <w:szCs w:val="20"/>
              </w:rPr>
              <w:t>i.e</w:t>
            </w:r>
            <w:proofErr w:type="spellEnd"/>
            <w:r w:rsidRPr="00CA59CC">
              <w:rPr>
                <w:rFonts w:ascii="Arial" w:eastAsia="Times New Roman" w:hAnsi="Arial" w:cs="Arial"/>
                <w:sz w:val="20"/>
                <w:szCs w:val="20"/>
              </w:rPr>
              <w:t xml:space="preserve"> </w:t>
            </w:r>
            <w:proofErr w:type="spellStart"/>
            <w:r w:rsidRPr="00CA59CC">
              <w:rPr>
                <w:rFonts w:ascii="Arial" w:eastAsia="Times New Roman" w:hAnsi="Arial" w:cs="Arial"/>
                <w:sz w:val="20"/>
                <w:szCs w:val="20"/>
              </w:rPr>
              <w:t>headname</w:t>
            </w:r>
            <w:proofErr w:type="spellEnd"/>
            <w:r w:rsidRPr="00CA59CC">
              <w:rPr>
                <w:rFonts w:ascii="Arial" w:eastAsia="Times New Roman" w:hAnsi="Arial" w:cs="Arial"/>
                <w:sz w:val="20"/>
                <w:szCs w:val="20"/>
              </w:rPr>
              <w:t>)</w:t>
            </w:r>
          </w:p>
          <w:p w14:paraId="0F619554" w14:textId="77777777" w:rsidR="00BA6E8E" w:rsidRPr="00CA59CC" w:rsidRDefault="00BA6E8E" w:rsidP="000E6744">
            <w:pPr>
              <w:spacing w:after="0" w:line="240" w:lineRule="auto"/>
              <w:contextualSpacing/>
              <w:rPr>
                <w:rFonts w:ascii="Arial" w:eastAsia="Times New Roman" w:hAnsi="Arial" w:cs="Arial"/>
                <w:sz w:val="20"/>
                <w:szCs w:val="20"/>
              </w:rPr>
            </w:pPr>
          </w:p>
          <w:p w14:paraId="2DAA6A8B" w14:textId="77777777" w:rsidR="00BA6E8E" w:rsidRPr="00CA59CC" w:rsidRDefault="00BA6E8E" w:rsidP="000E6744">
            <w:pPr>
              <w:spacing w:after="0" w:line="240" w:lineRule="auto"/>
              <w:contextualSpacing/>
              <w:rPr>
                <w:rFonts w:ascii="Arial" w:eastAsia="Times New Roman" w:hAnsi="Arial" w:cs="Arial"/>
                <w:sz w:val="20"/>
                <w:szCs w:val="20"/>
              </w:rPr>
            </w:pPr>
          </w:p>
          <w:p w14:paraId="7DC624B8" w14:textId="77777777" w:rsidR="00BA6E8E" w:rsidRPr="00CA59CC" w:rsidRDefault="00BA6E8E" w:rsidP="000E6744">
            <w:pPr>
              <w:spacing w:after="0" w:line="240" w:lineRule="auto"/>
              <w:contextualSpacing/>
              <w:rPr>
                <w:rFonts w:ascii="Arial" w:eastAsia="Times New Roman" w:hAnsi="Arial" w:cs="Arial"/>
                <w:sz w:val="20"/>
                <w:szCs w:val="20"/>
              </w:rPr>
            </w:pPr>
          </w:p>
          <w:p w14:paraId="357B98F6" w14:textId="77777777" w:rsidR="00BA6E8E" w:rsidRPr="00CA59CC" w:rsidRDefault="00BA6E8E" w:rsidP="000E6744">
            <w:pPr>
              <w:spacing w:after="0" w:line="240" w:lineRule="auto"/>
              <w:contextualSpacing/>
              <w:rPr>
                <w:rFonts w:ascii="Arial" w:eastAsia="Times New Roman" w:hAnsi="Arial" w:cs="Arial"/>
                <w:sz w:val="20"/>
                <w:szCs w:val="20"/>
              </w:rPr>
            </w:pPr>
          </w:p>
          <w:p w14:paraId="61A7E16B" w14:textId="77777777" w:rsidR="00BA6E8E" w:rsidRPr="00CA59CC" w:rsidRDefault="00BA6E8E" w:rsidP="000E6744">
            <w:pPr>
              <w:spacing w:after="0" w:line="240" w:lineRule="auto"/>
              <w:contextualSpacing/>
              <w:rPr>
                <w:rFonts w:ascii="Arial" w:eastAsia="Times New Roman" w:hAnsi="Arial" w:cs="Arial"/>
                <w:sz w:val="20"/>
                <w:szCs w:val="20"/>
              </w:rPr>
            </w:pPr>
          </w:p>
        </w:tc>
        <w:tc>
          <w:tcPr>
            <w:tcW w:w="1711" w:type="pct"/>
            <w:tcBorders>
              <w:top w:val="nil"/>
              <w:left w:val="nil"/>
              <w:bottom w:val="single" w:sz="4" w:space="0" w:color="auto"/>
              <w:right w:val="single" w:sz="4" w:space="0" w:color="auto"/>
            </w:tcBorders>
            <w:shd w:val="clear" w:color="auto" w:fill="auto"/>
            <w:noWrap/>
          </w:tcPr>
          <w:p w14:paraId="007FADBA"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2. Spouse</w:t>
            </w:r>
          </w:p>
          <w:p w14:paraId="3D38629B"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3. Son/daughter</w:t>
            </w:r>
          </w:p>
          <w:p w14:paraId="372BAA54"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4. Grand child</w:t>
            </w:r>
          </w:p>
          <w:p w14:paraId="21322B8A"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5. Parent/grand parent</w:t>
            </w:r>
          </w:p>
          <w:p w14:paraId="1CBD0A80"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6. Brother/sister</w:t>
            </w:r>
          </w:p>
          <w:p w14:paraId="1B48A146"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7. No relation</w:t>
            </w:r>
          </w:p>
          <w:p w14:paraId="4C5FCCED"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 xml:space="preserve">99. Other, specify </w:t>
            </w:r>
          </w:p>
        </w:tc>
        <w:tc>
          <w:tcPr>
            <w:tcW w:w="956" w:type="pct"/>
            <w:tcBorders>
              <w:top w:val="nil"/>
              <w:left w:val="nil"/>
              <w:bottom w:val="single" w:sz="4" w:space="0" w:color="auto"/>
              <w:right w:val="single" w:sz="4" w:space="0" w:color="auto"/>
            </w:tcBorders>
            <w:shd w:val="clear" w:color="auto" w:fill="auto"/>
            <w:noWrap/>
          </w:tcPr>
          <w:p w14:paraId="1245796A" w14:textId="77777777" w:rsidR="00BA6E8E" w:rsidRPr="00CA59CC" w:rsidRDefault="00BA6E8E" w:rsidP="000E6744">
            <w:pPr>
              <w:spacing w:after="0" w:line="240" w:lineRule="auto"/>
              <w:contextualSpacing/>
              <w:rPr>
                <w:rFonts w:ascii="Arial" w:eastAsia="Times New Roman" w:hAnsi="Arial" w:cs="Arial"/>
                <w:sz w:val="20"/>
                <w:szCs w:val="20"/>
              </w:rPr>
            </w:pPr>
            <w:r w:rsidRPr="00CA59CC">
              <w:rPr>
                <w:rFonts w:ascii="Arial" w:eastAsia="Times New Roman" w:hAnsi="Arial" w:cs="Arial"/>
                <w:color w:val="FF0000"/>
                <w:sz w:val="20"/>
                <w:szCs w:val="20"/>
              </w:rPr>
              <w:t>Ask if c3 and c4=0</w:t>
            </w:r>
          </w:p>
        </w:tc>
      </w:tr>
      <w:tr w:rsidR="006A38B4" w:rsidRPr="00CA59CC" w14:paraId="1D606BBF"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4ED8DD88" w14:textId="12E7E93D" w:rsidR="006A38B4" w:rsidRPr="00CA59CC" w:rsidRDefault="006A38B4" w:rsidP="000E6744">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c7</w:t>
            </w:r>
          </w:p>
        </w:tc>
        <w:tc>
          <w:tcPr>
            <w:tcW w:w="1902" w:type="pct"/>
            <w:tcBorders>
              <w:top w:val="single" w:sz="4" w:space="0" w:color="auto"/>
              <w:left w:val="nil"/>
              <w:bottom w:val="single" w:sz="4" w:space="0" w:color="auto"/>
              <w:right w:val="single" w:sz="4" w:space="0" w:color="auto"/>
            </w:tcBorders>
            <w:shd w:val="clear" w:color="auto" w:fill="auto"/>
            <w:noWrap/>
          </w:tcPr>
          <w:p w14:paraId="70B79CF8" w14:textId="144A0311"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 xml:space="preserve">Gender of the respondent </w:t>
            </w:r>
          </w:p>
        </w:tc>
        <w:tc>
          <w:tcPr>
            <w:tcW w:w="1711" w:type="pct"/>
            <w:tcBorders>
              <w:top w:val="single" w:sz="4" w:space="0" w:color="auto"/>
              <w:left w:val="nil"/>
              <w:bottom w:val="single" w:sz="4" w:space="0" w:color="auto"/>
              <w:right w:val="single" w:sz="4" w:space="0" w:color="auto"/>
            </w:tcBorders>
            <w:shd w:val="clear" w:color="auto" w:fill="auto"/>
            <w:noWrap/>
          </w:tcPr>
          <w:p w14:paraId="4F0DCBE1" w14:textId="3D2B065D" w:rsidR="006A38B4" w:rsidRPr="00CA59CC" w:rsidRDefault="006A38B4" w:rsidP="000E6744">
            <w:pPr>
              <w:pStyle w:val="ListParagraph"/>
              <w:numPr>
                <w:ilvl w:val="0"/>
                <w:numId w:val="1"/>
              </w:numPr>
              <w:spacing w:after="0" w:line="240" w:lineRule="auto"/>
              <w:rPr>
                <w:rFonts w:ascii="Arial" w:eastAsia="Times New Roman" w:hAnsi="Arial" w:cs="Arial"/>
                <w:sz w:val="20"/>
                <w:szCs w:val="20"/>
              </w:rPr>
            </w:pPr>
            <w:r w:rsidRPr="00CA59CC">
              <w:rPr>
                <w:rFonts w:ascii="Arial" w:eastAsia="Times New Roman" w:hAnsi="Arial" w:cs="Arial"/>
                <w:sz w:val="20"/>
                <w:szCs w:val="20"/>
              </w:rPr>
              <w:t>Male 2. Female</w:t>
            </w:r>
          </w:p>
        </w:tc>
        <w:tc>
          <w:tcPr>
            <w:tcW w:w="956" w:type="pct"/>
            <w:tcBorders>
              <w:top w:val="single" w:sz="4" w:space="0" w:color="auto"/>
              <w:left w:val="nil"/>
              <w:bottom w:val="single" w:sz="4" w:space="0" w:color="auto"/>
              <w:right w:val="single" w:sz="4" w:space="0" w:color="auto"/>
            </w:tcBorders>
            <w:shd w:val="clear" w:color="auto" w:fill="auto"/>
            <w:noWrap/>
          </w:tcPr>
          <w:p w14:paraId="5F536542" w14:textId="31ACAD77" w:rsidR="006A38B4" w:rsidRPr="00CA59CC" w:rsidRDefault="00023FEA"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c1=0</w:t>
            </w:r>
          </w:p>
        </w:tc>
      </w:tr>
      <w:tr w:rsidR="006A38B4" w:rsidRPr="00CA59CC" w14:paraId="4112FD4B"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7F485321" w14:textId="17CB575C" w:rsidR="006A38B4" w:rsidRPr="00CA59CC" w:rsidRDefault="006A38B4" w:rsidP="000E6744">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c8</w:t>
            </w:r>
          </w:p>
        </w:tc>
        <w:tc>
          <w:tcPr>
            <w:tcW w:w="1902" w:type="pct"/>
            <w:tcBorders>
              <w:top w:val="single" w:sz="4" w:space="0" w:color="auto"/>
              <w:left w:val="nil"/>
              <w:bottom w:val="single" w:sz="4" w:space="0" w:color="auto"/>
              <w:right w:val="single" w:sz="4" w:space="0" w:color="auto"/>
            </w:tcBorders>
            <w:shd w:val="clear" w:color="auto" w:fill="auto"/>
            <w:noWrap/>
          </w:tcPr>
          <w:p w14:paraId="14AA1FCA" w14:textId="5C9E5B41"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Age of the respondent</w:t>
            </w:r>
          </w:p>
        </w:tc>
        <w:tc>
          <w:tcPr>
            <w:tcW w:w="1711" w:type="pct"/>
            <w:tcBorders>
              <w:top w:val="single" w:sz="4" w:space="0" w:color="auto"/>
              <w:left w:val="nil"/>
              <w:bottom w:val="single" w:sz="4" w:space="0" w:color="auto"/>
              <w:right w:val="single" w:sz="4" w:space="0" w:color="auto"/>
            </w:tcBorders>
            <w:shd w:val="clear" w:color="auto" w:fill="auto"/>
            <w:noWrap/>
          </w:tcPr>
          <w:p w14:paraId="5D92332A" w14:textId="77777777" w:rsidR="006A38B4" w:rsidRPr="00CA59CC" w:rsidRDefault="006A38B4" w:rsidP="000E6744">
            <w:pPr>
              <w:pStyle w:val="ListParagraph"/>
              <w:spacing w:after="0" w:line="240" w:lineRule="auto"/>
              <w:rPr>
                <w:rFonts w:ascii="Arial" w:eastAsia="Times New Roman" w:hAnsi="Arial" w:cs="Arial"/>
                <w:sz w:val="20"/>
                <w:szCs w:val="20"/>
              </w:rPr>
            </w:pPr>
          </w:p>
        </w:tc>
        <w:tc>
          <w:tcPr>
            <w:tcW w:w="956" w:type="pct"/>
            <w:tcBorders>
              <w:top w:val="single" w:sz="4" w:space="0" w:color="auto"/>
              <w:left w:val="nil"/>
              <w:bottom w:val="single" w:sz="4" w:space="0" w:color="auto"/>
              <w:right w:val="single" w:sz="4" w:space="0" w:color="auto"/>
            </w:tcBorders>
            <w:shd w:val="clear" w:color="auto" w:fill="auto"/>
            <w:noWrap/>
          </w:tcPr>
          <w:p w14:paraId="4CC1C798" w14:textId="54DB4F79" w:rsidR="006A38B4" w:rsidRPr="00CA59CC" w:rsidRDefault="00023FEA"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c1=0</w:t>
            </w:r>
          </w:p>
        </w:tc>
      </w:tr>
      <w:tr w:rsidR="006A38B4" w:rsidRPr="00CA59CC" w14:paraId="37A9D2AF"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6E84BC32" w14:textId="63910BA0" w:rsidR="006A38B4" w:rsidRPr="00CA59CC" w:rsidRDefault="006A38B4" w:rsidP="000E6744">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c9</w:t>
            </w:r>
          </w:p>
        </w:tc>
        <w:tc>
          <w:tcPr>
            <w:tcW w:w="1902" w:type="pct"/>
            <w:tcBorders>
              <w:top w:val="single" w:sz="4" w:space="0" w:color="auto"/>
              <w:left w:val="nil"/>
              <w:bottom w:val="single" w:sz="4" w:space="0" w:color="auto"/>
              <w:right w:val="single" w:sz="4" w:space="0" w:color="auto"/>
            </w:tcBorders>
            <w:shd w:val="clear" w:color="auto" w:fill="auto"/>
            <w:noWrap/>
          </w:tcPr>
          <w:p w14:paraId="7534B3F6" w14:textId="33ADC2EA"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Marital status of respondent</w:t>
            </w:r>
          </w:p>
        </w:tc>
        <w:tc>
          <w:tcPr>
            <w:tcW w:w="1711" w:type="pct"/>
            <w:tcBorders>
              <w:top w:val="single" w:sz="4" w:space="0" w:color="auto"/>
              <w:left w:val="nil"/>
              <w:bottom w:val="single" w:sz="4" w:space="0" w:color="auto"/>
              <w:right w:val="single" w:sz="4" w:space="0" w:color="auto"/>
            </w:tcBorders>
            <w:shd w:val="clear" w:color="auto" w:fill="auto"/>
            <w:noWrap/>
          </w:tcPr>
          <w:p w14:paraId="1327A624"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 Single</w:t>
            </w:r>
          </w:p>
          <w:p w14:paraId="731D76BC"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2. Married – monogamous</w:t>
            </w:r>
          </w:p>
          <w:p w14:paraId="4C610B53"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3. Married - Polygamous</w:t>
            </w:r>
          </w:p>
          <w:p w14:paraId="41FC40E6"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4. Widow/Widower</w:t>
            </w:r>
          </w:p>
          <w:p w14:paraId="055297EB"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5. Divorced/separated</w:t>
            </w:r>
          </w:p>
          <w:p w14:paraId="01E8D07E" w14:textId="4C9AB61D"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6</w:t>
            </w:r>
            <w:proofErr w:type="gramStart"/>
            <w:r w:rsidRPr="00CA59CC">
              <w:rPr>
                <w:rFonts w:ascii="Arial" w:eastAsia="Times New Roman" w:hAnsi="Arial" w:cs="Arial"/>
                <w:sz w:val="20"/>
                <w:szCs w:val="20"/>
              </w:rPr>
              <w:t>.  cohabit</w:t>
            </w:r>
            <w:proofErr w:type="gramEnd"/>
            <w:r w:rsidRPr="00CA59CC">
              <w:rPr>
                <w:rFonts w:ascii="Arial" w:eastAsia="Times New Roman" w:hAnsi="Arial" w:cs="Arial"/>
                <w:sz w:val="20"/>
                <w:szCs w:val="20"/>
              </w:rPr>
              <w:t xml:space="preserve"> (living together without marriage)</w:t>
            </w:r>
          </w:p>
        </w:tc>
        <w:tc>
          <w:tcPr>
            <w:tcW w:w="956" w:type="pct"/>
            <w:tcBorders>
              <w:top w:val="single" w:sz="4" w:space="0" w:color="auto"/>
              <w:left w:val="nil"/>
              <w:bottom w:val="single" w:sz="4" w:space="0" w:color="auto"/>
              <w:right w:val="single" w:sz="4" w:space="0" w:color="auto"/>
            </w:tcBorders>
            <w:shd w:val="clear" w:color="auto" w:fill="auto"/>
            <w:noWrap/>
          </w:tcPr>
          <w:p w14:paraId="5B932972" w14:textId="08A5C01F" w:rsidR="006A38B4" w:rsidRPr="00CA59CC" w:rsidRDefault="00023FEA"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c1=0</w:t>
            </w:r>
          </w:p>
        </w:tc>
      </w:tr>
      <w:tr w:rsidR="006A38B4" w:rsidRPr="00CA59CC" w14:paraId="1504B171"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107BB50C" w14:textId="37B4EAAD" w:rsidR="006A38B4" w:rsidRPr="00CA59CC" w:rsidRDefault="006A38B4" w:rsidP="000E6744">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c10</w:t>
            </w:r>
          </w:p>
        </w:tc>
        <w:tc>
          <w:tcPr>
            <w:tcW w:w="1902" w:type="pct"/>
            <w:tcBorders>
              <w:top w:val="single" w:sz="4" w:space="0" w:color="auto"/>
              <w:left w:val="nil"/>
              <w:bottom w:val="single" w:sz="4" w:space="0" w:color="auto"/>
              <w:right w:val="single" w:sz="4" w:space="0" w:color="auto"/>
            </w:tcBorders>
            <w:shd w:val="clear" w:color="auto" w:fill="auto"/>
            <w:noWrap/>
          </w:tcPr>
          <w:p w14:paraId="74DD4D45" w14:textId="7E069F36"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Highest level of formal education attained by respondent</w:t>
            </w:r>
          </w:p>
        </w:tc>
        <w:tc>
          <w:tcPr>
            <w:tcW w:w="1711" w:type="pct"/>
            <w:tcBorders>
              <w:top w:val="single" w:sz="4" w:space="0" w:color="auto"/>
              <w:left w:val="nil"/>
              <w:bottom w:val="single" w:sz="4" w:space="0" w:color="auto"/>
              <w:right w:val="single" w:sz="4" w:space="0" w:color="auto"/>
            </w:tcBorders>
            <w:shd w:val="clear" w:color="auto" w:fill="auto"/>
            <w:noWrap/>
          </w:tcPr>
          <w:p w14:paraId="7944DF24"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0. None</w:t>
            </w:r>
          </w:p>
          <w:p w14:paraId="62315433"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w:t>
            </w:r>
            <w:proofErr w:type="gramStart"/>
            <w:r w:rsidRPr="00CA59CC">
              <w:rPr>
                <w:rFonts w:ascii="Arial" w:eastAsia="Times New Roman" w:hAnsi="Arial" w:cs="Arial"/>
                <w:sz w:val="20"/>
                <w:szCs w:val="20"/>
              </w:rPr>
              <w:t>.  Grade</w:t>
            </w:r>
            <w:proofErr w:type="gramEnd"/>
            <w:r w:rsidRPr="00CA59CC">
              <w:rPr>
                <w:rFonts w:ascii="Arial" w:eastAsia="Times New Roman" w:hAnsi="Arial" w:cs="Arial"/>
                <w:sz w:val="20"/>
                <w:szCs w:val="20"/>
              </w:rPr>
              <w:t xml:space="preserve"> 1</w:t>
            </w:r>
          </w:p>
          <w:p w14:paraId="19780691"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2</w:t>
            </w:r>
            <w:proofErr w:type="gramStart"/>
            <w:r w:rsidRPr="00CA59CC">
              <w:rPr>
                <w:rFonts w:ascii="Arial" w:eastAsia="Times New Roman" w:hAnsi="Arial" w:cs="Arial"/>
                <w:sz w:val="20"/>
                <w:szCs w:val="20"/>
              </w:rPr>
              <w:t>.  Grade</w:t>
            </w:r>
            <w:proofErr w:type="gramEnd"/>
            <w:r w:rsidRPr="00CA59CC">
              <w:rPr>
                <w:rFonts w:ascii="Arial" w:eastAsia="Times New Roman" w:hAnsi="Arial" w:cs="Arial"/>
                <w:sz w:val="20"/>
                <w:szCs w:val="20"/>
              </w:rPr>
              <w:t xml:space="preserve"> 2</w:t>
            </w:r>
          </w:p>
          <w:p w14:paraId="2CA09A94"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w:t>
            </w:r>
          </w:p>
          <w:p w14:paraId="2856F88F"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8</w:t>
            </w:r>
            <w:proofErr w:type="gramStart"/>
            <w:r w:rsidRPr="00CA59CC">
              <w:rPr>
                <w:rFonts w:ascii="Arial" w:eastAsia="Times New Roman" w:hAnsi="Arial" w:cs="Arial"/>
                <w:sz w:val="20"/>
                <w:szCs w:val="20"/>
              </w:rPr>
              <w:t>.  Grade</w:t>
            </w:r>
            <w:proofErr w:type="gramEnd"/>
            <w:r w:rsidRPr="00CA59CC">
              <w:rPr>
                <w:rFonts w:ascii="Arial" w:eastAsia="Times New Roman" w:hAnsi="Arial" w:cs="Arial"/>
                <w:sz w:val="20"/>
                <w:szCs w:val="20"/>
              </w:rPr>
              <w:t xml:space="preserve"> 8</w:t>
            </w:r>
          </w:p>
          <w:p w14:paraId="2B8A42CB"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9</w:t>
            </w:r>
            <w:proofErr w:type="gramStart"/>
            <w:r w:rsidRPr="00CA59CC">
              <w:rPr>
                <w:rFonts w:ascii="Arial" w:eastAsia="Times New Roman" w:hAnsi="Arial" w:cs="Arial"/>
                <w:sz w:val="20"/>
                <w:szCs w:val="20"/>
              </w:rPr>
              <w:t>.  Some</w:t>
            </w:r>
            <w:proofErr w:type="gramEnd"/>
            <w:r w:rsidRPr="00CA59CC">
              <w:rPr>
                <w:rFonts w:ascii="Arial" w:eastAsia="Times New Roman" w:hAnsi="Arial" w:cs="Arial"/>
                <w:sz w:val="20"/>
                <w:szCs w:val="20"/>
              </w:rPr>
              <w:t xml:space="preserve"> secondary schooling </w:t>
            </w:r>
          </w:p>
          <w:p w14:paraId="72312C1A"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10</w:t>
            </w:r>
            <w:proofErr w:type="gramStart"/>
            <w:r w:rsidRPr="00CA59CC">
              <w:rPr>
                <w:rFonts w:ascii="Arial" w:eastAsia="Times New Roman" w:hAnsi="Arial" w:cs="Arial"/>
                <w:sz w:val="20"/>
                <w:szCs w:val="20"/>
              </w:rPr>
              <w:t>.  Finish</w:t>
            </w:r>
            <w:proofErr w:type="gramEnd"/>
            <w:r w:rsidRPr="00CA59CC">
              <w:rPr>
                <w:rFonts w:ascii="Arial" w:eastAsia="Times New Roman" w:hAnsi="Arial" w:cs="Arial"/>
                <w:sz w:val="20"/>
                <w:szCs w:val="20"/>
              </w:rPr>
              <w:t xml:space="preserve"> secondary school </w:t>
            </w:r>
          </w:p>
          <w:p w14:paraId="6375D0C9"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11</w:t>
            </w:r>
            <w:proofErr w:type="gramStart"/>
            <w:r w:rsidRPr="00CA59CC">
              <w:rPr>
                <w:rFonts w:ascii="Arial" w:eastAsia="Times New Roman" w:hAnsi="Arial" w:cs="Arial"/>
                <w:sz w:val="20"/>
                <w:szCs w:val="20"/>
              </w:rPr>
              <w:t>.  Post</w:t>
            </w:r>
            <w:proofErr w:type="gramEnd"/>
            <w:r w:rsidRPr="00CA59CC">
              <w:rPr>
                <w:rFonts w:ascii="Arial" w:eastAsia="Times New Roman" w:hAnsi="Arial" w:cs="Arial"/>
                <w:sz w:val="20"/>
                <w:szCs w:val="20"/>
              </w:rPr>
              <w:t xml:space="preserve">- secondary school </w:t>
            </w:r>
          </w:p>
          <w:p w14:paraId="39D7AC3A"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12</w:t>
            </w:r>
            <w:proofErr w:type="gramStart"/>
            <w:r w:rsidRPr="00CA59CC">
              <w:rPr>
                <w:rFonts w:ascii="Arial" w:eastAsia="Times New Roman" w:hAnsi="Arial" w:cs="Arial"/>
                <w:sz w:val="20"/>
                <w:szCs w:val="20"/>
              </w:rPr>
              <w:t>.  Literacy</w:t>
            </w:r>
            <w:proofErr w:type="gramEnd"/>
            <w:r w:rsidRPr="00CA59CC">
              <w:rPr>
                <w:rFonts w:ascii="Arial" w:eastAsia="Times New Roman" w:hAnsi="Arial" w:cs="Arial"/>
                <w:sz w:val="20"/>
                <w:szCs w:val="20"/>
              </w:rPr>
              <w:t xml:space="preserve"> certificate</w:t>
            </w:r>
          </w:p>
          <w:p w14:paraId="21F6F48E" w14:textId="77777777"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13. Religious school</w:t>
            </w:r>
          </w:p>
          <w:p w14:paraId="68EA4DF2" w14:textId="1A10AA01"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14. Others</w:t>
            </w:r>
          </w:p>
        </w:tc>
        <w:tc>
          <w:tcPr>
            <w:tcW w:w="956" w:type="pct"/>
            <w:tcBorders>
              <w:top w:val="single" w:sz="4" w:space="0" w:color="auto"/>
              <w:left w:val="nil"/>
              <w:bottom w:val="single" w:sz="4" w:space="0" w:color="auto"/>
              <w:right w:val="single" w:sz="4" w:space="0" w:color="auto"/>
            </w:tcBorders>
            <w:shd w:val="clear" w:color="auto" w:fill="auto"/>
            <w:noWrap/>
          </w:tcPr>
          <w:p w14:paraId="7FBD1CBE" w14:textId="6DDF8B84" w:rsidR="006A38B4" w:rsidRPr="00CA59CC" w:rsidRDefault="00023FEA"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c1=0</w:t>
            </w:r>
          </w:p>
        </w:tc>
      </w:tr>
      <w:tr w:rsidR="006A38B4" w:rsidRPr="00CA59CC" w14:paraId="23CF078A"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702298A2" w14:textId="647752E5" w:rsidR="006A38B4" w:rsidRPr="00CA59CC" w:rsidRDefault="006A38B4" w:rsidP="000E6744">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c11</w:t>
            </w:r>
          </w:p>
        </w:tc>
        <w:tc>
          <w:tcPr>
            <w:tcW w:w="1902" w:type="pct"/>
            <w:tcBorders>
              <w:top w:val="single" w:sz="4" w:space="0" w:color="auto"/>
              <w:left w:val="nil"/>
              <w:bottom w:val="single" w:sz="4" w:space="0" w:color="auto"/>
              <w:right w:val="single" w:sz="4" w:space="0" w:color="auto"/>
            </w:tcBorders>
            <w:shd w:val="clear" w:color="auto" w:fill="auto"/>
            <w:noWrap/>
          </w:tcPr>
          <w:p w14:paraId="7A4661C1" w14:textId="3B1BD673"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 xml:space="preserve">Main occupation of </w:t>
            </w:r>
            <w:commentRangeStart w:id="11"/>
            <w:r w:rsidRPr="00CA59CC">
              <w:rPr>
                <w:rFonts w:ascii="Arial" w:eastAsia="Times New Roman" w:hAnsi="Arial" w:cs="Arial"/>
                <w:sz w:val="20"/>
                <w:szCs w:val="20"/>
              </w:rPr>
              <w:t>respondent</w:t>
            </w:r>
            <w:commentRangeEnd w:id="11"/>
            <w:r w:rsidR="00FD7F13">
              <w:rPr>
                <w:rStyle w:val="CommentReference"/>
              </w:rPr>
              <w:commentReference w:id="11"/>
            </w:r>
            <w:r w:rsidR="004E13BF">
              <w:rPr>
                <w:rFonts w:ascii="Arial" w:eastAsia="Times New Roman" w:hAnsi="Arial" w:cs="Arial"/>
                <w:sz w:val="20"/>
                <w:szCs w:val="20"/>
              </w:rPr>
              <w:t xml:space="preserve"> (in terms of time spent)</w:t>
            </w:r>
          </w:p>
        </w:tc>
        <w:tc>
          <w:tcPr>
            <w:tcW w:w="1711" w:type="pct"/>
            <w:tcBorders>
              <w:top w:val="single" w:sz="4" w:space="0" w:color="auto"/>
              <w:left w:val="nil"/>
              <w:bottom w:val="single" w:sz="4" w:space="0" w:color="auto"/>
              <w:right w:val="single" w:sz="4" w:space="0" w:color="auto"/>
            </w:tcBorders>
            <w:shd w:val="clear" w:color="auto" w:fill="auto"/>
            <w:noWrap/>
          </w:tcPr>
          <w:p w14:paraId="3D10C8FC" w14:textId="77777777" w:rsidR="00023FEA" w:rsidRPr="00CA59CC" w:rsidRDefault="00023FEA"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 Crop production</w:t>
            </w:r>
          </w:p>
          <w:p w14:paraId="47FB501A" w14:textId="77777777" w:rsidR="00023FEA" w:rsidRPr="00CA59CC" w:rsidRDefault="00023FEA"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2. Livestock</w:t>
            </w:r>
          </w:p>
          <w:p w14:paraId="0F3CC625" w14:textId="77777777" w:rsidR="00023FEA" w:rsidRPr="00CA59CC" w:rsidRDefault="00023FEA"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3. Commerce/business</w:t>
            </w:r>
          </w:p>
          <w:p w14:paraId="298A44F9" w14:textId="77777777" w:rsidR="00023FEA" w:rsidRPr="00CA59CC" w:rsidRDefault="00023FEA"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5. Employee</w:t>
            </w:r>
          </w:p>
          <w:p w14:paraId="3884BB88" w14:textId="77777777" w:rsidR="00023FEA" w:rsidRPr="00CA59CC" w:rsidRDefault="00023FEA"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6. Student</w:t>
            </w:r>
          </w:p>
          <w:p w14:paraId="571B174A" w14:textId="77777777" w:rsidR="00023FEA" w:rsidRPr="00CA59CC" w:rsidRDefault="00023FEA"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7. Unpaid housework</w:t>
            </w:r>
          </w:p>
          <w:p w14:paraId="45594547" w14:textId="77777777" w:rsidR="00023FEA" w:rsidRPr="00CA59CC" w:rsidRDefault="00023FEA"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8. Retired</w:t>
            </w:r>
          </w:p>
          <w:p w14:paraId="0CC39501" w14:textId="77777777" w:rsidR="00023FEA" w:rsidRPr="00CA59CC" w:rsidRDefault="00023FEA"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9. Looking for work</w:t>
            </w:r>
          </w:p>
          <w:p w14:paraId="46380388" w14:textId="77777777" w:rsidR="00023FEA" w:rsidRPr="00CA59CC" w:rsidRDefault="00023FEA"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10. Disabled or other</w:t>
            </w:r>
          </w:p>
          <w:p w14:paraId="6DEC4CC6" w14:textId="77777777" w:rsidR="00023FEA" w:rsidRPr="00CA59CC" w:rsidRDefault="00023FEA"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99. Others, Specify</w:t>
            </w:r>
          </w:p>
          <w:p w14:paraId="79212052" w14:textId="1D4A3600" w:rsidR="006A38B4" w:rsidRPr="00CA59CC" w:rsidRDefault="00023FEA"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11. No 2nd activity</w:t>
            </w:r>
          </w:p>
        </w:tc>
        <w:tc>
          <w:tcPr>
            <w:tcW w:w="956" w:type="pct"/>
            <w:tcBorders>
              <w:top w:val="single" w:sz="4" w:space="0" w:color="auto"/>
              <w:left w:val="nil"/>
              <w:bottom w:val="single" w:sz="4" w:space="0" w:color="auto"/>
              <w:right w:val="single" w:sz="4" w:space="0" w:color="auto"/>
            </w:tcBorders>
            <w:shd w:val="clear" w:color="auto" w:fill="auto"/>
            <w:noWrap/>
          </w:tcPr>
          <w:p w14:paraId="06E1E9B2" w14:textId="56F119BA" w:rsidR="006A38B4" w:rsidRPr="00CA59CC" w:rsidRDefault="00023FEA"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c1=0</w:t>
            </w:r>
          </w:p>
        </w:tc>
      </w:tr>
      <w:tr w:rsidR="006A38B4" w:rsidRPr="00CA59CC" w14:paraId="6C20F9FB"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56C053EA" w14:textId="57D7D287" w:rsidR="006A38B4" w:rsidRPr="00CA59CC" w:rsidRDefault="006A38B4" w:rsidP="000E6744">
            <w:pPr>
              <w:spacing w:after="0" w:line="240" w:lineRule="auto"/>
              <w:contextualSpacing/>
              <w:jc w:val="center"/>
              <w:rPr>
                <w:rFonts w:ascii="Arial" w:eastAsia="Times New Roman" w:hAnsi="Arial" w:cs="Arial"/>
                <w:sz w:val="20"/>
                <w:szCs w:val="20"/>
              </w:rPr>
            </w:pPr>
            <w:commentRangeStart w:id="12"/>
            <w:commentRangeStart w:id="13"/>
            <w:r w:rsidRPr="00CA59CC">
              <w:rPr>
                <w:rFonts w:ascii="Arial" w:eastAsia="Times New Roman" w:hAnsi="Arial" w:cs="Arial"/>
                <w:sz w:val="20"/>
                <w:szCs w:val="20"/>
              </w:rPr>
              <w:t>c12</w:t>
            </w:r>
          </w:p>
        </w:tc>
        <w:tc>
          <w:tcPr>
            <w:tcW w:w="1902" w:type="pct"/>
            <w:tcBorders>
              <w:top w:val="single" w:sz="4" w:space="0" w:color="auto"/>
              <w:left w:val="nil"/>
              <w:bottom w:val="single" w:sz="4" w:space="0" w:color="auto"/>
              <w:right w:val="single" w:sz="4" w:space="0" w:color="auto"/>
            </w:tcBorders>
            <w:shd w:val="clear" w:color="auto" w:fill="auto"/>
            <w:noWrap/>
          </w:tcPr>
          <w:p w14:paraId="2B600AE1" w14:textId="52247ABF" w:rsidR="006A38B4" w:rsidRPr="00CA59CC" w:rsidRDefault="006A38B4"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Second main occupation of respondent</w:t>
            </w:r>
          </w:p>
        </w:tc>
        <w:tc>
          <w:tcPr>
            <w:tcW w:w="1711" w:type="pct"/>
            <w:tcBorders>
              <w:top w:val="single" w:sz="4" w:space="0" w:color="auto"/>
              <w:left w:val="nil"/>
              <w:bottom w:val="single" w:sz="4" w:space="0" w:color="auto"/>
              <w:right w:val="single" w:sz="4" w:space="0" w:color="auto"/>
            </w:tcBorders>
            <w:shd w:val="clear" w:color="auto" w:fill="auto"/>
            <w:noWrap/>
          </w:tcPr>
          <w:p w14:paraId="1E8E2F89" w14:textId="6543E056" w:rsidR="006A38B4" w:rsidRPr="00CA59CC" w:rsidRDefault="00023FEA"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{see c11}</w:t>
            </w:r>
          </w:p>
        </w:tc>
        <w:tc>
          <w:tcPr>
            <w:tcW w:w="956" w:type="pct"/>
            <w:tcBorders>
              <w:top w:val="single" w:sz="4" w:space="0" w:color="auto"/>
              <w:left w:val="nil"/>
              <w:bottom w:val="single" w:sz="4" w:space="0" w:color="auto"/>
              <w:right w:val="single" w:sz="4" w:space="0" w:color="auto"/>
            </w:tcBorders>
            <w:shd w:val="clear" w:color="auto" w:fill="auto"/>
            <w:noWrap/>
          </w:tcPr>
          <w:p w14:paraId="4FC24D6C" w14:textId="6D700BB4" w:rsidR="006A38B4" w:rsidRPr="00CA59CC" w:rsidRDefault="00023FEA" w:rsidP="000E6744">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c1=0</w:t>
            </w:r>
            <w:commentRangeEnd w:id="12"/>
            <w:r w:rsidR="00E23E41">
              <w:rPr>
                <w:rStyle w:val="CommentReference"/>
              </w:rPr>
              <w:commentReference w:id="12"/>
            </w:r>
            <w:r w:rsidR="00C84AD2">
              <w:rPr>
                <w:rStyle w:val="CommentReference"/>
              </w:rPr>
              <w:commentReference w:id="13"/>
            </w:r>
          </w:p>
        </w:tc>
      </w:tr>
      <w:commentRangeEnd w:id="13"/>
      <w:tr w:rsidR="00615422" w:rsidRPr="00CA59CC" w14:paraId="075CCC13"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7ECC1C09" w14:textId="7436B85D" w:rsidR="00615422"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lastRenderedPageBreak/>
              <w:t>A8_new</w:t>
            </w:r>
          </w:p>
        </w:tc>
        <w:tc>
          <w:tcPr>
            <w:tcW w:w="1902" w:type="pct"/>
            <w:tcBorders>
              <w:top w:val="single" w:sz="4" w:space="0" w:color="auto"/>
              <w:left w:val="nil"/>
              <w:bottom w:val="single" w:sz="4" w:space="0" w:color="auto"/>
              <w:right w:val="single" w:sz="4" w:space="0" w:color="auto"/>
            </w:tcBorders>
            <w:shd w:val="clear" w:color="auto" w:fill="auto"/>
            <w:noWrap/>
          </w:tcPr>
          <w:p w14:paraId="775C7150" w14:textId="724BB0FB" w:rsidR="00615422"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Is [import from baseline – 2</w:t>
            </w:r>
            <w:r w:rsidRPr="00CA59CC">
              <w:rPr>
                <w:rFonts w:ascii="Arial" w:eastAsia="Times New Roman" w:hAnsi="Arial" w:cs="Arial"/>
                <w:sz w:val="20"/>
                <w:szCs w:val="20"/>
                <w:vertAlign w:val="superscript"/>
              </w:rPr>
              <w:t>nd</w:t>
            </w:r>
            <w:r w:rsidRPr="00CA59CC">
              <w:rPr>
                <w:rFonts w:ascii="Arial" w:eastAsia="Times New Roman" w:hAnsi="Arial" w:cs="Arial"/>
                <w:sz w:val="20"/>
                <w:szCs w:val="20"/>
              </w:rPr>
              <w:t xml:space="preserve"> decision maker] still the primary decision-maker together with you? </w:t>
            </w:r>
          </w:p>
        </w:tc>
        <w:tc>
          <w:tcPr>
            <w:tcW w:w="1711" w:type="pct"/>
            <w:tcBorders>
              <w:top w:val="single" w:sz="4" w:space="0" w:color="auto"/>
              <w:left w:val="nil"/>
              <w:bottom w:val="single" w:sz="4" w:space="0" w:color="auto"/>
              <w:right w:val="single" w:sz="4" w:space="0" w:color="auto"/>
            </w:tcBorders>
            <w:shd w:val="clear" w:color="auto" w:fill="auto"/>
            <w:noWrap/>
          </w:tcPr>
          <w:p w14:paraId="5CD18E49"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 Yes</w:t>
            </w:r>
          </w:p>
          <w:p w14:paraId="30740792" w14:textId="6E4C5F28"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0. No</w:t>
            </w:r>
          </w:p>
        </w:tc>
        <w:tc>
          <w:tcPr>
            <w:tcW w:w="956" w:type="pct"/>
            <w:tcBorders>
              <w:top w:val="single" w:sz="4" w:space="0" w:color="auto"/>
              <w:left w:val="nil"/>
              <w:bottom w:val="single" w:sz="4" w:space="0" w:color="auto"/>
              <w:right w:val="single" w:sz="4" w:space="0" w:color="auto"/>
            </w:tcBorders>
            <w:shd w:val="clear" w:color="auto" w:fill="auto"/>
            <w:noWrap/>
          </w:tcPr>
          <w:p w14:paraId="6E53291A" w14:textId="02EB7D2B" w:rsidR="00615422" w:rsidRPr="00A6372B" w:rsidRDefault="00615422" w:rsidP="00615422">
            <w:pPr>
              <w:spacing w:after="0" w:line="240" w:lineRule="auto"/>
              <w:contextualSpacing/>
              <w:rPr>
                <w:rFonts w:ascii="Arial" w:eastAsia="Times New Roman" w:hAnsi="Arial" w:cs="Arial"/>
                <w:b/>
                <w:bCs/>
                <w:i/>
                <w:iCs/>
                <w:color w:val="FF0000"/>
                <w:sz w:val="20"/>
                <w:szCs w:val="20"/>
              </w:rPr>
            </w:pPr>
            <w:r w:rsidRPr="00CA59CC">
              <w:rPr>
                <w:rFonts w:ascii="Arial" w:eastAsia="Times New Roman" w:hAnsi="Arial" w:cs="Arial"/>
                <w:color w:val="FF0000"/>
                <w:sz w:val="20"/>
                <w:szCs w:val="20"/>
              </w:rPr>
              <w:t xml:space="preserve">If </w:t>
            </w:r>
            <w:proofErr w:type="gramStart"/>
            <w:r w:rsidRPr="00CA59CC">
              <w:rPr>
                <w:rFonts w:ascii="Arial" w:eastAsia="Times New Roman" w:hAnsi="Arial" w:cs="Arial"/>
                <w:color w:val="FF0000"/>
                <w:sz w:val="20"/>
                <w:szCs w:val="20"/>
              </w:rPr>
              <w:t>No</w:t>
            </w:r>
            <w:proofErr w:type="gramEnd"/>
            <w:r w:rsidRPr="00CA59CC">
              <w:rPr>
                <w:rFonts w:ascii="Arial" w:eastAsia="Times New Roman" w:hAnsi="Arial" w:cs="Arial"/>
                <w:color w:val="FF0000"/>
                <w:sz w:val="20"/>
                <w:szCs w:val="20"/>
              </w:rPr>
              <w:t>, ask A8.</w:t>
            </w:r>
          </w:p>
        </w:tc>
      </w:tr>
      <w:tr w:rsidR="00615422" w:rsidRPr="00CA59CC" w14:paraId="39BAE44E"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2B0F928D" w14:textId="01039C1A"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A8</w:t>
            </w:r>
          </w:p>
        </w:tc>
        <w:tc>
          <w:tcPr>
            <w:tcW w:w="1902" w:type="pct"/>
            <w:tcBorders>
              <w:top w:val="single" w:sz="4" w:space="0" w:color="auto"/>
              <w:left w:val="nil"/>
              <w:bottom w:val="single" w:sz="4" w:space="0" w:color="auto"/>
              <w:right w:val="single" w:sz="4" w:space="0" w:color="auto"/>
            </w:tcBorders>
            <w:shd w:val="clear" w:color="auto" w:fill="auto"/>
            <w:noWrap/>
          </w:tcPr>
          <w:p w14:paraId="0F7604D7" w14:textId="6138E358"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 xml:space="preserve">Is there a [opposite gender] household member in the household who is the primary decision-maker together with you? </w:t>
            </w:r>
          </w:p>
        </w:tc>
        <w:tc>
          <w:tcPr>
            <w:tcW w:w="1711" w:type="pct"/>
            <w:tcBorders>
              <w:top w:val="single" w:sz="4" w:space="0" w:color="auto"/>
              <w:left w:val="nil"/>
              <w:bottom w:val="single" w:sz="4" w:space="0" w:color="auto"/>
              <w:right w:val="single" w:sz="4" w:space="0" w:color="auto"/>
            </w:tcBorders>
            <w:shd w:val="clear" w:color="auto" w:fill="auto"/>
            <w:noWrap/>
          </w:tcPr>
          <w:p w14:paraId="6ADDC317"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 Yes</w:t>
            </w:r>
          </w:p>
          <w:p w14:paraId="3DA468DF" w14:textId="58922BBC"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0. No</w:t>
            </w:r>
          </w:p>
        </w:tc>
        <w:tc>
          <w:tcPr>
            <w:tcW w:w="956" w:type="pct"/>
            <w:tcBorders>
              <w:top w:val="single" w:sz="4" w:space="0" w:color="auto"/>
              <w:left w:val="nil"/>
              <w:bottom w:val="single" w:sz="4" w:space="0" w:color="auto"/>
              <w:right w:val="single" w:sz="4" w:space="0" w:color="auto"/>
            </w:tcBorders>
            <w:shd w:val="clear" w:color="auto" w:fill="auto"/>
            <w:noWrap/>
          </w:tcPr>
          <w:p w14:paraId="675818C3" w14:textId="561065EC" w:rsidR="00615422" w:rsidRPr="00CA59CC" w:rsidRDefault="00615422" w:rsidP="00615422">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 xml:space="preserve">Ask if </w:t>
            </w:r>
            <w:r w:rsidR="004E13BF">
              <w:rPr>
                <w:rFonts w:ascii="Arial" w:eastAsia="Times New Roman" w:hAnsi="Arial" w:cs="Arial"/>
                <w:color w:val="FF0000"/>
                <w:sz w:val="20"/>
                <w:szCs w:val="20"/>
              </w:rPr>
              <w:t>A8_new=0</w:t>
            </w:r>
          </w:p>
        </w:tc>
      </w:tr>
      <w:tr w:rsidR="00615422" w:rsidRPr="00CA59CC" w14:paraId="70629A3F"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5298EECA" w14:textId="32E9DFD5"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A9</w:t>
            </w:r>
          </w:p>
        </w:tc>
        <w:tc>
          <w:tcPr>
            <w:tcW w:w="1902" w:type="pct"/>
            <w:tcBorders>
              <w:top w:val="single" w:sz="4" w:space="0" w:color="auto"/>
              <w:left w:val="nil"/>
              <w:bottom w:val="single" w:sz="4" w:space="0" w:color="auto"/>
              <w:right w:val="single" w:sz="4" w:space="0" w:color="auto"/>
            </w:tcBorders>
            <w:shd w:val="clear" w:color="auto" w:fill="auto"/>
            <w:noWrap/>
          </w:tcPr>
          <w:p w14:paraId="500D8E07" w14:textId="06671EA2"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Name of [2</w:t>
            </w:r>
            <w:r w:rsidRPr="00CA59CC">
              <w:rPr>
                <w:rFonts w:ascii="Arial" w:eastAsia="Times New Roman" w:hAnsi="Arial" w:cs="Arial"/>
                <w:sz w:val="20"/>
                <w:szCs w:val="20"/>
                <w:vertAlign w:val="superscript"/>
              </w:rPr>
              <w:t>nd</w:t>
            </w:r>
            <w:r w:rsidRPr="00CA59CC">
              <w:rPr>
                <w:rFonts w:ascii="Arial" w:eastAsia="Times New Roman" w:hAnsi="Arial" w:cs="Arial"/>
                <w:sz w:val="20"/>
                <w:szCs w:val="20"/>
              </w:rPr>
              <w:t xml:space="preserve"> decision maker]</w:t>
            </w:r>
          </w:p>
        </w:tc>
        <w:tc>
          <w:tcPr>
            <w:tcW w:w="1711" w:type="pct"/>
            <w:tcBorders>
              <w:top w:val="single" w:sz="4" w:space="0" w:color="auto"/>
              <w:left w:val="nil"/>
              <w:bottom w:val="single" w:sz="4" w:space="0" w:color="auto"/>
              <w:right w:val="single" w:sz="4" w:space="0" w:color="auto"/>
            </w:tcBorders>
            <w:shd w:val="clear" w:color="auto" w:fill="auto"/>
            <w:noWrap/>
          </w:tcPr>
          <w:p w14:paraId="330E89CC" w14:textId="77777777" w:rsidR="00615422" w:rsidRPr="00CA59CC" w:rsidRDefault="00615422" w:rsidP="00615422">
            <w:pPr>
              <w:spacing w:after="0" w:line="240" w:lineRule="auto"/>
              <w:contextualSpacing/>
              <w:rPr>
                <w:rFonts w:ascii="Arial" w:eastAsia="Times New Roman" w:hAnsi="Arial" w:cs="Arial"/>
                <w:sz w:val="20"/>
                <w:szCs w:val="20"/>
              </w:rPr>
            </w:pPr>
          </w:p>
        </w:tc>
        <w:tc>
          <w:tcPr>
            <w:tcW w:w="956" w:type="pct"/>
            <w:tcBorders>
              <w:top w:val="single" w:sz="4" w:space="0" w:color="auto"/>
              <w:left w:val="nil"/>
              <w:bottom w:val="single" w:sz="4" w:space="0" w:color="auto"/>
              <w:right w:val="single" w:sz="4" w:space="0" w:color="auto"/>
            </w:tcBorders>
            <w:shd w:val="clear" w:color="auto" w:fill="auto"/>
            <w:noWrap/>
          </w:tcPr>
          <w:p w14:paraId="4FC91620" w14:textId="3309CFF6" w:rsidR="00615422" w:rsidRPr="00CA59CC" w:rsidRDefault="00615422" w:rsidP="00615422">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A8=1</w:t>
            </w:r>
          </w:p>
        </w:tc>
      </w:tr>
      <w:tr w:rsidR="00615422" w:rsidRPr="00CA59CC" w14:paraId="1FC7C370"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32E1F0AE" w14:textId="7F032D6E"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A10</w:t>
            </w:r>
          </w:p>
        </w:tc>
        <w:tc>
          <w:tcPr>
            <w:tcW w:w="1902" w:type="pct"/>
            <w:tcBorders>
              <w:top w:val="single" w:sz="4" w:space="0" w:color="auto"/>
              <w:left w:val="nil"/>
              <w:bottom w:val="single" w:sz="4" w:space="0" w:color="auto"/>
              <w:right w:val="single" w:sz="4" w:space="0" w:color="auto"/>
            </w:tcBorders>
            <w:shd w:val="clear" w:color="auto" w:fill="auto"/>
            <w:noWrap/>
          </w:tcPr>
          <w:p w14:paraId="20DB1C87" w14:textId="639395F9"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Gender of [2</w:t>
            </w:r>
            <w:r w:rsidRPr="00CA59CC">
              <w:rPr>
                <w:rFonts w:ascii="Arial" w:eastAsia="Times New Roman" w:hAnsi="Arial" w:cs="Arial"/>
                <w:sz w:val="20"/>
                <w:szCs w:val="20"/>
                <w:vertAlign w:val="superscript"/>
              </w:rPr>
              <w:t>nd</w:t>
            </w:r>
            <w:r w:rsidRPr="00CA59CC">
              <w:rPr>
                <w:rFonts w:ascii="Arial" w:eastAsia="Times New Roman" w:hAnsi="Arial" w:cs="Arial"/>
                <w:sz w:val="20"/>
                <w:szCs w:val="20"/>
              </w:rPr>
              <w:t xml:space="preserve"> decision maker]</w:t>
            </w:r>
          </w:p>
        </w:tc>
        <w:tc>
          <w:tcPr>
            <w:tcW w:w="1711" w:type="pct"/>
            <w:tcBorders>
              <w:top w:val="single" w:sz="4" w:space="0" w:color="auto"/>
              <w:left w:val="nil"/>
              <w:bottom w:val="single" w:sz="4" w:space="0" w:color="auto"/>
              <w:right w:val="single" w:sz="4" w:space="0" w:color="auto"/>
            </w:tcBorders>
            <w:shd w:val="clear" w:color="auto" w:fill="auto"/>
            <w:noWrap/>
          </w:tcPr>
          <w:p w14:paraId="10E22E4E" w14:textId="0B432278" w:rsidR="00615422" w:rsidRPr="00CA59CC" w:rsidRDefault="00615422" w:rsidP="00615422">
            <w:pPr>
              <w:spacing w:after="0" w:line="240" w:lineRule="auto"/>
              <w:contextualSpacing/>
              <w:rPr>
                <w:rFonts w:ascii="Arial" w:eastAsia="Times New Roman" w:hAnsi="Arial" w:cs="Arial"/>
                <w:sz w:val="20"/>
                <w:szCs w:val="20"/>
              </w:rPr>
            </w:pPr>
            <w:commentRangeStart w:id="14"/>
            <w:commentRangeStart w:id="15"/>
            <w:r w:rsidRPr="00CA59CC">
              <w:rPr>
                <w:rFonts w:ascii="Arial" w:eastAsia="Times New Roman" w:hAnsi="Arial" w:cs="Arial"/>
                <w:sz w:val="20"/>
                <w:szCs w:val="20"/>
              </w:rPr>
              <w:t>1. Male 2. Female</w:t>
            </w:r>
            <w:commentRangeEnd w:id="14"/>
            <w:r w:rsidR="00DE058A">
              <w:rPr>
                <w:rStyle w:val="CommentReference"/>
              </w:rPr>
              <w:commentReference w:id="14"/>
            </w:r>
            <w:commentRangeEnd w:id="15"/>
            <w:r w:rsidR="000250C7">
              <w:rPr>
                <w:rStyle w:val="CommentReference"/>
              </w:rPr>
              <w:commentReference w:id="15"/>
            </w:r>
          </w:p>
        </w:tc>
        <w:tc>
          <w:tcPr>
            <w:tcW w:w="956" w:type="pct"/>
            <w:tcBorders>
              <w:top w:val="single" w:sz="4" w:space="0" w:color="auto"/>
              <w:left w:val="nil"/>
              <w:bottom w:val="single" w:sz="4" w:space="0" w:color="auto"/>
              <w:right w:val="single" w:sz="4" w:space="0" w:color="auto"/>
            </w:tcBorders>
            <w:shd w:val="clear" w:color="auto" w:fill="auto"/>
            <w:noWrap/>
          </w:tcPr>
          <w:p w14:paraId="50170FD8" w14:textId="1A7BD873" w:rsidR="00615422" w:rsidRPr="00CA59CC" w:rsidRDefault="00615422" w:rsidP="00615422">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A8=1</w:t>
            </w:r>
          </w:p>
        </w:tc>
      </w:tr>
      <w:tr w:rsidR="00615422" w:rsidRPr="00CA59CC" w14:paraId="0EE70F0A"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514B475B" w14:textId="4AD8EA9E"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A11</w:t>
            </w:r>
          </w:p>
        </w:tc>
        <w:tc>
          <w:tcPr>
            <w:tcW w:w="1902" w:type="pct"/>
            <w:tcBorders>
              <w:top w:val="single" w:sz="4" w:space="0" w:color="auto"/>
              <w:left w:val="nil"/>
              <w:bottom w:val="single" w:sz="4" w:space="0" w:color="auto"/>
              <w:right w:val="single" w:sz="4" w:space="0" w:color="auto"/>
            </w:tcBorders>
            <w:shd w:val="clear" w:color="auto" w:fill="auto"/>
            <w:noWrap/>
          </w:tcPr>
          <w:p w14:paraId="4FFD4666" w14:textId="4CF29BB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Age of [2</w:t>
            </w:r>
            <w:r w:rsidRPr="00CA59CC">
              <w:rPr>
                <w:rFonts w:ascii="Arial" w:eastAsia="Times New Roman" w:hAnsi="Arial" w:cs="Arial"/>
                <w:sz w:val="20"/>
                <w:szCs w:val="20"/>
                <w:vertAlign w:val="superscript"/>
              </w:rPr>
              <w:t>nd</w:t>
            </w:r>
            <w:r w:rsidRPr="00CA59CC">
              <w:rPr>
                <w:rFonts w:ascii="Arial" w:eastAsia="Times New Roman" w:hAnsi="Arial" w:cs="Arial"/>
                <w:sz w:val="20"/>
                <w:szCs w:val="20"/>
              </w:rPr>
              <w:t xml:space="preserve"> decision maker]</w:t>
            </w:r>
          </w:p>
        </w:tc>
        <w:tc>
          <w:tcPr>
            <w:tcW w:w="1711" w:type="pct"/>
            <w:tcBorders>
              <w:top w:val="single" w:sz="4" w:space="0" w:color="auto"/>
              <w:left w:val="nil"/>
              <w:bottom w:val="single" w:sz="4" w:space="0" w:color="auto"/>
              <w:right w:val="single" w:sz="4" w:space="0" w:color="auto"/>
            </w:tcBorders>
            <w:shd w:val="clear" w:color="auto" w:fill="auto"/>
            <w:noWrap/>
          </w:tcPr>
          <w:p w14:paraId="428296D0" w14:textId="77777777" w:rsidR="00615422" w:rsidRPr="00CA59CC" w:rsidRDefault="00615422" w:rsidP="00615422">
            <w:pPr>
              <w:spacing w:after="0" w:line="240" w:lineRule="auto"/>
              <w:contextualSpacing/>
              <w:rPr>
                <w:rFonts w:ascii="Arial" w:eastAsia="Times New Roman" w:hAnsi="Arial" w:cs="Arial"/>
                <w:sz w:val="20"/>
                <w:szCs w:val="20"/>
              </w:rPr>
            </w:pPr>
          </w:p>
        </w:tc>
        <w:tc>
          <w:tcPr>
            <w:tcW w:w="956" w:type="pct"/>
            <w:tcBorders>
              <w:top w:val="single" w:sz="4" w:space="0" w:color="auto"/>
              <w:left w:val="nil"/>
              <w:bottom w:val="single" w:sz="4" w:space="0" w:color="auto"/>
              <w:right w:val="single" w:sz="4" w:space="0" w:color="auto"/>
            </w:tcBorders>
            <w:shd w:val="clear" w:color="auto" w:fill="auto"/>
            <w:noWrap/>
          </w:tcPr>
          <w:p w14:paraId="26E088A6" w14:textId="1C2B8394" w:rsidR="00615422" w:rsidRPr="00CA59CC" w:rsidRDefault="00615422" w:rsidP="00615422">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A8=1</w:t>
            </w:r>
          </w:p>
        </w:tc>
      </w:tr>
      <w:tr w:rsidR="00615422" w:rsidRPr="00CA59CC" w14:paraId="78068CCB"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71E0AEC8" w14:textId="3E10AA7E"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 xml:space="preserve">A12 </w:t>
            </w:r>
          </w:p>
        </w:tc>
        <w:tc>
          <w:tcPr>
            <w:tcW w:w="1902" w:type="pct"/>
            <w:tcBorders>
              <w:top w:val="single" w:sz="4" w:space="0" w:color="auto"/>
              <w:left w:val="nil"/>
              <w:bottom w:val="single" w:sz="4" w:space="0" w:color="auto"/>
              <w:right w:val="single" w:sz="4" w:space="0" w:color="auto"/>
            </w:tcBorders>
            <w:shd w:val="clear" w:color="auto" w:fill="auto"/>
            <w:noWrap/>
          </w:tcPr>
          <w:p w14:paraId="539E184E" w14:textId="74A64266"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 xml:space="preserve">Relationship </w:t>
            </w:r>
            <w:proofErr w:type="gramStart"/>
            <w:r w:rsidRPr="00CA59CC">
              <w:rPr>
                <w:rFonts w:ascii="Arial" w:eastAsia="Times New Roman" w:hAnsi="Arial" w:cs="Arial"/>
                <w:sz w:val="20"/>
                <w:szCs w:val="20"/>
              </w:rPr>
              <w:t>of  [</w:t>
            </w:r>
            <w:proofErr w:type="gramEnd"/>
            <w:r w:rsidRPr="00CA59CC">
              <w:rPr>
                <w:rFonts w:ascii="Arial" w:eastAsia="Times New Roman" w:hAnsi="Arial" w:cs="Arial"/>
                <w:sz w:val="20"/>
                <w:szCs w:val="20"/>
              </w:rPr>
              <w:t>2</w:t>
            </w:r>
            <w:r w:rsidRPr="00CA59CC">
              <w:rPr>
                <w:rFonts w:ascii="Arial" w:eastAsia="Times New Roman" w:hAnsi="Arial" w:cs="Arial"/>
                <w:sz w:val="20"/>
                <w:szCs w:val="20"/>
                <w:vertAlign w:val="superscript"/>
              </w:rPr>
              <w:t>nd</w:t>
            </w:r>
            <w:r w:rsidRPr="00CA59CC">
              <w:rPr>
                <w:rFonts w:ascii="Arial" w:eastAsia="Times New Roman" w:hAnsi="Arial" w:cs="Arial"/>
                <w:sz w:val="20"/>
                <w:szCs w:val="20"/>
              </w:rPr>
              <w:t xml:space="preserve"> decision maker] to the head of household</w:t>
            </w:r>
          </w:p>
        </w:tc>
        <w:tc>
          <w:tcPr>
            <w:tcW w:w="1711" w:type="pct"/>
            <w:tcBorders>
              <w:top w:val="single" w:sz="4" w:space="0" w:color="auto"/>
              <w:left w:val="nil"/>
              <w:bottom w:val="single" w:sz="4" w:space="0" w:color="auto"/>
              <w:right w:val="single" w:sz="4" w:space="0" w:color="auto"/>
            </w:tcBorders>
            <w:shd w:val="clear" w:color="auto" w:fill="auto"/>
            <w:noWrap/>
          </w:tcPr>
          <w:p w14:paraId="5C4A29B2"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2. Spouse</w:t>
            </w:r>
          </w:p>
          <w:p w14:paraId="242E8B46"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3. Son/daughter</w:t>
            </w:r>
          </w:p>
          <w:p w14:paraId="28A1CEB4"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4. Grand child</w:t>
            </w:r>
          </w:p>
          <w:p w14:paraId="628393CC"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5. Parent/grand parent</w:t>
            </w:r>
          </w:p>
          <w:p w14:paraId="6CC9F317"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6. Brother/sister</w:t>
            </w:r>
          </w:p>
          <w:p w14:paraId="1A7FAE79"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7. No relation</w:t>
            </w:r>
          </w:p>
          <w:p w14:paraId="731746AB" w14:textId="2F5507D6"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99. Other, specify</w:t>
            </w:r>
          </w:p>
        </w:tc>
        <w:tc>
          <w:tcPr>
            <w:tcW w:w="956" w:type="pct"/>
            <w:tcBorders>
              <w:top w:val="single" w:sz="4" w:space="0" w:color="auto"/>
              <w:left w:val="nil"/>
              <w:bottom w:val="single" w:sz="4" w:space="0" w:color="auto"/>
              <w:right w:val="single" w:sz="4" w:space="0" w:color="auto"/>
            </w:tcBorders>
            <w:shd w:val="clear" w:color="auto" w:fill="auto"/>
            <w:noWrap/>
          </w:tcPr>
          <w:p w14:paraId="5EFF0242" w14:textId="4C638966" w:rsidR="00615422" w:rsidRPr="00CA59CC" w:rsidRDefault="00615422" w:rsidP="00615422">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A8=1</w:t>
            </w:r>
          </w:p>
        </w:tc>
      </w:tr>
      <w:tr w:rsidR="00615422" w:rsidRPr="00CA59CC" w14:paraId="5B74530F"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46FA3A02" w14:textId="01987A48"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 xml:space="preserve">A13 </w:t>
            </w:r>
          </w:p>
        </w:tc>
        <w:tc>
          <w:tcPr>
            <w:tcW w:w="1902" w:type="pct"/>
            <w:tcBorders>
              <w:top w:val="single" w:sz="4" w:space="0" w:color="auto"/>
              <w:left w:val="nil"/>
              <w:bottom w:val="single" w:sz="4" w:space="0" w:color="auto"/>
              <w:right w:val="single" w:sz="4" w:space="0" w:color="auto"/>
            </w:tcBorders>
            <w:shd w:val="clear" w:color="auto" w:fill="auto"/>
            <w:noWrap/>
          </w:tcPr>
          <w:p w14:paraId="08902E74" w14:textId="7BC01DBD"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Marital status of [2</w:t>
            </w:r>
            <w:r w:rsidRPr="00CA59CC">
              <w:rPr>
                <w:rFonts w:ascii="Arial" w:eastAsia="Times New Roman" w:hAnsi="Arial" w:cs="Arial"/>
                <w:sz w:val="20"/>
                <w:szCs w:val="20"/>
                <w:vertAlign w:val="superscript"/>
              </w:rPr>
              <w:t>nd</w:t>
            </w:r>
            <w:r w:rsidRPr="00CA59CC">
              <w:rPr>
                <w:rFonts w:ascii="Arial" w:eastAsia="Times New Roman" w:hAnsi="Arial" w:cs="Arial"/>
                <w:sz w:val="20"/>
                <w:szCs w:val="20"/>
              </w:rPr>
              <w:t xml:space="preserve"> decision maker]</w:t>
            </w:r>
          </w:p>
        </w:tc>
        <w:tc>
          <w:tcPr>
            <w:tcW w:w="1711" w:type="pct"/>
            <w:tcBorders>
              <w:top w:val="single" w:sz="4" w:space="0" w:color="auto"/>
              <w:left w:val="nil"/>
              <w:bottom w:val="single" w:sz="4" w:space="0" w:color="auto"/>
              <w:right w:val="single" w:sz="4" w:space="0" w:color="auto"/>
            </w:tcBorders>
            <w:shd w:val="clear" w:color="auto" w:fill="auto"/>
            <w:noWrap/>
          </w:tcPr>
          <w:p w14:paraId="2D70084E"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 Single</w:t>
            </w:r>
          </w:p>
          <w:p w14:paraId="3DFB679C"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2. Married – monogamous</w:t>
            </w:r>
          </w:p>
          <w:p w14:paraId="70C2AC40"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3. Married - Polygamous</w:t>
            </w:r>
          </w:p>
          <w:p w14:paraId="7757189F"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4. Widow/Widower</w:t>
            </w:r>
          </w:p>
          <w:p w14:paraId="635871E3"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5. Divorced/separated</w:t>
            </w:r>
          </w:p>
          <w:p w14:paraId="1E52D5CF" w14:textId="5316017B"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6</w:t>
            </w:r>
            <w:proofErr w:type="gramStart"/>
            <w:r w:rsidRPr="00CA59CC">
              <w:rPr>
                <w:rFonts w:ascii="Arial" w:eastAsia="Times New Roman" w:hAnsi="Arial" w:cs="Arial"/>
                <w:sz w:val="20"/>
                <w:szCs w:val="20"/>
              </w:rPr>
              <w:t>.  cohabit</w:t>
            </w:r>
            <w:proofErr w:type="gramEnd"/>
            <w:r w:rsidRPr="00CA59CC">
              <w:rPr>
                <w:rFonts w:ascii="Arial" w:eastAsia="Times New Roman" w:hAnsi="Arial" w:cs="Arial"/>
                <w:sz w:val="20"/>
                <w:szCs w:val="20"/>
              </w:rPr>
              <w:t xml:space="preserve"> (living together without marriage)</w:t>
            </w:r>
          </w:p>
        </w:tc>
        <w:tc>
          <w:tcPr>
            <w:tcW w:w="956" w:type="pct"/>
            <w:tcBorders>
              <w:top w:val="single" w:sz="4" w:space="0" w:color="auto"/>
              <w:left w:val="nil"/>
              <w:bottom w:val="single" w:sz="4" w:space="0" w:color="auto"/>
              <w:right w:val="single" w:sz="4" w:space="0" w:color="auto"/>
            </w:tcBorders>
            <w:shd w:val="clear" w:color="auto" w:fill="auto"/>
            <w:noWrap/>
          </w:tcPr>
          <w:p w14:paraId="6AE12C7B" w14:textId="219AF695" w:rsidR="00615422" w:rsidRPr="00CA59CC" w:rsidRDefault="00615422" w:rsidP="00615422">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A8=1</w:t>
            </w:r>
          </w:p>
        </w:tc>
      </w:tr>
      <w:tr w:rsidR="00615422" w:rsidRPr="00CA59CC" w14:paraId="0ADBCD75"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40C1ADCB" w14:textId="7FF078E8"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 xml:space="preserve">A14 </w:t>
            </w:r>
          </w:p>
        </w:tc>
        <w:tc>
          <w:tcPr>
            <w:tcW w:w="1902" w:type="pct"/>
            <w:tcBorders>
              <w:top w:val="single" w:sz="4" w:space="0" w:color="auto"/>
              <w:left w:val="nil"/>
              <w:bottom w:val="single" w:sz="4" w:space="0" w:color="auto"/>
              <w:right w:val="single" w:sz="4" w:space="0" w:color="auto"/>
            </w:tcBorders>
            <w:shd w:val="clear" w:color="auto" w:fill="auto"/>
            <w:noWrap/>
          </w:tcPr>
          <w:p w14:paraId="613521E1" w14:textId="15F16D9D"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Highest level of formal education attained by [2</w:t>
            </w:r>
            <w:r w:rsidRPr="00CA59CC">
              <w:rPr>
                <w:rFonts w:ascii="Arial" w:eastAsia="Times New Roman" w:hAnsi="Arial" w:cs="Arial"/>
                <w:sz w:val="20"/>
                <w:szCs w:val="20"/>
                <w:vertAlign w:val="superscript"/>
              </w:rPr>
              <w:t>nd</w:t>
            </w:r>
            <w:r w:rsidRPr="00CA59CC">
              <w:rPr>
                <w:rFonts w:ascii="Arial" w:eastAsia="Times New Roman" w:hAnsi="Arial" w:cs="Arial"/>
                <w:sz w:val="20"/>
                <w:szCs w:val="20"/>
              </w:rPr>
              <w:t xml:space="preserve"> decision maker]</w:t>
            </w:r>
          </w:p>
        </w:tc>
        <w:tc>
          <w:tcPr>
            <w:tcW w:w="1711" w:type="pct"/>
            <w:tcBorders>
              <w:top w:val="single" w:sz="4" w:space="0" w:color="auto"/>
              <w:left w:val="nil"/>
              <w:bottom w:val="single" w:sz="4" w:space="0" w:color="auto"/>
              <w:right w:val="single" w:sz="4" w:space="0" w:color="auto"/>
            </w:tcBorders>
            <w:shd w:val="clear" w:color="auto" w:fill="auto"/>
            <w:noWrap/>
          </w:tcPr>
          <w:p w14:paraId="68AF5073"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0. None</w:t>
            </w:r>
          </w:p>
          <w:p w14:paraId="28AE368D"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w:t>
            </w:r>
            <w:proofErr w:type="gramStart"/>
            <w:r w:rsidRPr="00CA59CC">
              <w:rPr>
                <w:rFonts w:ascii="Arial" w:eastAsia="Times New Roman" w:hAnsi="Arial" w:cs="Arial"/>
                <w:sz w:val="20"/>
                <w:szCs w:val="20"/>
              </w:rPr>
              <w:t>.  Grade</w:t>
            </w:r>
            <w:proofErr w:type="gramEnd"/>
            <w:r w:rsidRPr="00CA59CC">
              <w:rPr>
                <w:rFonts w:ascii="Arial" w:eastAsia="Times New Roman" w:hAnsi="Arial" w:cs="Arial"/>
                <w:sz w:val="20"/>
                <w:szCs w:val="20"/>
              </w:rPr>
              <w:t xml:space="preserve"> 1</w:t>
            </w:r>
          </w:p>
          <w:p w14:paraId="3E6F92D8"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2</w:t>
            </w:r>
            <w:proofErr w:type="gramStart"/>
            <w:r w:rsidRPr="00CA59CC">
              <w:rPr>
                <w:rFonts w:ascii="Arial" w:eastAsia="Times New Roman" w:hAnsi="Arial" w:cs="Arial"/>
                <w:sz w:val="20"/>
                <w:szCs w:val="20"/>
              </w:rPr>
              <w:t>.  Grade</w:t>
            </w:r>
            <w:proofErr w:type="gramEnd"/>
            <w:r w:rsidRPr="00CA59CC">
              <w:rPr>
                <w:rFonts w:ascii="Arial" w:eastAsia="Times New Roman" w:hAnsi="Arial" w:cs="Arial"/>
                <w:sz w:val="20"/>
                <w:szCs w:val="20"/>
              </w:rPr>
              <w:t xml:space="preserve"> 2</w:t>
            </w:r>
          </w:p>
          <w:p w14:paraId="59613738"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w:t>
            </w:r>
          </w:p>
          <w:p w14:paraId="01903584"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8</w:t>
            </w:r>
            <w:proofErr w:type="gramStart"/>
            <w:r w:rsidRPr="00CA59CC">
              <w:rPr>
                <w:rFonts w:ascii="Arial" w:eastAsia="Times New Roman" w:hAnsi="Arial" w:cs="Arial"/>
                <w:sz w:val="20"/>
                <w:szCs w:val="20"/>
              </w:rPr>
              <w:t>.  Grade</w:t>
            </w:r>
            <w:proofErr w:type="gramEnd"/>
            <w:r w:rsidRPr="00CA59CC">
              <w:rPr>
                <w:rFonts w:ascii="Arial" w:eastAsia="Times New Roman" w:hAnsi="Arial" w:cs="Arial"/>
                <w:sz w:val="20"/>
                <w:szCs w:val="20"/>
              </w:rPr>
              <w:t xml:space="preserve"> 8</w:t>
            </w:r>
          </w:p>
          <w:p w14:paraId="1461B816"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9</w:t>
            </w:r>
            <w:proofErr w:type="gramStart"/>
            <w:r w:rsidRPr="00CA59CC">
              <w:rPr>
                <w:rFonts w:ascii="Arial" w:eastAsia="Times New Roman" w:hAnsi="Arial" w:cs="Arial"/>
                <w:sz w:val="20"/>
                <w:szCs w:val="20"/>
              </w:rPr>
              <w:t>.  Some</w:t>
            </w:r>
            <w:proofErr w:type="gramEnd"/>
            <w:r w:rsidRPr="00CA59CC">
              <w:rPr>
                <w:rFonts w:ascii="Arial" w:eastAsia="Times New Roman" w:hAnsi="Arial" w:cs="Arial"/>
                <w:sz w:val="20"/>
                <w:szCs w:val="20"/>
              </w:rPr>
              <w:t xml:space="preserve"> secondary schooling </w:t>
            </w:r>
          </w:p>
          <w:p w14:paraId="03DFE124"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10</w:t>
            </w:r>
            <w:proofErr w:type="gramStart"/>
            <w:r w:rsidRPr="00CA59CC">
              <w:rPr>
                <w:rFonts w:ascii="Arial" w:eastAsia="Times New Roman" w:hAnsi="Arial" w:cs="Arial"/>
                <w:sz w:val="20"/>
                <w:szCs w:val="20"/>
              </w:rPr>
              <w:t>.  Finish</w:t>
            </w:r>
            <w:proofErr w:type="gramEnd"/>
            <w:r w:rsidRPr="00CA59CC">
              <w:rPr>
                <w:rFonts w:ascii="Arial" w:eastAsia="Times New Roman" w:hAnsi="Arial" w:cs="Arial"/>
                <w:sz w:val="20"/>
                <w:szCs w:val="20"/>
              </w:rPr>
              <w:t xml:space="preserve"> secondary school </w:t>
            </w:r>
          </w:p>
          <w:p w14:paraId="3ECCC316"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11</w:t>
            </w:r>
            <w:proofErr w:type="gramStart"/>
            <w:r w:rsidRPr="00CA59CC">
              <w:rPr>
                <w:rFonts w:ascii="Arial" w:eastAsia="Times New Roman" w:hAnsi="Arial" w:cs="Arial"/>
                <w:sz w:val="20"/>
                <w:szCs w:val="20"/>
              </w:rPr>
              <w:t>.  Post</w:t>
            </w:r>
            <w:proofErr w:type="gramEnd"/>
            <w:r w:rsidRPr="00CA59CC">
              <w:rPr>
                <w:rFonts w:ascii="Arial" w:eastAsia="Times New Roman" w:hAnsi="Arial" w:cs="Arial"/>
                <w:sz w:val="20"/>
                <w:szCs w:val="20"/>
              </w:rPr>
              <w:t xml:space="preserve">- secondary school </w:t>
            </w:r>
          </w:p>
          <w:p w14:paraId="5064EA23"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12</w:t>
            </w:r>
            <w:proofErr w:type="gramStart"/>
            <w:r w:rsidRPr="00CA59CC">
              <w:rPr>
                <w:rFonts w:ascii="Arial" w:eastAsia="Times New Roman" w:hAnsi="Arial" w:cs="Arial"/>
                <w:sz w:val="20"/>
                <w:szCs w:val="20"/>
              </w:rPr>
              <w:t>.  Literacy</w:t>
            </w:r>
            <w:proofErr w:type="gramEnd"/>
            <w:r w:rsidRPr="00CA59CC">
              <w:rPr>
                <w:rFonts w:ascii="Arial" w:eastAsia="Times New Roman" w:hAnsi="Arial" w:cs="Arial"/>
                <w:sz w:val="20"/>
                <w:szCs w:val="20"/>
              </w:rPr>
              <w:t xml:space="preserve"> certificate</w:t>
            </w:r>
          </w:p>
          <w:p w14:paraId="4A771948"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13. Religious school</w:t>
            </w:r>
          </w:p>
          <w:p w14:paraId="4E61AC79" w14:textId="5611AD75"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14. Others</w:t>
            </w:r>
          </w:p>
        </w:tc>
        <w:tc>
          <w:tcPr>
            <w:tcW w:w="956" w:type="pct"/>
            <w:tcBorders>
              <w:top w:val="single" w:sz="4" w:space="0" w:color="auto"/>
              <w:left w:val="nil"/>
              <w:bottom w:val="single" w:sz="4" w:space="0" w:color="auto"/>
              <w:right w:val="single" w:sz="4" w:space="0" w:color="auto"/>
            </w:tcBorders>
            <w:shd w:val="clear" w:color="auto" w:fill="auto"/>
            <w:noWrap/>
          </w:tcPr>
          <w:p w14:paraId="142281D7" w14:textId="50F27484" w:rsidR="00615422" w:rsidRPr="00CA59CC" w:rsidRDefault="00615422" w:rsidP="00615422">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A8=1</w:t>
            </w:r>
          </w:p>
        </w:tc>
      </w:tr>
      <w:tr w:rsidR="00615422" w:rsidRPr="00CA59CC" w14:paraId="72CA37EE"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394C60E1" w14:textId="06CC6407"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 xml:space="preserve">A15 </w:t>
            </w:r>
          </w:p>
        </w:tc>
        <w:tc>
          <w:tcPr>
            <w:tcW w:w="1902" w:type="pct"/>
            <w:tcBorders>
              <w:top w:val="single" w:sz="4" w:space="0" w:color="auto"/>
              <w:left w:val="nil"/>
              <w:bottom w:val="single" w:sz="4" w:space="0" w:color="auto"/>
              <w:right w:val="single" w:sz="4" w:space="0" w:color="auto"/>
            </w:tcBorders>
            <w:shd w:val="clear" w:color="auto" w:fill="auto"/>
            <w:noWrap/>
          </w:tcPr>
          <w:p w14:paraId="422D6D4E" w14:textId="6B737368"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Main occupation of [2</w:t>
            </w:r>
            <w:r w:rsidRPr="00CA59CC">
              <w:rPr>
                <w:rFonts w:ascii="Arial" w:eastAsia="Times New Roman" w:hAnsi="Arial" w:cs="Arial"/>
                <w:sz w:val="20"/>
                <w:szCs w:val="20"/>
                <w:vertAlign w:val="superscript"/>
              </w:rPr>
              <w:t>nd</w:t>
            </w:r>
            <w:r w:rsidRPr="00CA59CC">
              <w:rPr>
                <w:rFonts w:ascii="Arial" w:eastAsia="Times New Roman" w:hAnsi="Arial" w:cs="Arial"/>
                <w:sz w:val="20"/>
                <w:szCs w:val="20"/>
              </w:rPr>
              <w:t xml:space="preserve"> decision maker]</w:t>
            </w:r>
          </w:p>
        </w:tc>
        <w:tc>
          <w:tcPr>
            <w:tcW w:w="1711" w:type="pct"/>
            <w:tcBorders>
              <w:top w:val="single" w:sz="4" w:space="0" w:color="auto"/>
              <w:left w:val="nil"/>
              <w:bottom w:val="single" w:sz="4" w:space="0" w:color="auto"/>
              <w:right w:val="single" w:sz="4" w:space="0" w:color="auto"/>
            </w:tcBorders>
            <w:shd w:val="clear" w:color="auto" w:fill="auto"/>
            <w:noWrap/>
          </w:tcPr>
          <w:p w14:paraId="39F8A21E"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 Crop production</w:t>
            </w:r>
          </w:p>
          <w:p w14:paraId="12701A04"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2. Livestock</w:t>
            </w:r>
          </w:p>
          <w:p w14:paraId="71A2B902"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3. Commerce/business</w:t>
            </w:r>
          </w:p>
          <w:p w14:paraId="0AA06C5A"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5. Employee</w:t>
            </w:r>
          </w:p>
          <w:p w14:paraId="47697E74"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6. Student</w:t>
            </w:r>
          </w:p>
          <w:p w14:paraId="3525061A"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7. Unpaid housework</w:t>
            </w:r>
          </w:p>
          <w:p w14:paraId="6867E4BE"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8. Retired</w:t>
            </w:r>
          </w:p>
          <w:p w14:paraId="74BF29EE"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lastRenderedPageBreak/>
              <w:t>9. Looking for work</w:t>
            </w:r>
          </w:p>
          <w:p w14:paraId="64B898A7"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10. Disabled or other</w:t>
            </w:r>
          </w:p>
          <w:p w14:paraId="18C52EFD"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99. Others, Specify</w:t>
            </w:r>
          </w:p>
          <w:p w14:paraId="63C733CF" w14:textId="5FA85E19"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11. No 2nd activity</w:t>
            </w:r>
          </w:p>
        </w:tc>
        <w:tc>
          <w:tcPr>
            <w:tcW w:w="956" w:type="pct"/>
            <w:tcBorders>
              <w:top w:val="single" w:sz="4" w:space="0" w:color="auto"/>
              <w:left w:val="nil"/>
              <w:bottom w:val="single" w:sz="4" w:space="0" w:color="auto"/>
              <w:right w:val="single" w:sz="4" w:space="0" w:color="auto"/>
            </w:tcBorders>
            <w:shd w:val="clear" w:color="auto" w:fill="auto"/>
            <w:noWrap/>
          </w:tcPr>
          <w:p w14:paraId="6C1B6A4F" w14:textId="006CC340" w:rsidR="00615422" w:rsidRPr="00CA59CC" w:rsidRDefault="00615422" w:rsidP="00615422">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lastRenderedPageBreak/>
              <w:t>Ask if A8=1</w:t>
            </w:r>
          </w:p>
        </w:tc>
      </w:tr>
      <w:tr w:rsidR="00615422" w:rsidRPr="00CA59CC" w14:paraId="66D70241"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0FF31897" w14:textId="5F0FAFE1"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A15oth</w:t>
            </w:r>
          </w:p>
        </w:tc>
        <w:tc>
          <w:tcPr>
            <w:tcW w:w="1902" w:type="pct"/>
            <w:tcBorders>
              <w:top w:val="single" w:sz="4" w:space="0" w:color="auto"/>
              <w:left w:val="nil"/>
              <w:bottom w:val="single" w:sz="4" w:space="0" w:color="auto"/>
              <w:right w:val="single" w:sz="4" w:space="0" w:color="auto"/>
            </w:tcBorders>
            <w:shd w:val="clear" w:color="auto" w:fill="auto"/>
            <w:noWrap/>
          </w:tcPr>
          <w:p w14:paraId="7C03189E" w14:textId="5016585D"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Specify, others</w:t>
            </w:r>
          </w:p>
        </w:tc>
        <w:tc>
          <w:tcPr>
            <w:tcW w:w="1711" w:type="pct"/>
            <w:tcBorders>
              <w:top w:val="single" w:sz="4" w:space="0" w:color="auto"/>
              <w:left w:val="nil"/>
              <w:bottom w:val="single" w:sz="4" w:space="0" w:color="auto"/>
              <w:right w:val="single" w:sz="4" w:space="0" w:color="auto"/>
            </w:tcBorders>
            <w:shd w:val="clear" w:color="auto" w:fill="auto"/>
            <w:noWrap/>
          </w:tcPr>
          <w:p w14:paraId="1DD45558" w14:textId="77777777" w:rsidR="00615422" w:rsidRPr="00CA59CC" w:rsidRDefault="00615422" w:rsidP="00615422">
            <w:pPr>
              <w:spacing w:after="0" w:line="240" w:lineRule="auto"/>
              <w:contextualSpacing/>
              <w:rPr>
                <w:rFonts w:ascii="Arial" w:eastAsia="Times New Roman" w:hAnsi="Arial" w:cs="Arial"/>
                <w:sz w:val="20"/>
                <w:szCs w:val="20"/>
              </w:rPr>
            </w:pPr>
          </w:p>
        </w:tc>
        <w:tc>
          <w:tcPr>
            <w:tcW w:w="956" w:type="pct"/>
            <w:tcBorders>
              <w:top w:val="single" w:sz="4" w:space="0" w:color="auto"/>
              <w:left w:val="nil"/>
              <w:bottom w:val="single" w:sz="4" w:space="0" w:color="auto"/>
              <w:right w:val="single" w:sz="4" w:space="0" w:color="auto"/>
            </w:tcBorders>
            <w:shd w:val="clear" w:color="auto" w:fill="auto"/>
            <w:noWrap/>
          </w:tcPr>
          <w:p w14:paraId="75DAD2D4" w14:textId="678B12D0" w:rsidR="00615422" w:rsidRPr="00CA59CC" w:rsidRDefault="00615422" w:rsidP="00615422">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A8=1</w:t>
            </w:r>
          </w:p>
        </w:tc>
      </w:tr>
      <w:tr w:rsidR="00615422" w:rsidRPr="00CA59CC" w14:paraId="437C9446"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379261E8" w14:textId="0C72D660"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A16</w:t>
            </w:r>
          </w:p>
        </w:tc>
        <w:tc>
          <w:tcPr>
            <w:tcW w:w="1902" w:type="pct"/>
            <w:tcBorders>
              <w:top w:val="single" w:sz="4" w:space="0" w:color="auto"/>
              <w:left w:val="nil"/>
              <w:bottom w:val="single" w:sz="4" w:space="0" w:color="auto"/>
              <w:right w:val="single" w:sz="4" w:space="0" w:color="auto"/>
            </w:tcBorders>
            <w:shd w:val="clear" w:color="auto" w:fill="auto"/>
            <w:noWrap/>
          </w:tcPr>
          <w:p w14:paraId="05C2CCBD" w14:textId="5B2DE18F"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Second main occupation of [2</w:t>
            </w:r>
            <w:r w:rsidRPr="00CA59CC">
              <w:rPr>
                <w:rFonts w:ascii="Arial" w:eastAsia="Times New Roman" w:hAnsi="Arial" w:cs="Arial"/>
                <w:sz w:val="20"/>
                <w:szCs w:val="20"/>
                <w:vertAlign w:val="superscript"/>
              </w:rPr>
              <w:t>nd</w:t>
            </w:r>
            <w:r w:rsidRPr="00CA59CC">
              <w:rPr>
                <w:rFonts w:ascii="Arial" w:eastAsia="Times New Roman" w:hAnsi="Arial" w:cs="Arial"/>
                <w:sz w:val="20"/>
                <w:szCs w:val="20"/>
              </w:rPr>
              <w:t xml:space="preserve"> decision maker]</w:t>
            </w:r>
          </w:p>
        </w:tc>
        <w:tc>
          <w:tcPr>
            <w:tcW w:w="1711" w:type="pct"/>
            <w:tcBorders>
              <w:top w:val="single" w:sz="4" w:space="0" w:color="auto"/>
              <w:left w:val="nil"/>
              <w:bottom w:val="single" w:sz="4" w:space="0" w:color="auto"/>
              <w:right w:val="single" w:sz="4" w:space="0" w:color="auto"/>
            </w:tcBorders>
            <w:shd w:val="clear" w:color="auto" w:fill="auto"/>
            <w:noWrap/>
          </w:tcPr>
          <w:p w14:paraId="274E4435"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 Crop production</w:t>
            </w:r>
          </w:p>
          <w:p w14:paraId="009B67DF"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2. Livestock</w:t>
            </w:r>
          </w:p>
          <w:p w14:paraId="64EC757B"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3. Commerce/business</w:t>
            </w:r>
          </w:p>
          <w:p w14:paraId="5E63D49D"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5. Employee</w:t>
            </w:r>
          </w:p>
          <w:p w14:paraId="36E063AD"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6. Student</w:t>
            </w:r>
          </w:p>
          <w:p w14:paraId="595CB91D"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7. Unpaid housework</w:t>
            </w:r>
          </w:p>
          <w:p w14:paraId="5536827F"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8. Retired</w:t>
            </w:r>
          </w:p>
          <w:p w14:paraId="273930BC"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9. Looking for work</w:t>
            </w:r>
          </w:p>
          <w:p w14:paraId="580F53AB"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10. Disabled or other</w:t>
            </w:r>
          </w:p>
          <w:p w14:paraId="5F09A9E0" w14:textId="7777777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99. Others, Specify</w:t>
            </w:r>
          </w:p>
          <w:p w14:paraId="1D351EC4" w14:textId="10C6DFA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11. No 2nd activity</w:t>
            </w:r>
          </w:p>
        </w:tc>
        <w:tc>
          <w:tcPr>
            <w:tcW w:w="956" w:type="pct"/>
            <w:tcBorders>
              <w:top w:val="single" w:sz="4" w:space="0" w:color="auto"/>
              <w:left w:val="nil"/>
              <w:bottom w:val="single" w:sz="4" w:space="0" w:color="auto"/>
              <w:right w:val="single" w:sz="4" w:space="0" w:color="auto"/>
            </w:tcBorders>
            <w:shd w:val="clear" w:color="auto" w:fill="auto"/>
            <w:noWrap/>
          </w:tcPr>
          <w:p w14:paraId="19EA1036" w14:textId="3D7E7295" w:rsidR="00615422" w:rsidRPr="00CA59CC" w:rsidRDefault="00615422" w:rsidP="00615422">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A8=1</w:t>
            </w:r>
          </w:p>
        </w:tc>
      </w:tr>
      <w:tr w:rsidR="00615422" w:rsidRPr="00CA59CC" w14:paraId="7378667E"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31C4E84A" w14:textId="7D6115ED"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A1</w:t>
            </w:r>
            <w:r>
              <w:rPr>
                <w:rFonts w:ascii="Arial" w:eastAsia="Times New Roman" w:hAnsi="Arial" w:cs="Arial"/>
                <w:sz w:val="20"/>
                <w:szCs w:val="20"/>
              </w:rPr>
              <w:t>6</w:t>
            </w:r>
            <w:r w:rsidRPr="00CA59CC">
              <w:rPr>
                <w:rFonts w:ascii="Arial" w:eastAsia="Times New Roman" w:hAnsi="Arial" w:cs="Arial"/>
                <w:sz w:val="20"/>
                <w:szCs w:val="20"/>
              </w:rPr>
              <w:t>oth</w:t>
            </w:r>
          </w:p>
        </w:tc>
        <w:tc>
          <w:tcPr>
            <w:tcW w:w="1902" w:type="pct"/>
            <w:tcBorders>
              <w:top w:val="single" w:sz="4" w:space="0" w:color="auto"/>
              <w:left w:val="nil"/>
              <w:bottom w:val="single" w:sz="4" w:space="0" w:color="auto"/>
              <w:right w:val="single" w:sz="4" w:space="0" w:color="auto"/>
            </w:tcBorders>
            <w:shd w:val="clear" w:color="auto" w:fill="auto"/>
            <w:noWrap/>
          </w:tcPr>
          <w:p w14:paraId="6A10357F" w14:textId="54FD96BA"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Specify, others</w:t>
            </w:r>
          </w:p>
        </w:tc>
        <w:tc>
          <w:tcPr>
            <w:tcW w:w="1711" w:type="pct"/>
            <w:tcBorders>
              <w:top w:val="single" w:sz="4" w:space="0" w:color="auto"/>
              <w:left w:val="nil"/>
              <w:bottom w:val="single" w:sz="4" w:space="0" w:color="auto"/>
              <w:right w:val="single" w:sz="4" w:space="0" w:color="auto"/>
            </w:tcBorders>
            <w:shd w:val="clear" w:color="auto" w:fill="auto"/>
            <w:noWrap/>
          </w:tcPr>
          <w:p w14:paraId="0AE14872" w14:textId="77777777" w:rsidR="00615422" w:rsidRPr="00CA59CC" w:rsidRDefault="00615422" w:rsidP="00615422">
            <w:pPr>
              <w:spacing w:after="0" w:line="240" w:lineRule="auto"/>
              <w:contextualSpacing/>
              <w:rPr>
                <w:rFonts w:ascii="Arial" w:eastAsia="Times New Roman" w:hAnsi="Arial" w:cs="Arial"/>
                <w:sz w:val="20"/>
                <w:szCs w:val="20"/>
              </w:rPr>
            </w:pPr>
          </w:p>
        </w:tc>
        <w:tc>
          <w:tcPr>
            <w:tcW w:w="956" w:type="pct"/>
            <w:tcBorders>
              <w:top w:val="single" w:sz="4" w:space="0" w:color="auto"/>
              <w:left w:val="nil"/>
              <w:bottom w:val="single" w:sz="4" w:space="0" w:color="auto"/>
              <w:right w:val="single" w:sz="4" w:space="0" w:color="auto"/>
            </w:tcBorders>
            <w:shd w:val="clear" w:color="auto" w:fill="auto"/>
            <w:noWrap/>
          </w:tcPr>
          <w:p w14:paraId="7FA4E1D3" w14:textId="36FE9FE9" w:rsidR="00615422" w:rsidRPr="00CA59CC" w:rsidRDefault="00615422" w:rsidP="00615422">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A8=1</w:t>
            </w:r>
          </w:p>
        </w:tc>
      </w:tr>
      <w:tr w:rsidR="00615422" w:rsidRPr="00CA59CC" w14:paraId="486A8A7A"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5791347B" w14:textId="27D8EDA8"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A17</w:t>
            </w:r>
          </w:p>
        </w:tc>
        <w:tc>
          <w:tcPr>
            <w:tcW w:w="4569" w:type="pct"/>
            <w:gridSpan w:val="3"/>
            <w:tcBorders>
              <w:top w:val="single" w:sz="4" w:space="0" w:color="auto"/>
              <w:left w:val="nil"/>
              <w:bottom w:val="single" w:sz="4" w:space="0" w:color="auto"/>
              <w:right w:val="single" w:sz="4" w:space="0" w:color="auto"/>
            </w:tcBorders>
            <w:shd w:val="clear" w:color="auto" w:fill="auto"/>
            <w:noWrap/>
          </w:tcPr>
          <w:p w14:paraId="4B319694" w14:textId="22BC73FB" w:rsidR="00615422" w:rsidRPr="00CA59CC" w:rsidRDefault="00615422" w:rsidP="00615422">
            <w:pPr>
              <w:spacing w:after="0" w:line="240" w:lineRule="auto"/>
              <w:contextualSpacing/>
              <w:rPr>
                <w:rFonts w:ascii="Arial" w:eastAsia="Times New Roman" w:hAnsi="Arial" w:cs="Arial"/>
                <w:color w:val="FF0000"/>
                <w:sz w:val="20"/>
                <w:szCs w:val="20"/>
              </w:rPr>
            </w:pPr>
            <w:r w:rsidRPr="00CA59CC">
              <w:rPr>
                <w:rFonts w:ascii="Arial" w:eastAsia="Times New Roman" w:hAnsi="Arial" w:cs="Arial"/>
                <w:sz w:val="20"/>
                <w:szCs w:val="20"/>
              </w:rPr>
              <w:t>In your household (including the main farmer and the other primary decision maker in the household), what is the number of</w:t>
            </w:r>
          </w:p>
        </w:tc>
      </w:tr>
      <w:tr w:rsidR="00615422" w:rsidRPr="00CA59CC" w14:paraId="08D96456"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1AE399ED" w14:textId="43DBA283"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A17a</w:t>
            </w:r>
          </w:p>
        </w:tc>
        <w:tc>
          <w:tcPr>
            <w:tcW w:w="1902" w:type="pct"/>
            <w:tcBorders>
              <w:top w:val="single" w:sz="4" w:space="0" w:color="auto"/>
              <w:left w:val="nil"/>
              <w:bottom w:val="single" w:sz="4" w:space="0" w:color="auto"/>
              <w:right w:val="single" w:sz="4" w:space="0" w:color="auto"/>
            </w:tcBorders>
            <w:shd w:val="clear" w:color="auto" w:fill="auto"/>
            <w:noWrap/>
          </w:tcPr>
          <w:p w14:paraId="2894D917" w14:textId="77A11F2D"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Younger children [Age 0-5]</w:t>
            </w:r>
          </w:p>
        </w:tc>
        <w:tc>
          <w:tcPr>
            <w:tcW w:w="1711" w:type="pct"/>
            <w:tcBorders>
              <w:top w:val="single" w:sz="4" w:space="0" w:color="auto"/>
              <w:left w:val="nil"/>
              <w:bottom w:val="single" w:sz="4" w:space="0" w:color="auto"/>
              <w:right w:val="single" w:sz="4" w:space="0" w:color="auto"/>
            </w:tcBorders>
            <w:shd w:val="clear" w:color="auto" w:fill="auto"/>
            <w:noWrap/>
          </w:tcPr>
          <w:p w14:paraId="7158FF79" w14:textId="77777777" w:rsidR="00615422" w:rsidRPr="00CA59CC" w:rsidRDefault="00615422" w:rsidP="00615422">
            <w:pPr>
              <w:spacing w:after="0" w:line="240" w:lineRule="auto"/>
              <w:contextualSpacing/>
              <w:rPr>
                <w:rFonts w:ascii="Arial" w:eastAsia="Times New Roman" w:hAnsi="Arial" w:cs="Arial"/>
                <w:sz w:val="20"/>
                <w:szCs w:val="20"/>
              </w:rPr>
            </w:pPr>
          </w:p>
        </w:tc>
        <w:tc>
          <w:tcPr>
            <w:tcW w:w="956" w:type="pct"/>
            <w:tcBorders>
              <w:top w:val="single" w:sz="4" w:space="0" w:color="auto"/>
              <w:left w:val="nil"/>
              <w:bottom w:val="single" w:sz="4" w:space="0" w:color="auto"/>
              <w:right w:val="single" w:sz="4" w:space="0" w:color="auto"/>
            </w:tcBorders>
            <w:shd w:val="clear" w:color="auto" w:fill="auto"/>
            <w:noWrap/>
          </w:tcPr>
          <w:p w14:paraId="7E4DC707" w14:textId="77777777" w:rsidR="00615422" w:rsidRPr="00CA59CC" w:rsidRDefault="00615422" w:rsidP="00615422">
            <w:pPr>
              <w:spacing w:after="0" w:line="240" w:lineRule="auto"/>
              <w:contextualSpacing/>
              <w:rPr>
                <w:rFonts w:ascii="Arial" w:eastAsia="Times New Roman" w:hAnsi="Arial" w:cs="Arial"/>
                <w:color w:val="FF0000"/>
                <w:sz w:val="20"/>
                <w:szCs w:val="20"/>
              </w:rPr>
            </w:pPr>
          </w:p>
        </w:tc>
      </w:tr>
      <w:tr w:rsidR="00615422" w:rsidRPr="00CA59CC" w14:paraId="02B4B32A"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4B9268C7" w14:textId="187F8665"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A17b</w:t>
            </w:r>
          </w:p>
        </w:tc>
        <w:tc>
          <w:tcPr>
            <w:tcW w:w="1902" w:type="pct"/>
            <w:tcBorders>
              <w:top w:val="single" w:sz="4" w:space="0" w:color="auto"/>
              <w:left w:val="nil"/>
              <w:bottom w:val="single" w:sz="4" w:space="0" w:color="auto"/>
              <w:right w:val="single" w:sz="4" w:space="0" w:color="auto"/>
            </w:tcBorders>
            <w:shd w:val="clear" w:color="auto" w:fill="auto"/>
            <w:noWrap/>
          </w:tcPr>
          <w:p w14:paraId="4ACA86F0" w14:textId="37BBD681"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School-aged children [Age 6 – 18]</w:t>
            </w:r>
          </w:p>
        </w:tc>
        <w:tc>
          <w:tcPr>
            <w:tcW w:w="1711" w:type="pct"/>
            <w:tcBorders>
              <w:top w:val="single" w:sz="4" w:space="0" w:color="auto"/>
              <w:left w:val="nil"/>
              <w:bottom w:val="single" w:sz="4" w:space="0" w:color="auto"/>
              <w:right w:val="single" w:sz="4" w:space="0" w:color="auto"/>
            </w:tcBorders>
            <w:shd w:val="clear" w:color="auto" w:fill="auto"/>
            <w:noWrap/>
          </w:tcPr>
          <w:p w14:paraId="56A78D90" w14:textId="77777777" w:rsidR="00615422" w:rsidRPr="00CA59CC" w:rsidRDefault="00615422" w:rsidP="00615422">
            <w:pPr>
              <w:spacing w:after="0" w:line="240" w:lineRule="auto"/>
              <w:contextualSpacing/>
              <w:rPr>
                <w:rFonts w:ascii="Arial" w:eastAsia="Times New Roman" w:hAnsi="Arial" w:cs="Arial"/>
                <w:sz w:val="20"/>
                <w:szCs w:val="20"/>
              </w:rPr>
            </w:pPr>
          </w:p>
        </w:tc>
        <w:tc>
          <w:tcPr>
            <w:tcW w:w="956" w:type="pct"/>
            <w:tcBorders>
              <w:top w:val="single" w:sz="4" w:space="0" w:color="auto"/>
              <w:left w:val="nil"/>
              <w:bottom w:val="single" w:sz="4" w:space="0" w:color="auto"/>
              <w:right w:val="single" w:sz="4" w:space="0" w:color="auto"/>
            </w:tcBorders>
            <w:shd w:val="clear" w:color="auto" w:fill="auto"/>
            <w:noWrap/>
          </w:tcPr>
          <w:p w14:paraId="74EEA81F" w14:textId="77777777" w:rsidR="00615422" w:rsidRPr="00CA59CC" w:rsidRDefault="00615422" w:rsidP="00615422">
            <w:pPr>
              <w:spacing w:after="0" w:line="240" w:lineRule="auto"/>
              <w:contextualSpacing/>
              <w:rPr>
                <w:rFonts w:ascii="Arial" w:eastAsia="Times New Roman" w:hAnsi="Arial" w:cs="Arial"/>
                <w:color w:val="FF0000"/>
                <w:sz w:val="20"/>
                <w:szCs w:val="20"/>
              </w:rPr>
            </w:pPr>
          </w:p>
        </w:tc>
      </w:tr>
      <w:tr w:rsidR="00615422" w:rsidRPr="00CA59CC" w14:paraId="46EF967C"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0AE14EF7" w14:textId="62DFB9F8"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A17c</w:t>
            </w:r>
          </w:p>
        </w:tc>
        <w:tc>
          <w:tcPr>
            <w:tcW w:w="1902" w:type="pct"/>
            <w:tcBorders>
              <w:top w:val="single" w:sz="4" w:space="0" w:color="auto"/>
              <w:left w:val="nil"/>
              <w:bottom w:val="single" w:sz="4" w:space="0" w:color="auto"/>
              <w:right w:val="single" w:sz="4" w:space="0" w:color="auto"/>
            </w:tcBorders>
            <w:shd w:val="clear" w:color="auto" w:fill="auto"/>
            <w:noWrap/>
          </w:tcPr>
          <w:p w14:paraId="009F0352" w14:textId="361F2E52"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Working-age adults [Age 19 – 64]</w:t>
            </w:r>
          </w:p>
        </w:tc>
        <w:tc>
          <w:tcPr>
            <w:tcW w:w="1711" w:type="pct"/>
            <w:tcBorders>
              <w:top w:val="single" w:sz="4" w:space="0" w:color="auto"/>
              <w:left w:val="nil"/>
              <w:bottom w:val="single" w:sz="4" w:space="0" w:color="auto"/>
              <w:right w:val="single" w:sz="4" w:space="0" w:color="auto"/>
            </w:tcBorders>
            <w:shd w:val="clear" w:color="auto" w:fill="auto"/>
            <w:noWrap/>
          </w:tcPr>
          <w:p w14:paraId="6F4F0CFF" w14:textId="77777777" w:rsidR="00615422" w:rsidRPr="00CA59CC" w:rsidRDefault="00615422" w:rsidP="00615422">
            <w:pPr>
              <w:spacing w:after="0" w:line="240" w:lineRule="auto"/>
              <w:contextualSpacing/>
              <w:rPr>
                <w:rFonts w:ascii="Arial" w:eastAsia="Times New Roman" w:hAnsi="Arial" w:cs="Arial"/>
                <w:sz w:val="20"/>
                <w:szCs w:val="20"/>
              </w:rPr>
            </w:pPr>
          </w:p>
        </w:tc>
        <w:tc>
          <w:tcPr>
            <w:tcW w:w="956" w:type="pct"/>
            <w:tcBorders>
              <w:top w:val="single" w:sz="4" w:space="0" w:color="auto"/>
              <w:left w:val="nil"/>
              <w:bottom w:val="single" w:sz="4" w:space="0" w:color="auto"/>
              <w:right w:val="single" w:sz="4" w:space="0" w:color="auto"/>
            </w:tcBorders>
            <w:shd w:val="clear" w:color="auto" w:fill="auto"/>
            <w:noWrap/>
          </w:tcPr>
          <w:p w14:paraId="46B272EC" w14:textId="77777777" w:rsidR="00615422" w:rsidRPr="00CA59CC" w:rsidRDefault="00615422" w:rsidP="00615422">
            <w:pPr>
              <w:spacing w:after="0" w:line="240" w:lineRule="auto"/>
              <w:contextualSpacing/>
              <w:rPr>
                <w:rFonts w:ascii="Arial" w:eastAsia="Times New Roman" w:hAnsi="Arial" w:cs="Arial"/>
                <w:color w:val="FF0000"/>
                <w:sz w:val="20"/>
                <w:szCs w:val="20"/>
              </w:rPr>
            </w:pPr>
          </w:p>
        </w:tc>
      </w:tr>
      <w:tr w:rsidR="00615422" w:rsidRPr="00CA59CC" w14:paraId="7F58004E"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33A30B3F" w14:textId="5C4532B4"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A17d</w:t>
            </w:r>
          </w:p>
        </w:tc>
        <w:tc>
          <w:tcPr>
            <w:tcW w:w="1902" w:type="pct"/>
            <w:tcBorders>
              <w:top w:val="single" w:sz="4" w:space="0" w:color="auto"/>
              <w:left w:val="nil"/>
              <w:bottom w:val="single" w:sz="4" w:space="0" w:color="auto"/>
              <w:right w:val="single" w:sz="4" w:space="0" w:color="auto"/>
            </w:tcBorders>
            <w:shd w:val="clear" w:color="auto" w:fill="auto"/>
            <w:noWrap/>
          </w:tcPr>
          <w:p w14:paraId="10F35126" w14:textId="428330DC"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Elderly adults [Age 65+]</w:t>
            </w:r>
          </w:p>
        </w:tc>
        <w:tc>
          <w:tcPr>
            <w:tcW w:w="1711" w:type="pct"/>
            <w:tcBorders>
              <w:top w:val="single" w:sz="4" w:space="0" w:color="auto"/>
              <w:left w:val="nil"/>
              <w:bottom w:val="single" w:sz="4" w:space="0" w:color="auto"/>
              <w:right w:val="single" w:sz="4" w:space="0" w:color="auto"/>
            </w:tcBorders>
            <w:shd w:val="clear" w:color="auto" w:fill="auto"/>
            <w:noWrap/>
          </w:tcPr>
          <w:p w14:paraId="617CC970" w14:textId="77777777" w:rsidR="00615422" w:rsidRPr="00CA59CC" w:rsidRDefault="00615422" w:rsidP="00615422">
            <w:pPr>
              <w:spacing w:after="0" w:line="240" w:lineRule="auto"/>
              <w:contextualSpacing/>
              <w:rPr>
                <w:rFonts w:ascii="Arial" w:eastAsia="Times New Roman" w:hAnsi="Arial" w:cs="Arial"/>
                <w:sz w:val="20"/>
                <w:szCs w:val="20"/>
              </w:rPr>
            </w:pPr>
          </w:p>
        </w:tc>
        <w:tc>
          <w:tcPr>
            <w:tcW w:w="956" w:type="pct"/>
            <w:tcBorders>
              <w:top w:val="single" w:sz="4" w:space="0" w:color="auto"/>
              <w:left w:val="nil"/>
              <w:bottom w:val="single" w:sz="4" w:space="0" w:color="auto"/>
              <w:right w:val="single" w:sz="4" w:space="0" w:color="auto"/>
            </w:tcBorders>
            <w:shd w:val="clear" w:color="auto" w:fill="auto"/>
            <w:noWrap/>
          </w:tcPr>
          <w:p w14:paraId="0B48B518" w14:textId="77777777" w:rsidR="00615422" w:rsidRPr="00CA59CC" w:rsidRDefault="00615422" w:rsidP="00615422">
            <w:pPr>
              <w:spacing w:after="0" w:line="240" w:lineRule="auto"/>
              <w:contextualSpacing/>
              <w:rPr>
                <w:rFonts w:ascii="Arial" w:eastAsia="Times New Roman" w:hAnsi="Arial" w:cs="Arial"/>
                <w:color w:val="FF0000"/>
                <w:sz w:val="20"/>
                <w:szCs w:val="20"/>
              </w:rPr>
            </w:pPr>
          </w:p>
        </w:tc>
      </w:tr>
      <w:tr w:rsidR="00615422" w:rsidRPr="00CA59CC" w14:paraId="5C353770"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50CB4389" w14:textId="30FBEDCA"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A18</w:t>
            </w:r>
          </w:p>
        </w:tc>
        <w:tc>
          <w:tcPr>
            <w:tcW w:w="1902" w:type="pct"/>
            <w:tcBorders>
              <w:top w:val="single" w:sz="4" w:space="0" w:color="auto"/>
              <w:left w:val="nil"/>
              <w:bottom w:val="single" w:sz="4" w:space="0" w:color="auto"/>
              <w:right w:val="single" w:sz="4" w:space="0" w:color="auto"/>
            </w:tcBorders>
            <w:shd w:val="clear" w:color="auto" w:fill="auto"/>
            <w:noWrap/>
          </w:tcPr>
          <w:p w14:paraId="20EAB2FE" w14:textId="68EA9176"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Type</w:t>
            </w:r>
            <w:r w:rsidR="004F3272">
              <w:rPr>
                <w:rFonts w:ascii="Arial" w:eastAsia="Times New Roman" w:hAnsi="Arial" w:cs="Arial"/>
                <w:sz w:val="20"/>
                <w:szCs w:val="20"/>
              </w:rPr>
              <w:t xml:space="preserve"> / Composition</w:t>
            </w:r>
            <w:r w:rsidRPr="00CA59CC">
              <w:rPr>
                <w:rFonts w:ascii="Arial" w:eastAsia="Times New Roman" w:hAnsi="Arial" w:cs="Arial"/>
                <w:sz w:val="20"/>
                <w:szCs w:val="20"/>
              </w:rPr>
              <w:t xml:space="preserve"> of </w:t>
            </w:r>
            <w:r w:rsidR="004F3272">
              <w:rPr>
                <w:rFonts w:ascii="Arial" w:eastAsia="Times New Roman" w:hAnsi="Arial" w:cs="Arial"/>
                <w:sz w:val="20"/>
                <w:szCs w:val="20"/>
              </w:rPr>
              <w:t xml:space="preserve">the </w:t>
            </w:r>
            <w:r w:rsidRPr="00CA59CC">
              <w:rPr>
                <w:rFonts w:ascii="Arial" w:eastAsia="Times New Roman" w:hAnsi="Arial" w:cs="Arial"/>
                <w:sz w:val="20"/>
                <w:szCs w:val="20"/>
              </w:rPr>
              <w:t>household</w:t>
            </w:r>
          </w:p>
        </w:tc>
        <w:tc>
          <w:tcPr>
            <w:tcW w:w="1711" w:type="pct"/>
            <w:tcBorders>
              <w:top w:val="single" w:sz="4" w:space="0" w:color="auto"/>
              <w:left w:val="nil"/>
              <w:bottom w:val="single" w:sz="4" w:space="0" w:color="auto"/>
              <w:right w:val="single" w:sz="4" w:space="0" w:color="auto"/>
            </w:tcBorders>
            <w:shd w:val="clear" w:color="auto" w:fill="auto"/>
            <w:noWrap/>
          </w:tcPr>
          <w:p w14:paraId="501E1AB3" w14:textId="4D5444F6"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 Male and female adult</w:t>
            </w:r>
          </w:p>
          <w:p w14:paraId="2DF335A5" w14:textId="6FA38393"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2. Female adult only</w:t>
            </w:r>
          </w:p>
          <w:p w14:paraId="66E1740B" w14:textId="446E0429"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3. Male adult only</w:t>
            </w:r>
          </w:p>
        </w:tc>
        <w:tc>
          <w:tcPr>
            <w:tcW w:w="956" w:type="pct"/>
            <w:tcBorders>
              <w:top w:val="single" w:sz="4" w:space="0" w:color="auto"/>
              <w:left w:val="nil"/>
              <w:bottom w:val="single" w:sz="4" w:space="0" w:color="auto"/>
              <w:right w:val="single" w:sz="4" w:space="0" w:color="auto"/>
            </w:tcBorders>
            <w:shd w:val="clear" w:color="auto" w:fill="auto"/>
            <w:noWrap/>
          </w:tcPr>
          <w:p w14:paraId="722DA58E" w14:textId="77777777" w:rsidR="00615422" w:rsidRPr="00CA59CC" w:rsidRDefault="00615422" w:rsidP="00615422">
            <w:pPr>
              <w:spacing w:after="0" w:line="240" w:lineRule="auto"/>
              <w:contextualSpacing/>
              <w:rPr>
                <w:rFonts w:ascii="Arial" w:eastAsia="Times New Roman" w:hAnsi="Arial" w:cs="Arial"/>
                <w:color w:val="FF0000"/>
                <w:sz w:val="20"/>
                <w:szCs w:val="20"/>
              </w:rPr>
            </w:pPr>
          </w:p>
        </w:tc>
      </w:tr>
      <w:tr w:rsidR="00615422" w:rsidRPr="00CA59CC" w14:paraId="154B554D" w14:textId="77777777" w:rsidTr="00CB1BCE">
        <w:trPr>
          <w:trHeight w:val="34"/>
        </w:trPr>
        <w:tc>
          <w:tcPr>
            <w:tcW w:w="431" w:type="pct"/>
            <w:tcBorders>
              <w:top w:val="single" w:sz="4" w:space="0" w:color="auto"/>
              <w:left w:val="single" w:sz="4" w:space="0" w:color="auto"/>
              <w:bottom w:val="single" w:sz="4" w:space="0" w:color="auto"/>
              <w:right w:val="single" w:sz="4" w:space="0" w:color="auto"/>
            </w:tcBorders>
            <w:shd w:val="clear" w:color="auto" w:fill="auto"/>
            <w:noWrap/>
          </w:tcPr>
          <w:p w14:paraId="4CC3C81C" w14:textId="2B3A3B7F" w:rsidR="00615422" w:rsidRPr="00CA59CC" w:rsidRDefault="00615422" w:rsidP="00615422">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A19</w:t>
            </w:r>
          </w:p>
        </w:tc>
        <w:tc>
          <w:tcPr>
            <w:tcW w:w="1902" w:type="pct"/>
            <w:tcBorders>
              <w:top w:val="single" w:sz="4" w:space="0" w:color="auto"/>
              <w:left w:val="nil"/>
              <w:bottom w:val="single" w:sz="4" w:space="0" w:color="auto"/>
              <w:right w:val="single" w:sz="4" w:space="0" w:color="auto"/>
            </w:tcBorders>
            <w:shd w:val="clear" w:color="auto" w:fill="auto"/>
            <w:noWrap/>
          </w:tcPr>
          <w:p w14:paraId="0DE0CACB" w14:textId="131F2783"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Who is the respondent currently being interviewed?</w:t>
            </w:r>
          </w:p>
        </w:tc>
        <w:tc>
          <w:tcPr>
            <w:tcW w:w="1711" w:type="pct"/>
            <w:tcBorders>
              <w:top w:val="single" w:sz="4" w:space="0" w:color="auto"/>
              <w:left w:val="nil"/>
              <w:bottom w:val="single" w:sz="4" w:space="0" w:color="auto"/>
              <w:right w:val="single" w:sz="4" w:space="0" w:color="auto"/>
            </w:tcBorders>
            <w:shd w:val="clear" w:color="auto" w:fill="auto"/>
            <w:noWrap/>
          </w:tcPr>
          <w:p w14:paraId="7E8B8404" w14:textId="58206107"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 xml:space="preserve">1. Main farmer [Name of R4 registered farmer or updated farmer]       </w:t>
            </w:r>
          </w:p>
          <w:p w14:paraId="03D08173" w14:textId="49548124" w:rsidR="00615422" w:rsidRPr="00CA59CC" w:rsidRDefault="00615422" w:rsidP="00615422">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2. The other decision maker [Name of 2nd decision maker]</w:t>
            </w:r>
          </w:p>
        </w:tc>
        <w:tc>
          <w:tcPr>
            <w:tcW w:w="956" w:type="pct"/>
            <w:tcBorders>
              <w:top w:val="single" w:sz="4" w:space="0" w:color="auto"/>
              <w:left w:val="nil"/>
              <w:bottom w:val="single" w:sz="4" w:space="0" w:color="auto"/>
              <w:right w:val="single" w:sz="4" w:space="0" w:color="auto"/>
            </w:tcBorders>
            <w:shd w:val="clear" w:color="auto" w:fill="auto"/>
            <w:noWrap/>
          </w:tcPr>
          <w:p w14:paraId="7102D8FD" w14:textId="77777777" w:rsidR="00615422" w:rsidRPr="00CA59CC" w:rsidRDefault="00615422" w:rsidP="00615422">
            <w:pPr>
              <w:spacing w:after="0" w:line="240" w:lineRule="auto"/>
              <w:contextualSpacing/>
              <w:rPr>
                <w:rFonts w:ascii="Arial" w:eastAsia="Times New Roman" w:hAnsi="Arial" w:cs="Arial"/>
                <w:color w:val="FF0000"/>
                <w:sz w:val="20"/>
                <w:szCs w:val="20"/>
              </w:rPr>
            </w:pPr>
          </w:p>
        </w:tc>
      </w:tr>
    </w:tbl>
    <w:p w14:paraId="40697801" w14:textId="77777777" w:rsidR="00913BA8" w:rsidRDefault="00913BA8" w:rsidP="00913BA8">
      <w:pPr>
        <w:tabs>
          <w:tab w:val="left" w:pos="7092"/>
        </w:tabs>
        <w:spacing w:after="0" w:line="240" w:lineRule="auto"/>
        <w:contextualSpacing/>
        <w:rPr>
          <w:rFonts w:ascii="Arial" w:hAnsi="Arial" w:cs="Arial"/>
          <w:b/>
          <w:bCs/>
          <w:sz w:val="20"/>
          <w:szCs w:val="20"/>
        </w:rPr>
      </w:pPr>
    </w:p>
    <w:p w14:paraId="27702304" w14:textId="77777777" w:rsidR="006858E4" w:rsidRDefault="006858E4" w:rsidP="00913BA8">
      <w:pPr>
        <w:tabs>
          <w:tab w:val="left" w:pos="7092"/>
        </w:tabs>
        <w:spacing w:after="0" w:line="240" w:lineRule="auto"/>
        <w:contextualSpacing/>
        <w:rPr>
          <w:rFonts w:ascii="Arial" w:hAnsi="Arial" w:cs="Arial"/>
          <w:b/>
          <w:bCs/>
          <w:sz w:val="20"/>
          <w:szCs w:val="20"/>
        </w:rPr>
      </w:pPr>
    </w:p>
    <w:p w14:paraId="0CAEB28D" w14:textId="77777777" w:rsidR="006858E4" w:rsidRDefault="006858E4" w:rsidP="00913BA8">
      <w:pPr>
        <w:tabs>
          <w:tab w:val="left" w:pos="7092"/>
        </w:tabs>
        <w:spacing w:after="0" w:line="240" w:lineRule="auto"/>
        <w:contextualSpacing/>
        <w:rPr>
          <w:rFonts w:ascii="Arial" w:hAnsi="Arial" w:cs="Arial"/>
          <w:b/>
          <w:bCs/>
          <w:sz w:val="20"/>
          <w:szCs w:val="20"/>
        </w:rPr>
      </w:pPr>
    </w:p>
    <w:p w14:paraId="2EE5D524" w14:textId="77777777" w:rsidR="006858E4" w:rsidRDefault="006858E4" w:rsidP="00913BA8">
      <w:pPr>
        <w:tabs>
          <w:tab w:val="left" w:pos="7092"/>
        </w:tabs>
        <w:spacing w:after="0" w:line="240" w:lineRule="auto"/>
        <w:contextualSpacing/>
        <w:rPr>
          <w:rFonts w:ascii="Arial" w:hAnsi="Arial" w:cs="Arial"/>
          <w:b/>
          <w:bCs/>
          <w:sz w:val="20"/>
          <w:szCs w:val="20"/>
        </w:rPr>
      </w:pPr>
    </w:p>
    <w:p w14:paraId="4F0D02AE" w14:textId="77777777" w:rsidR="006858E4" w:rsidRDefault="006858E4" w:rsidP="00913BA8">
      <w:pPr>
        <w:tabs>
          <w:tab w:val="left" w:pos="7092"/>
        </w:tabs>
        <w:spacing w:after="0" w:line="240" w:lineRule="auto"/>
        <w:contextualSpacing/>
        <w:rPr>
          <w:rFonts w:ascii="Arial" w:hAnsi="Arial" w:cs="Arial"/>
          <w:b/>
          <w:bCs/>
          <w:sz w:val="20"/>
          <w:szCs w:val="20"/>
        </w:rPr>
      </w:pPr>
    </w:p>
    <w:p w14:paraId="25F1C418" w14:textId="77777777" w:rsidR="006858E4" w:rsidRDefault="006858E4" w:rsidP="00913BA8">
      <w:pPr>
        <w:tabs>
          <w:tab w:val="left" w:pos="7092"/>
        </w:tabs>
        <w:spacing w:after="0" w:line="240" w:lineRule="auto"/>
        <w:contextualSpacing/>
        <w:rPr>
          <w:rFonts w:ascii="Arial" w:hAnsi="Arial" w:cs="Arial"/>
          <w:b/>
          <w:bCs/>
          <w:sz w:val="20"/>
          <w:szCs w:val="20"/>
        </w:rPr>
      </w:pPr>
    </w:p>
    <w:p w14:paraId="3BCCEDBD" w14:textId="77777777" w:rsidR="006858E4" w:rsidRDefault="006858E4" w:rsidP="00913BA8">
      <w:pPr>
        <w:tabs>
          <w:tab w:val="left" w:pos="7092"/>
        </w:tabs>
        <w:spacing w:after="0" w:line="240" w:lineRule="auto"/>
        <w:contextualSpacing/>
        <w:rPr>
          <w:rFonts w:ascii="Arial" w:hAnsi="Arial" w:cs="Arial"/>
          <w:b/>
          <w:bCs/>
          <w:sz w:val="20"/>
          <w:szCs w:val="20"/>
        </w:rPr>
      </w:pPr>
    </w:p>
    <w:p w14:paraId="0675C064" w14:textId="77777777" w:rsidR="006858E4" w:rsidRDefault="006858E4" w:rsidP="00913BA8">
      <w:pPr>
        <w:tabs>
          <w:tab w:val="left" w:pos="7092"/>
        </w:tabs>
        <w:spacing w:after="0" w:line="240" w:lineRule="auto"/>
        <w:contextualSpacing/>
        <w:rPr>
          <w:rFonts w:ascii="Arial" w:hAnsi="Arial" w:cs="Arial"/>
          <w:b/>
          <w:bCs/>
          <w:sz w:val="20"/>
          <w:szCs w:val="20"/>
        </w:rPr>
      </w:pPr>
    </w:p>
    <w:p w14:paraId="7D96CEF8" w14:textId="77777777" w:rsidR="006858E4" w:rsidRDefault="006858E4" w:rsidP="00913BA8">
      <w:pPr>
        <w:tabs>
          <w:tab w:val="left" w:pos="7092"/>
        </w:tabs>
        <w:spacing w:after="0" w:line="240" w:lineRule="auto"/>
        <w:contextualSpacing/>
        <w:rPr>
          <w:rFonts w:ascii="Arial" w:hAnsi="Arial" w:cs="Arial"/>
          <w:b/>
          <w:bCs/>
          <w:sz w:val="20"/>
          <w:szCs w:val="20"/>
        </w:rPr>
      </w:pPr>
    </w:p>
    <w:p w14:paraId="299A3E45" w14:textId="77777777" w:rsidR="006858E4" w:rsidRDefault="006858E4" w:rsidP="00913BA8">
      <w:pPr>
        <w:tabs>
          <w:tab w:val="left" w:pos="7092"/>
        </w:tabs>
        <w:spacing w:after="0" w:line="240" w:lineRule="auto"/>
        <w:contextualSpacing/>
        <w:rPr>
          <w:rFonts w:ascii="Arial" w:hAnsi="Arial" w:cs="Arial"/>
          <w:b/>
          <w:bCs/>
          <w:sz w:val="20"/>
          <w:szCs w:val="20"/>
        </w:rPr>
      </w:pPr>
    </w:p>
    <w:p w14:paraId="329657B8" w14:textId="77777777" w:rsidR="006858E4" w:rsidRPr="00553FD1" w:rsidRDefault="006858E4" w:rsidP="006858E4">
      <w:pPr>
        <w:rPr>
          <w:b/>
          <w:bCs/>
        </w:rPr>
      </w:pPr>
      <w:bookmarkStart w:id="16" w:name="_Hlk200723931"/>
      <w:commentRangeStart w:id="17"/>
      <w:r>
        <w:rPr>
          <w:b/>
          <w:bCs/>
        </w:rPr>
        <w:lastRenderedPageBreak/>
        <w:t xml:space="preserve">Module </w:t>
      </w:r>
      <w:commentRangeEnd w:id="17"/>
      <w:r>
        <w:rPr>
          <w:rStyle w:val="CommentReference"/>
        </w:rPr>
        <w:commentReference w:id="17"/>
      </w:r>
      <w:r>
        <w:rPr>
          <w:b/>
          <w:bCs/>
        </w:rPr>
        <w:t>I: Productive Safety Net Program (PSNP)</w:t>
      </w:r>
    </w:p>
    <w:tbl>
      <w:tblPr>
        <w:tblStyle w:val="TableGrid"/>
        <w:tblW w:w="5000" w:type="pct"/>
        <w:tblLook w:val="04A0" w:firstRow="1" w:lastRow="0" w:firstColumn="1" w:lastColumn="0" w:noHBand="0" w:noVBand="1"/>
      </w:tblPr>
      <w:tblGrid>
        <w:gridCol w:w="870"/>
        <w:gridCol w:w="5162"/>
        <w:gridCol w:w="4255"/>
        <w:gridCol w:w="2663"/>
      </w:tblGrid>
      <w:tr w:rsidR="006858E4" w:rsidRPr="004A3444" w14:paraId="76E3F41B" w14:textId="77777777" w:rsidTr="006D73C2">
        <w:tc>
          <w:tcPr>
            <w:tcW w:w="336" w:type="pct"/>
          </w:tcPr>
          <w:bookmarkEnd w:id="16"/>
          <w:p w14:paraId="4CAFEE35" w14:textId="77777777" w:rsidR="006858E4" w:rsidRPr="004A3444" w:rsidRDefault="006858E4" w:rsidP="006D73C2">
            <w:pPr>
              <w:rPr>
                <w:b/>
                <w:bCs/>
                <w:sz w:val="20"/>
                <w:szCs w:val="22"/>
              </w:rPr>
            </w:pPr>
            <w:r w:rsidRPr="004A3444">
              <w:rPr>
                <w:rFonts w:eastAsia="Times New Roman" w:cstheme="minorHAnsi"/>
                <w:b/>
                <w:bCs/>
                <w:color w:val="000000"/>
                <w:sz w:val="20"/>
                <w:szCs w:val="22"/>
              </w:rPr>
              <w:t>#</w:t>
            </w:r>
          </w:p>
        </w:tc>
        <w:tc>
          <w:tcPr>
            <w:tcW w:w="1993" w:type="pct"/>
          </w:tcPr>
          <w:p w14:paraId="14524238" w14:textId="77777777" w:rsidR="006858E4" w:rsidRPr="004A3444" w:rsidRDefault="006858E4" w:rsidP="006D73C2">
            <w:pPr>
              <w:rPr>
                <w:b/>
                <w:bCs/>
                <w:sz w:val="20"/>
                <w:szCs w:val="22"/>
              </w:rPr>
            </w:pPr>
            <w:r w:rsidRPr="004A3444">
              <w:rPr>
                <w:rFonts w:eastAsia="Times New Roman" w:cstheme="minorHAnsi"/>
                <w:b/>
                <w:bCs/>
                <w:color w:val="000000"/>
                <w:sz w:val="20"/>
                <w:szCs w:val="22"/>
              </w:rPr>
              <w:t>Question/note</w:t>
            </w:r>
          </w:p>
        </w:tc>
        <w:tc>
          <w:tcPr>
            <w:tcW w:w="1643" w:type="pct"/>
          </w:tcPr>
          <w:p w14:paraId="32C32574" w14:textId="77777777" w:rsidR="006858E4" w:rsidRPr="004A3444" w:rsidRDefault="006858E4" w:rsidP="006D73C2">
            <w:pPr>
              <w:rPr>
                <w:b/>
                <w:bCs/>
                <w:sz w:val="20"/>
                <w:szCs w:val="22"/>
              </w:rPr>
            </w:pPr>
            <w:r w:rsidRPr="004A3444">
              <w:rPr>
                <w:rFonts w:eastAsia="Times New Roman" w:cstheme="minorHAnsi"/>
                <w:b/>
                <w:bCs/>
                <w:color w:val="000000"/>
                <w:sz w:val="20"/>
                <w:szCs w:val="22"/>
              </w:rPr>
              <w:t>Response</w:t>
            </w:r>
          </w:p>
        </w:tc>
        <w:tc>
          <w:tcPr>
            <w:tcW w:w="1028" w:type="pct"/>
          </w:tcPr>
          <w:p w14:paraId="03809515" w14:textId="77777777" w:rsidR="006858E4" w:rsidRPr="004A3444" w:rsidRDefault="006858E4" w:rsidP="006D73C2">
            <w:pPr>
              <w:rPr>
                <w:rFonts w:eastAsia="Times New Roman" w:cstheme="minorHAnsi"/>
                <w:b/>
                <w:bCs/>
                <w:color w:val="000000"/>
                <w:sz w:val="20"/>
                <w:szCs w:val="22"/>
              </w:rPr>
            </w:pPr>
            <w:r w:rsidRPr="004A3444">
              <w:rPr>
                <w:rFonts w:eastAsia="Times New Roman" w:cstheme="minorHAnsi"/>
                <w:b/>
                <w:bCs/>
                <w:color w:val="000000"/>
                <w:sz w:val="20"/>
                <w:szCs w:val="22"/>
              </w:rPr>
              <w:t>CAPI notes</w:t>
            </w:r>
          </w:p>
        </w:tc>
      </w:tr>
      <w:tr w:rsidR="006858E4" w:rsidRPr="004A3444" w14:paraId="1A140BE5" w14:textId="77777777" w:rsidTr="006D73C2">
        <w:tc>
          <w:tcPr>
            <w:tcW w:w="336" w:type="pct"/>
          </w:tcPr>
          <w:p w14:paraId="2218B9D4" w14:textId="77777777" w:rsidR="006858E4" w:rsidRPr="004A3444" w:rsidRDefault="006858E4" w:rsidP="006D73C2">
            <w:pPr>
              <w:rPr>
                <w:rFonts w:eastAsia="Times New Roman" w:cstheme="minorHAnsi"/>
                <w:color w:val="000000"/>
                <w:sz w:val="20"/>
                <w:szCs w:val="22"/>
              </w:rPr>
            </w:pPr>
          </w:p>
        </w:tc>
        <w:tc>
          <w:tcPr>
            <w:tcW w:w="1993" w:type="pct"/>
          </w:tcPr>
          <w:p w14:paraId="299DC3F9" w14:textId="77777777" w:rsidR="006858E4" w:rsidRPr="004A3444" w:rsidRDefault="006858E4" w:rsidP="006D73C2">
            <w:pPr>
              <w:rPr>
                <w:rFonts w:eastAsia="Times New Roman" w:cstheme="minorHAnsi"/>
                <w:color w:val="000000"/>
                <w:sz w:val="20"/>
                <w:szCs w:val="22"/>
              </w:rPr>
            </w:pPr>
          </w:p>
        </w:tc>
        <w:tc>
          <w:tcPr>
            <w:tcW w:w="1643" w:type="pct"/>
          </w:tcPr>
          <w:p w14:paraId="2473E5A6" w14:textId="77777777" w:rsidR="006858E4" w:rsidRPr="004A3444" w:rsidRDefault="006858E4" w:rsidP="006D73C2">
            <w:pPr>
              <w:rPr>
                <w:rFonts w:eastAsia="Times New Roman" w:cstheme="minorHAnsi"/>
                <w:color w:val="000000"/>
                <w:sz w:val="20"/>
                <w:szCs w:val="22"/>
              </w:rPr>
            </w:pPr>
          </w:p>
        </w:tc>
        <w:tc>
          <w:tcPr>
            <w:tcW w:w="1028" w:type="pct"/>
          </w:tcPr>
          <w:p w14:paraId="0D3DE202" w14:textId="77777777" w:rsidR="006858E4" w:rsidRPr="004A3444" w:rsidRDefault="006858E4" w:rsidP="006D73C2">
            <w:pPr>
              <w:rPr>
                <w:rFonts w:eastAsia="Times New Roman" w:cstheme="minorHAnsi"/>
                <w:color w:val="000000"/>
                <w:sz w:val="20"/>
                <w:szCs w:val="22"/>
              </w:rPr>
            </w:pPr>
          </w:p>
        </w:tc>
      </w:tr>
      <w:tr w:rsidR="006858E4" w:rsidRPr="004A3444" w14:paraId="33E2E3B7" w14:textId="77777777" w:rsidTr="006D73C2">
        <w:tc>
          <w:tcPr>
            <w:tcW w:w="336" w:type="pct"/>
          </w:tcPr>
          <w:p w14:paraId="0E190744" w14:textId="77777777" w:rsidR="006858E4" w:rsidRDefault="006858E4" w:rsidP="006D73C2">
            <w:pPr>
              <w:rPr>
                <w:rFonts w:eastAsia="Times New Roman" w:cstheme="minorHAnsi"/>
                <w:color w:val="000000"/>
                <w:sz w:val="20"/>
                <w:szCs w:val="22"/>
              </w:rPr>
            </w:pPr>
            <w:r>
              <w:rPr>
                <w:rFonts w:eastAsia="Times New Roman" w:cstheme="minorHAnsi"/>
                <w:sz w:val="20"/>
                <w:szCs w:val="20"/>
              </w:rPr>
              <w:t>l1</w:t>
            </w:r>
          </w:p>
        </w:tc>
        <w:tc>
          <w:tcPr>
            <w:tcW w:w="1993" w:type="pct"/>
            <w:vAlign w:val="bottom"/>
          </w:tcPr>
          <w:p w14:paraId="71388295" w14:textId="77777777" w:rsidR="006858E4" w:rsidRDefault="006858E4" w:rsidP="006D73C2">
            <w:pPr>
              <w:rPr>
                <w:rFonts w:eastAsia="Times New Roman" w:cstheme="minorHAnsi"/>
                <w:color w:val="000000"/>
                <w:sz w:val="20"/>
                <w:szCs w:val="22"/>
              </w:rPr>
            </w:pPr>
            <w:r>
              <w:rPr>
                <w:rFonts w:eastAsia="Times New Roman" w:cstheme="minorHAnsi"/>
                <w:sz w:val="20"/>
                <w:szCs w:val="20"/>
              </w:rPr>
              <w:t>Have you ever been enrolled in the Productive Safety Net Program (PSNP)?</w:t>
            </w:r>
          </w:p>
        </w:tc>
        <w:tc>
          <w:tcPr>
            <w:tcW w:w="1643" w:type="pct"/>
          </w:tcPr>
          <w:p w14:paraId="1FF687E4" w14:textId="77777777" w:rsidR="006858E4" w:rsidRPr="00CC333B" w:rsidRDefault="006858E4" w:rsidP="006D73C2">
            <w:pPr>
              <w:rPr>
                <w:rFonts w:eastAsia="Times New Roman" w:cstheme="minorHAnsi"/>
                <w:sz w:val="20"/>
                <w:szCs w:val="20"/>
              </w:rPr>
            </w:pPr>
            <w:r w:rsidRPr="00CC333B">
              <w:rPr>
                <w:rFonts w:eastAsia="Times New Roman" w:cstheme="minorHAnsi"/>
                <w:sz w:val="20"/>
                <w:szCs w:val="20"/>
              </w:rPr>
              <w:t>1. Yes</w:t>
            </w:r>
          </w:p>
          <w:p w14:paraId="4FC7EFBF" w14:textId="77777777" w:rsidR="006858E4" w:rsidRPr="004A3444" w:rsidRDefault="006858E4" w:rsidP="006D73C2">
            <w:pPr>
              <w:rPr>
                <w:rFonts w:eastAsia="Times New Roman" w:cstheme="minorHAnsi"/>
                <w:color w:val="000000"/>
                <w:sz w:val="20"/>
                <w:szCs w:val="22"/>
              </w:rPr>
            </w:pPr>
            <w:r w:rsidRPr="00CC333B">
              <w:rPr>
                <w:rFonts w:eastAsia="Times New Roman" w:cstheme="minorHAnsi"/>
                <w:sz w:val="20"/>
                <w:szCs w:val="20"/>
              </w:rPr>
              <w:t>0. No</w:t>
            </w:r>
          </w:p>
        </w:tc>
        <w:tc>
          <w:tcPr>
            <w:tcW w:w="1028" w:type="pct"/>
          </w:tcPr>
          <w:p w14:paraId="44455BE3" w14:textId="77777777" w:rsidR="006858E4" w:rsidRPr="004A3444" w:rsidRDefault="006858E4" w:rsidP="006D73C2">
            <w:pPr>
              <w:rPr>
                <w:rFonts w:eastAsia="Times New Roman" w:cstheme="minorHAnsi"/>
                <w:color w:val="000000"/>
                <w:sz w:val="20"/>
                <w:szCs w:val="22"/>
              </w:rPr>
            </w:pPr>
          </w:p>
        </w:tc>
      </w:tr>
      <w:tr w:rsidR="006858E4" w:rsidRPr="004A3444" w14:paraId="72997A30" w14:textId="77777777" w:rsidTr="006D73C2">
        <w:tc>
          <w:tcPr>
            <w:tcW w:w="336" w:type="pct"/>
          </w:tcPr>
          <w:p w14:paraId="2246AB90" w14:textId="77777777" w:rsidR="006858E4" w:rsidRDefault="006858E4" w:rsidP="006D73C2">
            <w:pPr>
              <w:rPr>
                <w:rFonts w:eastAsia="Times New Roman" w:cstheme="minorHAnsi"/>
                <w:color w:val="000000"/>
                <w:sz w:val="20"/>
                <w:szCs w:val="22"/>
              </w:rPr>
            </w:pPr>
            <w:r>
              <w:rPr>
                <w:rFonts w:eastAsia="Times New Roman" w:cstheme="minorHAnsi"/>
                <w:sz w:val="20"/>
                <w:szCs w:val="20"/>
              </w:rPr>
              <w:t>l2</w:t>
            </w:r>
          </w:p>
        </w:tc>
        <w:tc>
          <w:tcPr>
            <w:tcW w:w="1993" w:type="pct"/>
            <w:vAlign w:val="bottom"/>
          </w:tcPr>
          <w:p w14:paraId="0C30831D" w14:textId="77777777" w:rsidR="006858E4" w:rsidRDefault="006858E4" w:rsidP="006D73C2">
            <w:pPr>
              <w:rPr>
                <w:rFonts w:eastAsia="Times New Roman" w:cstheme="minorHAnsi"/>
                <w:color w:val="000000"/>
                <w:sz w:val="20"/>
                <w:szCs w:val="22"/>
              </w:rPr>
            </w:pPr>
            <w:r>
              <w:rPr>
                <w:rFonts w:eastAsia="Times New Roman" w:cstheme="minorHAnsi"/>
                <w:sz w:val="20"/>
                <w:szCs w:val="20"/>
              </w:rPr>
              <w:t xml:space="preserve">When was your last year of being in PSNP? In EC </w:t>
            </w:r>
          </w:p>
        </w:tc>
        <w:tc>
          <w:tcPr>
            <w:tcW w:w="1643" w:type="pct"/>
          </w:tcPr>
          <w:p w14:paraId="3C22B42C" w14:textId="77777777" w:rsidR="006858E4" w:rsidRPr="004A3444" w:rsidRDefault="006858E4" w:rsidP="006D73C2">
            <w:pPr>
              <w:rPr>
                <w:rFonts w:eastAsia="Times New Roman" w:cstheme="minorHAnsi"/>
                <w:color w:val="000000"/>
                <w:sz w:val="20"/>
                <w:szCs w:val="22"/>
              </w:rPr>
            </w:pPr>
          </w:p>
        </w:tc>
        <w:tc>
          <w:tcPr>
            <w:tcW w:w="1028" w:type="pct"/>
          </w:tcPr>
          <w:p w14:paraId="1A66BE26" w14:textId="77777777" w:rsidR="006858E4" w:rsidRPr="004A3444" w:rsidRDefault="006858E4" w:rsidP="006D73C2">
            <w:pPr>
              <w:rPr>
                <w:rFonts w:eastAsia="Times New Roman" w:cstheme="minorHAnsi"/>
                <w:color w:val="000000"/>
                <w:sz w:val="20"/>
                <w:szCs w:val="22"/>
              </w:rPr>
            </w:pPr>
            <w:r w:rsidRPr="00591973">
              <w:rPr>
                <w:rFonts w:eastAsia="Times New Roman" w:cstheme="minorHAnsi"/>
                <w:color w:val="FF0000"/>
                <w:sz w:val="20"/>
                <w:szCs w:val="20"/>
              </w:rPr>
              <w:t xml:space="preserve">Ask if </w:t>
            </w:r>
            <w:r>
              <w:rPr>
                <w:rFonts w:eastAsia="Times New Roman" w:cstheme="minorHAnsi"/>
                <w:color w:val="FF0000"/>
                <w:sz w:val="20"/>
                <w:szCs w:val="20"/>
              </w:rPr>
              <w:t>l1= 1</w:t>
            </w:r>
          </w:p>
        </w:tc>
      </w:tr>
      <w:tr w:rsidR="006858E4" w:rsidRPr="004A3444" w14:paraId="1DE7793F" w14:textId="77777777" w:rsidTr="006D73C2">
        <w:tc>
          <w:tcPr>
            <w:tcW w:w="336" w:type="pct"/>
          </w:tcPr>
          <w:p w14:paraId="04F18119" w14:textId="77777777" w:rsidR="006858E4" w:rsidRDefault="006858E4" w:rsidP="006D73C2">
            <w:pPr>
              <w:rPr>
                <w:rFonts w:eastAsia="Times New Roman" w:cstheme="minorHAnsi"/>
                <w:color w:val="000000"/>
                <w:sz w:val="20"/>
                <w:szCs w:val="22"/>
              </w:rPr>
            </w:pPr>
            <w:r>
              <w:rPr>
                <w:rFonts w:eastAsia="Times New Roman" w:cstheme="minorHAnsi"/>
                <w:sz w:val="20"/>
                <w:szCs w:val="20"/>
              </w:rPr>
              <w:t>l3</w:t>
            </w:r>
          </w:p>
        </w:tc>
        <w:tc>
          <w:tcPr>
            <w:tcW w:w="1993" w:type="pct"/>
            <w:vAlign w:val="bottom"/>
          </w:tcPr>
          <w:p w14:paraId="3FF240B9" w14:textId="77777777" w:rsidR="006858E4" w:rsidRDefault="006858E4" w:rsidP="006D73C2">
            <w:pPr>
              <w:rPr>
                <w:rFonts w:eastAsia="Times New Roman" w:cstheme="minorHAnsi"/>
                <w:color w:val="000000"/>
                <w:sz w:val="20"/>
                <w:szCs w:val="22"/>
              </w:rPr>
            </w:pPr>
            <w:r>
              <w:rPr>
                <w:rFonts w:eastAsia="Times New Roman" w:cstheme="minorHAnsi"/>
                <w:sz w:val="20"/>
                <w:szCs w:val="20"/>
              </w:rPr>
              <w:t xml:space="preserve">For how long has your household been a PSNP beneficiary? (In number of years) </w:t>
            </w:r>
          </w:p>
        </w:tc>
        <w:tc>
          <w:tcPr>
            <w:tcW w:w="1643" w:type="pct"/>
          </w:tcPr>
          <w:p w14:paraId="4BA9CC3A" w14:textId="77777777" w:rsidR="006858E4" w:rsidRPr="004A3444" w:rsidRDefault="006858E4" w:rsidP="006D73C2">
            <w:pPr>
              <w:rPr>
                <w:rFonts w:eastAsia="Times New Roman" w:cstheme="minorHAnsi"/>
                <w:color w:val="000000"/>
                <w:sz w:val="20"/>
                <w:szCs w:val="22"/>
              </w:rPr>
            </w:pPr>
            <w:r>
              <w:rPr>
                <w:rFonts w:eastAsia="Times New Roman" w:cstheme="minorHAnsi"/>
                <w:sz w:val="20"/>
                <w:szCs w:val="20"/>
              </w:rPr>
              <w:t xml:space="preserve">Number </w:t>
            </w:r>
          </w:p>
        </w:tc>
        <w:tc>
          <w:tcPr>
            <w:tcW w:w="1028" w:type="pct"/>
          </w:tcPr>
          <w:p w14:paraId="4C0CB0CD" w14:textId="77777777" w:rsidR="006858E4" w:rsidRPr="004A3444" w:rsidRDefault="006858E4" w:rsidP="006D73C2">
            <w:pPr>
              <w:rPr>
                <w:rFonts w:eastAsia="Times New Roman" w:cstheme="minorHAnsi"/>
                <w:color w:val="000000"/>
                <w:sz w:val="20"/>
                <w:szCs w:val="22"/>
              </w:rPr>
            </w:pPr>
            <w:r w:rsidRPr="00591973">
              <w:rPr>
                <w:rFonts w:eastAsia="Times New Roman" w:cstheme="minorHAnsi"/>
                <w:color w:val="FF0000"/>
                <w:sz w:val="20"/>
                <w:szCs w:val="20"/>
              </w:rPr>
              <w:t xml:space="preserve"> Ask if </w:t>
            </w:r>
            <w:r>
              <w:rPr>
                <w:rFonts w:eastAsia="Times New Roman" w:cstheme="minorHAnsi"/>
                <w:color w:val="FF0000"/>
                <w:sz w:val="20"/>
                <w:szCs w:val="20"/>
              </w:rPr>
              <w:t>l1= 1</w:t>
            </w:r>
          </w:p>
        </w:tc>
      </w:tr>
      <w:tr w:rsidR="006858E4" w:rsidRPr="004A3444" w14:paraId="3A6CB963" w14:textId="77777777" w:rsidTr="006D73C2">
        <w:tc>
          <w:tcPr>
            <w:tcW w:w="336" w:type="pct"/>
          </w:tcPr>
          <w:p w14:paraId="54233862" w14:textId="77777777" w:rsidR="006858E4" w:rsidRDefault="006858E4" w:rsidP="006D73C2">
            <w:pPr>
              <w:rPr>
                <w:rFonts w:eastAsia="Times New Roman" w:cstheme="minorHAnsi"/>
                <w:sz w:val="20"/>
                <w:szCs w:val="20"/>
              </w:rPr>
            </w:pPr>
            <w:r>
              <w:rPr>
                <w:rFonts w:eastAsia="Times New Roman" w:cstheme="minorHAnsi"/>
                <w:sz w:val="20"/>
                <w:szCs w:val="20"/>
              </w:rPr>
              <w:t>l10</w:t>
            </w:r>
          </w:p>
        </w:tc>
        <w:tc>
          <w:tcPr>
            <w:tcW w:w="1993" w:type="pct"/>
          </w:tcPr>
          <w:p w14:paraId="6636E0EA" w14:textId="77777777" w:rsidR="006858E4" w:rsidRDefault="006858E4" w:rsidP="006D73C2">
            <w:pPr>
              <w:rPr>
                <w:rFonts w:eastAsia="Times New Roman" w:cstheme="minorHAnsi"/>
                <w:sz w:val="20"/>
                <w:szCs w:val="20"/>
              </w:rPr>
            </w:pPr>
            <w:commentRangeStart w:id="18"/>
            <w:commentRangeStart w:id="19"/>
            <w:commentRangeStart w:id="20"/>
            <w:r w:rsidRPr="000E6744">
              <w:rPr>
                <w:rFonts w:ascii="Arial" w:hAnsi="Arial" w:cs="Arial"/>
                <w:sz w:val="20"/>
                <w:szCs w:val="20"/>
              </w:rPr>
              <w:t>To what extent do you agree with the following statement?</w:t>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p>
        </w:tc>
        <w:tc>
          <w:tcPr>
            <w:tcW w:w="1643" w:type="pct"/>
          </w:tcPr>
          <w:p w14:paraId="625F5EA0" w14:textId="77777777" w:rsidR="006858E4" w:rsidRDefault="006858E4" w:rsidP="006D73C2">
            <w:pPr>
              <w:rPr>
                <w:rFonts w:eastAsia="Times New Roman" w:cstheme="minorHAnsi"/>
                <w:sz w:val="20"/>
                <w:szCs w:val="20"/>
              </w:rPr>
            </w:pPr>
            <w:r w:rsidRPr="000E6744">
              <w:rPr>
                <w:rFonts w:ascii="Arial" w:hAnsi="Arial" w:cs="Arial"/>
                <w:sz w:val="20"/>
                <w:szCs w:val="20"/>
              </w:rPr>
              <w:t>1. Strongly Agree</w:t>
            </w:r>
            <w:r w:rsidRPr="000E6744">
              <w:rPr>
                <w:rFonts w:ascii="Arial" w:hAnsi="Arial" w:cs="Arial"/>
                <w:sz w:val="20"/>
                <w:szCs w:val="20"/>
              </w:rPr>
              <w:br/>
              <w:t>2. Agree</w:t>
            </w:r>
            <w:r w:rsidRPr="000E6744">
              <w:rPr>
                <w:rFonts w:ascii="Arial" w:hAnsi="Arial" w:cs="Arial"/>
                <w:sz w:val="20"/>
                <w:szCs w:val="20"/>
              </w:rPr>
              <w:br/>
              <w:t>3. Undecided</w:t>
            </w:r>
            <w:r w:rsidRPr="000E6744">
              <w:rPr>
                <w:rFonts w:ascii="Arial" w:hAnsi="Arial" w:cs="Arial"/>
                <w:sz w:val="20"/>
                <w:szCs w:val="20"/>
              </w:rPr>
              <w:br/>
              <w:t>4. Disagree</w:t>
            </w:r>
            <w:r w:rsidRPr="000E6744">
              <w:rPr>
                <w:rFonts w:ascii="Arial" w:hAnsi="Arial" w:cs="Arial"/>
                <w:sz w:val="20"/>
                <w:szCs w:val="20"/>
              </w:rPr>
              <w:br/>
              <w:t>5. Strongly disagree</w:t>
            </w:r>
            <w:r w:rsidRPr="000E6744">
              <w:rPr>
                <w:rFonts w:ascii="Arial" w:hAnsi="Arial" w:cs="Arial"/>
                <w:sz w:val="20"/>
                <w:szCs w:val="20"/>
              </w:rPr>
              <w:br/>
              <w:t>9. Don’t know</w:t>
            </w:r>
          </w:p>
        </w:tc>
        <w:tc>
          <w:tcPr>
            <w:tcW w:w="1028" w:type="pct"/>
          </w:tcPr>
          <w:p w14:paraId="7FBE165C" w14:textId="77777777" w:rsidR="006858E4" w:rsidRPr="00591973" w:rsidRDefault="006858E4" w:rsidP="006D73C2">
            <w:pPr>
              <w:rPr>
                <w:rFonts w:eastAsia="Times New Roman" w:cstheme="minorHAnsi"/>
                <w:color w:val="FF0000"/>
                <w:sz w:val="20"/>
                <w:szCs w:val="20"/>
              </w:rPr>
            </w:pPr>
          </w:p>
        </w:tc>
      </w:tr>
      <w:tr w:rsidR="006858E4" w:rsidRPr="004A3444" w14:paraId="7025736C" w14:textId="77777777" w:rsidTr="006D73C2">
        <w:tc>
          <w:tcPr>
            <w:tcW w:w="336" w:type="pct"/>
          </w:tcPr>
          <w:p w14:paraId="7810EF71" w14:textId="77777777" w:rsidR="006858E4" w:rsidRDefault="006858E4" w:rsidP="006D73C2">
            <w:pPr>
              <w:rPr>
                <w:rFonts w:eastAsia="Times New Roman" w:cstheme="minorHAnsi"/>
                <w:sz w:val="20"/>
                <w:szCs w:val="20"/>
              </w:rPr>
            </w:pPr>
            <w:r>
              <w:rPr>
                <w:rFonts w:ascii="Arial" w:eastAsia="Times New Roman" w:hAnsi="Arial" w:cs="Arial"/>
                <w:color w:val="000000"/>
                <w:sz w:val="20"/>
                <w:szCs w:val="20"/>
              </w:rPr>
              <w:t>L10a</w:t>
            </w:r>
          </w:p>
        </w:tc>
        <w:tc>
          <w:tcPr>
            <w:tcW w:w="1993" w:type="pct"/>
            <w:vAlign w:val="bottom"/>
          </w:tcPr>
          <w:p w14:paraId="3CBEB225" w14:textId="77777777" w:rsidR="006858E4" w:rsidRDefault="006858E4" w:rsidP="006D73C2">
            <w:pPr>
              <w:rPr>
                <w:rFonts w:eastAsia="Times New Roman" w:cstheme="minorHAnsi"/>
                <w:sz w:val="20"/>
                <w:szCs w:val="20"/>
              </w:rPr>
            </w:pPr>
            <w:r w:rsidRPr="001719F4">
              <w:rPr>
                <w:rFonts w:ascii="Arial" w:eastAsia="Times New Roman" w:hAnsi="Arial" w:cs="Arial"/>
                <w:sz w:val="20"/>
                <w:szCs w:val="20"/>
              </w:rPr>
              <w:t xml:space="preserve">Having access to </w:t>
            </w:r>
            <w:r>
              <w:rPr>
                <w:rFonts w:ascii="Arial" w:eastAsia="Times New Roman" w:hAnsi="Arial" w:cs="Arial"/>
                <w:sz w:val="20"/>
                <w:szCs w:val="20"/>
              </w:rPr>
              <w:t>the PSNP program</w:t>
            </w:r>
            <w:r w:rsidRPr="001719F4">
              <w:rPr>
                <w:rFonts w:ascii="Arial" w:eastAsia="Times New Roman" w:hAnsi="Arial" w:cs="Arial"/>
                <w:sz w:val="20"/>
                <w:szCs w:val="20"/>
              </w:rPr>
              <w:t xml:space="preserve"> made me spend more on improved seeds</w:t>
            </w:r>
          </w:p>
        </w:tc>
        <w:tc>
          <w:tcPr>
            <w:tcW w:w="1643" w:type="pct"/>
          </w:tcPr>
          <w:p w14:paraId="7AC50516" w14:textId="77777777" w:rsidR="006858E4" w:rsidRDefault="006858E4" w:rsidP="006D73C2">
            <w:pPr>
              <w:rPr>
                <w:rFonts w:eastAsia="Times New Roman" w:cstheme="minorHAnsi"/>
                <w:sz w:val="20"/>
                <w:szCs w:val="20"/>
              </w:rPr>
            </w:pPr>
          </w:p>
        </w:tc>
        <w:tc>
          <w:tcPr>
            <w:tcW w:w="1028" w:type="pct"/>
          </w:tcPr>
          <w:p w14:paraId="7361206A" w14:textId="77777777" w:rsidR="006858E4" w:rsidRPr="00591973" w:rsidRDefault="006858E4" w:rsidP="006D73C2">
            <w:pPr>
              <w:rPr>
                <w:rFonts w:eastAsia="Times New Roman" w:cstheme="minorHAnsi"/>
                <w:color w:val="FF0000"/>
                <w:sz w:val="20"/>
                <w:szCs w:val="20"/>
              </w:rPr>
            </w:pPr>
          </w:p>
        </w:tc>
      </w:tr>
      <w:tr w:rsidR="006858E4" w:rsidRPr="004A3444" w14:paraId="22377628" w14:textId="77777777" w:rsidTr="006D73C2">
        <w:tc>
          <w:tcPr>
            <w:tcW w:w="336" w:type="pct"/>
          </w:tcPr>
          <w:p w14:paraId="67C9EC3F" w14:textId="77777777" w:rsidR="006858E4" w:rsidRDefault="006858E4" w:rsidP="006D73C2">
            <w:pPr>
              <w:rPr>
                <w:rFonts w:eastAsia="Times New Roman" w:cstheme="minorHAnsi"/>
                <w:sz w:val="20"/>
                <w:szCs w:val="20"/>
              </w:rPr>
            </w:pPr>
            <w:r>
              <w:rPr>
                <w:rFonts w:ascii="Arial" w:eastAsia="Times New Roman" w:hAnsi="Arial" w:cs="Arial"/>
                <w:color w:val="000000"/>
                <w:sz w:val="20"/>
                <w:szCs w:val="20"/>
              </w:rPr>
              <w:t>L10</w:t>
            </w:r>
            <w:r w:rsidRPr="001719F4">
              <w:rPr>
                <w:rFonts w:ascii="Arial" w:eastAsia="Times New Roman" w:hAnsi="Arial" w:cs="Arial"/>
                <w:color w:val="000000"/>
                <w:sz w:val="20"/>
                <w:szCs w:val="20"/>
              </w:rPr>
              <w:t>b</w:t>
            </w:r>
          </w:p>
        </w:tc>
        <w:tc>
          <w:tcPr>
            <w:tcW w:w="1993" w:type="pct"/>
            <w:vAlign w:val="bottom"/>
          </w:tcPr>
          <w:p w14:paraId="48790A06" w14:textId="77777777" w:rsidR="006858E4" w:rsidRDefault="006858E4" w:rsidP="006D73C2">
            <w:pPr>
              <w:rPr>
                <w:rFonts w:eastAsia="Times New Roman" w:cstheme="minorHAnsi"/>
                <w:sz w:val="20"/>
                <w:szCs w:val="20"/>
              </w:rPr>
            </w:pPr>
            <w:r w:rsidRPr="001719F4">
              <w:rPr>
                <w:rFonts w:ascii="Arial" w:eastAsia="Times New Roman" w:hAnsi="Arial" w:cs="Arial"/>
                <w:sz w:val="20"/>
                <w:szCs w:val="20"/>
              </w:rPr>
              <w:t>Having access to</w:t>
            </w:r>
            <w:r>
              <w:rPr>
                <w:rFonts w:ascii="Arial" w:eastAsia="Times New Roman" w:hAnsi="Arial" w:cs="Arial"/>
                <w:sz w:val="20"/>
                <w:szCs w:val="20"/>
              </w:rPr>
              <w:t xml:space="preserve"> the PSNP program</w:t>
            </w:r>
            <w:r w:rsidRPr="001719F4">
              <w:rPr>
                <w:rFonts w:ascii="Arial" w:eastAsia="Times New Roman" w:hAnsi="Arial" w:cs="Arial"/>
                <w:sz w:val="20"/>
                <w:szCs w:val="20"/>
              </w:rPr>
              <w:t xml:space="preserve"> made me spend more on fertilizer</w:t>
            </w:r>
          </w:p>
        </w:tc>
        <w:tc>
          <w:tcPr>
            <w:tcW w:w="1643" w:type="pct"/>
          </w:tcPr>
          <w:p w14:paraId="6682598D" w14:textId="77777777" w:rsidR="006858E4" w:rsidRDefault="006858E4" w:rsidP="006D73C2">
            <w:pPr>
              <w:rPr>
                <w:rFonts w:eastAsia="Times New Roman" w:cstheme="minorHAnsi"/>
                <w:sz w:val="20"/>
                <w:szCs w:val="20"/>
              </w:rPr>
            </w:pPr>
          </w:p>
        </w:tc>
        <w:tc>
          <w:tcPr>
            <w:tcW w:w="1028" w:type="pct"/>
          </w:tcPr>
          <w:p w14:paraId="31B25A1A" w14:textId="77777777" w:rsidR="006858E4" w:rsidRPr="00591973" w:rsidRDefault="006858E4" w:rsidP="006D73C2">
            <w:pPr>
              <w:rPr>
                <w:rFonts w:eastAsia="Times New Roman" w:cstheme="minorHAnsi"/>
                <w:color w:val="FF0000"/>
                <w:sz w:val="20"/>
                <w:szCs w:val="20"/>
              </w:rPr>
            </w:pPr>
          </w:p>
        </w:tc>
      </w:tr>
      <w:tr w:rsidR="006858E4" w:rsidRPr="004A3444" w14:paraId="2C766E82" w14:textId="77777777" w:rsidTr="006D73C2">
        <w:tc>
          <w:tcPr>
            <w:tcW w:w="336" w:type="pct"/>
          </w:tcPr>
          <w:p w14:paraId="44BCA6C9" w14:textId="77777777" w:rsidR="006858E4" w:rsidRDefault="006858E4" w:rsidP="006D73C2">
            <w:pPr>
              <w:rPr>
                <w:rFonts w:eastAsia="Times New Roman" w:cstheme="minorHAnsi"/>
                <w:sz w:val="20"/>
                <w:szCs w:val="20"/>
              </w:rPr>
            </w:pPr>
            <w:r>
              <w:rPr>
                <w:rFonts w:ascii="Arial" w:eastAsia="Times New Roman" w:hAnsi="Arial" w:cs="Arial"/>
                <w:color w:val="000000"/>
                <w:sz w:val="20"/>
                <w:szCs w:val="20"/>
              </w:rPr>
              <w:t>L10</w:t>
            </w:r>
            <w:r w:rsidRPr="001719F4">
              <w:rPr>
                <w:rFonts w:ascii="Arial" w:eastAsia="Times New Roman" w:hAnsi="Arial" w:cs="Arial"/>
                <w:color w:val="000000"/>
                <w:sz w:val="20"/>
                <w:szCs w:val="20"/>
              </w:rPr>
              <w:t>c</w:t>
            </w:r>
          </w:p>
        </w:tc>
        <w:tc>
          <w:tcPr>
            <w:tcW w:w="1993" w:type="pct"/>
            <w:vAlign w:val="bottom"/>
          </w:tcPr>
          <w:p w14:paraId="14574716" w14:textId="77777777" w:rsidR="006858E4" w:rsidRDefault="006858E4" w:rsidP="006D73C2">
            <w:pPr>
              <w:rPr>
                <w:rFonts w:eastAsia="Times New Roman" w:cstheme="minorHAnsi"/>
                <w:sz w:val="20"/>
                <w:szCs w:val="20"/>
              </w:rPr>
            </w:pPr>
            <w:r w:rsidRPr="001719F4">
              <w:rPr>
                <w:rFonts w:ascii="Arial" w:eastAsia="Times New Roman" w:hAnsi="Arial" w:cs="Arial"/>
                <w:sz w:val="20"/>
                <w:szCs w:val="20"/>
              </w:rPr>
              <w:t xml:space="preserve">Having access to </w:t>
            </w:r>
            <w:r>
              <w:rPr>
                <w:rFonts w:ascii="Arial" w:eastAsia="Times New Roman" w:hAnsi="Arial" w:cs="Arial"/>
                <w:sz w:val="20"/>
                <w:szCs w:val="20"/>
              </w:rPr>
              <w:t>the PSNP program</w:t>
            </w:r>
            <w:r w:rsidRPr="001719F4">
              <w:rPr>
                <w:rFonts w:ascii="Arial" w:eastAsia="Times New Roman" w:hAnsi="Arial" w:cs="Arial"/>
                <w:sz w:val="20"/>
                <w:szCs w:val="20"/>
              </w:rPr>
              <w:t xml:space="preserve"> made me spend more on chemicals (herbicide and fungicide)</w:t>
            </w:r>
          </w:p>
        </w:tc>
        <w:tc>
          <w:tcPr>
            <w:tcW w:w="1643" w:type="pct"/>
          </w:tcPr>
          <w:p w14:paraId="734ED734" w14:textId="77777777" w:rsidR="006858E4" w:rsidRDefault="006858E4" w:rsidP="006D73C2">
            <w:pPr>
              <w:rPr>
                <w:rFonts w:eastAsia="Times New Roman" w:cstheme="minorHAnsi"/>
                <w:sz w:val="20"/>
                <w:szCs w:val="20"/>
              </w:rPr>
            </w:pPr>
          </w:p>
        </w:tc>
        <w:tc>
          <w:tcPr>
            <w:tcW w:w="1028" w:type="pct"/>
          </w:tcPr>
          <w:p w14:paraId="32A2D948" w14:textId="77777777" w:rsidR="006858E4" w:rsidRPr="00591973" w:rsidRDefault="006858E4" w:rsidP="006D73C2">
            <w:pPr>
              <w:rPr>
                <w:rFonts w:eastAsia="Times New Roman" w:cstheme="minorHAnsi"/>
                <w:color w:val="FF0000"/>
                <w:sz w:val="20"/>
                <w:szCs w:val="20"/>
              </w:rPr>
            </w:pPr>
          </w:p>
        </w:tc>
      </w:tr>
      <w:tr w:rsidR="006858E4" w:rsidRPr="004A3444" w14:paraId="6C4AA62D" w14:textId="77777777" w:rsidTr="006D73C2">
        <w:tc>
          <w:tcPr>
            <w:tcW w:w="336" w:type="pct"/>
          </w:tcPr>
          <w:p w14:paraId="567A326A" w14:textId="77777777" w:rsidR="006858E4" w:rsidRDefault="006858E4" w:rsidP="006D73C2">
            <w:pPr>
              <w:rPr>
                <w:rFonts w:eastAsia="Times New Roman" w:cstheme="minorHAnsi"/>
                <w:sz w:val="20"/>
                <w:szCs w:val="20"/>
              </w:rPr>
            </w:pPr>
            <w:r>
              <w:rPr>
                <w:rFonts w:ascii="Arial" w:eastAsia="Times New Roman" w:hAnsi="Arial" w:cs="Arial"/>
                <w:color w:val="000000"/>
                <w:sz w:val="20"/>
                <w:szCs w:val="20"/>
              </w:rPr>
              <w:t>L10</w:t>
            </w:r>
            <w:r w:rsidRPr="001719F4">
              <w:rPr>
                <w:rFonts w:ascii="Arial" w:eastAsia="Times New Roman" w:hAnsi="Arial" w:cs="Arial"/>
                <w:color w:val="000000"/>
                <w:sz w:val="20"/>
                <w:szCs w:val="20"/>
              </w:rPr>
              <w:t>d</w:t>
            </w:r>
          </w:p>
        </w:tc>
        <w:tc>
          <w:tcPr>
            <w:tcW w:w="1993" w:type="pct"/>
            <w:vAlign w:val="bottom"/>
          </w:tcPr>
          <w:p w14:paraId="28ECE766" w14:textId="77777777" w:rsidR="006858E4" w:rsidRDefault="006858E4" w:rsidP="006D73C2">
            <w:pPr>
              <w:rPr>
                <w:rFonts w:eastAsia="Times New Roman" w:cstheme="minorHAnsi"/>
                <w:sz w:val="20"/>
                <w:szCs w:val="20"/>
              </w:rPr>
            </w:pPr>
            <w:r w:rsidRPr="001719F4">
              <w:rPr>
                <w:rFonts w:ascii="Arial" w:eastAsia="Times New Roman" w:hAnsi="Arial" w:cs="Arial"/>
                <w:sz w:val="20"/>
                <w:szCs w:val="20"/>
              </w:rPr>
              <w:t>Having access to</w:t>
            </w:r>
            <w:r>
              <w:rPr>
                <w:rFonts w:ascii="Arial" w:eastAsia="Times New Roman" w:hAnsi="Arial" w:cs="Arial"/>
                <w:sz w:val="20"/>
                <w:szCs w:val="20"/>
              </w:rPr>
              <w:t xml:space="preserve"> the PSNP program</w:t>
            </w:r>
            <w:r w:rsidRPr="001719F4">
              <w:rPr>
                <w:rFonts w:ascii="Arial" w:eastAsia="Times New Roman" w:hAnsi="Arial" w:cs="Arial"/>
                <w:sz w:val="20"/>
                <w:szCs w:val="20"/>
              </w:rPr>
              <w:t xml:space="preserve"> made me spend more on Pesticides/ insecticides</w:t>
            </w:r>
          </w:p>
        </w:tc>
        <w:tc>
          <w:tcPr>
            <w:tcW w:w="1643" w:type="pct"/>
          </w:tcPr>
          <w:p w14:paraId="2375F432" w14:textId="77777777" w:rsidR="006858E4" w:rsidRDefault="006858E4" w:rsidP="006D73C2">
            <w:pPr>
              <w:rPr>
                <w:rFonts w:eastAsia="Times New Roman" w:cstheme="minorHAnsi"/>
                <w:sz w:val="20"/>
                <w:szCs w:val="20"/>
              </w:rPr>
            </w:pPr>
          </w:p>
        </w:tc>
        <w:tc>
          <w:tcPr>
            <w:tcW w:w="1028" w:type="pct"/>
          </w:tcPr>
          <w:p w14:paraId="7F25E838" w14:textId="77777777" w:rsidR="006858E4" w:rsidRPr="00591973" w:rsidRDefault="006858E4" w:rsidP="006D73C2">
            <w:pPr>
              <w:rPr>
                <w:rFonts w:eastAsia="Times New Roman" w:cstheme="minorHAnsi"/>
                <w:color w:val="FF0000"/>
                <w:sz w:val="20"/>
                <w:szCs w:val="20"/>
              </w:rPr>
            </w:pPr>
          </w:p>
        </w:tc>
      </w:tr>
      <w:tr w:rsidR="006858E4" w:rsidRPr="004A3444" w14:paraId="4EF64A82" w14:textId="77777777" w:rsidTr="006D73C2">
        <w:tc>
          <w:tcPr>
            <w:tcW w:w="336" w:type="pct"/>
          </w:tcPr>
          <w:p w14:paraId="06D5F3AD" w14:textId="77777777" w:rsidR="006858E4" w:rsidRDefault="006858E4" w:rsidP="006D73C2">
            <w:pPr>
              <w:rPr>
                <w:rFonts w:eastAsia="Times New Roman" w:cstheme="minorHAnsi"/>
                <w:sz w:val="20"/>
                <w:szCs w:val="20"/>
              </w:rPr>
            </w:pPr>
            <w:r>
              <w:rPr>
                <w:rFonts w:ascii="Arial" w:eastAsia="Times New Roman" w:hAnsi="Arial" w:cs="Arial"/>
                <w:color w:val="000000"/>
                <w:sz w:val="20"/>
                <w:szCs w:val="20"/>
              </w:rPr>
              <w:t>L10</w:t>
            </w:r>
            <w:r w:rsidRPr="001719F4">
              <w:rPr>
                <w:rFonts w:ascii="Arial" w:eastAsia="Times New Roman" w:hAnsi="Arial" w:cs="Arial"/>
                <w:color w:val="000000"/>
                <w:sz w:val="20"/>
                <w:szCs w:val="20"/>
              </w:rPr>
              <w:t>e</w:t>
            </w:r>
          </w:p>
        </w:tc>
        <w:tc>
          <w:tcPr>
            <w:tcW w:w="1993" w:type="pct"/>
            <w:vAlign w:val="bottom"/>
          </w:tcPr>
          <w:p w14:paraId="58F1F9E8" w14:textId="77777777" w:rsidR="006858E4" w:rsidRDefault="006858E4" w:rsidP="006D73C2">
            <w:pPr>
              <w:rPr>
                <w:rFonts w:eastAsia="Times New Roman" w:cstheme="minorHAnsi"/>
                <w:sz w:val="20"/>
                <w:szCs w:val="20"/>
              </w:rPr>
            </w:pPr>
            <w:r w:rsidRPr="001719F4">
              <w:rPr>
                <w:rFonts w:ascii="Arial" w:eastAsia="Times New Roman" w:hAnsi="Arial" w:cs="Arial"/>
                <w:sz w:val="20"/>
                <w:szCs w:val="20"/>
              </w:rPr>
              <w:t>Having access to</w:t>
            </w:r>
            <w:r>
              <w:rPr>
                <w:rFonts w:ascii="Arial" w:eastAsia="Times New Roman" w:hAnsi="Arial" w:cs="Arial"/>
                <w:sz w:val="20"/>
                <w:szCs w:val="20"/>
              </w:rPr>
              <w:t xml:space="preserve"> the PSNP program</w:t>
            </w:r>
            <w:r w:rsidRPr="001719F4">
              <w:rPr>
                <w:rFonts w:ascii="Arial" w:eastAsia="Times New Roman" w:hAnsi="Arial" w:cs="Arial"/>
                <w:sz w:val="20"/>
                <w:szCs w:val="20"/>
              </w:rPr>
              <w:t xml:space="preserve"> reduced/decreased the amount of (modern) inputs </w:t>
            </w:r>
            <w:r>
              <w:rPr>
                <w:rFonts w:ascii="Arial" w:eastAsia="Times New Roman" w:hAnsi="Arial" w:cs="Arial"/>
                <w:sz w:val="20"/>
                <w:szCs w:val="20"/>
              </w:rPr>
              <w:t>I</w:t>
            </w:r>
            <w:r w:rsidRPr="001719F4">
              <w:rPr>
                <w:rFonts w:ascii="Arial" w:eastAsia="Times New Roman" w:hAnsi="Arial" w:cs="Arial"/>
                <w:sz w:val="20"/>
                <w:szCs w:val="20"/>
              </w:rPr>
              <w:t xml:space="preserve"> source from traders/input dealers</w:t>
            </w:r>
          </w:p>
        </w:tc>
        <w:tc>
          <w:tcPr>
            <w:tcW w:w="1643" w:type="pct"/>
          </w:tcPr>
          <w:p w14:paraId="560D0CC0" w14:textId="77777777" w:rsidR="006858E4" w:rsidRDefault="006858E4" w:rsidP="006D73C2">
            <w:pPr>
              <w:rPr>
                <w:rFonts w:eastAsia="Times New Roman" w:cstheme="minorHAnsi"/>
                <w:sz w:val="20"/>
                <w:szCs w:val="20"/>
              </w:rPr>
            </w:pPr>
          </w:p>
        </w:tc>
        <w:tc>
          <w:tcPr>
            <w:tcW w:w="1028" w:type="pct"/>
          </w:tcPr>
          <w:p w14:paraId="4DAF08ED" w14:textId="77777777" w:rsidR="006858E4" w:rsidRPr="00591973" w:rsidRDefault="006858E4" w:rsidP="006D73C2">
            <w:pPr>
              <w:rPr>
                <w:rFonts w:eastAsia="Times New Roman" w:cstheme="minorHAnsi"/>
                <w:color w:val="FF0000"/>
                <w:sz w:val="20"/>
                <w:szCs w:val="20"/>
              </w:rPr>
            </w:pPr>
          </w:p>
        </w:tc>
      </w:tr>
      <w:tr w:rsidR="006858E4" w:rsidRPr="004A3444" w14:paraId="0C34E57D" w14:textId="77777777" w:rsidTr="006D73C2">
        <w:tc>
          <w:tcPr>
            <w:tcW w:w="336" w:type="pct"/>
          </w:tcPr>
          <w:p w14:paraId="599531F8" w14:textId="77777777" w:rsidR="006858E4" w:rsidRDefault="006858E4" w:rsidP="006D73C2">
            <w:pPr>
              <w:rPr>
                <w:rFonts w:eastAsia="Times New Roman" w:cstheme="minorHAnsi"/>
                <w:sz w:val="20"/>
                <w:szCs w:val="20"/>
              </w:rPr>
            </w:pPr>
            <w:r>
              <w:rPr>
                <w:rFonts w:ascii="Arial" w:eastAsia="Times New Roman" w:hAnsi="Arial" w:cs="Arial"/>
                <w:color w:val="000000"/>
                <w:sz w:val="20"/>
                <w:szCs w:val="20"/>
              </w:rPr>
              <w:t>L10</w:t>
            </w:r>
            <w:r w:rsidRPr="001719F4">
              <w:rPr>
                <w:rFonts w:ascii="Arial" w:eastAsia="Times New Roman" w:hAnsi="Arial" w:cs="Arial"/>
                <w:color w:val="000000"/>
                <w:sz w:val="20"/>
                <w:szCs w:val="20"/>
              </w:rPr>
              <w:t>f</w:t>
            </w:r>
          </w:p>
        </w:tc>
        <w:tc>
          <w:tcPr>
            <w:tcW w:w="1993" w:type="pct"/>
            <w:vAlign w:val="bottom"/>
          </w:tcPr>
          <w:p w14:paraId="4BAAE1A4" w14:textId="77777777" w:rsidR="006858E4" w:rsidRDefault="006858E4" w:rsidP="006D73C2">
            <w:pPr>
              <w:rPr>
                <w:rFonts w:eastAsia="Times New Roman" w:cstheme="minorHAnsi"/>
                <w:sz w:val="20"/>
                <w:szCs w:val="20"/>
              </w:rPr>
            </w:pPr>
            <w:r w:rsidRPr="001719F4">
              <w:rPr>
                <w:rFonts w:ascii="Arial" w:eastAsia="Times New Roman" w:hAnsi="Arial" w:cs="Arial"/>
                <w:sz w:val="20"/>
                <w:szCs w:val="20"/>
              </w:rPr>
              <w:t xml:space="preserve">Having access to </w:t>
            </w:r>
            <w:r>
              <w:rPr>
                <w:rFonts w:ascii="Arial" w:eastAsia="Times New Roman" w:hAnsi="Arial" w:cs="Arial"/>
                <w:sz w:val="20"/>
                <w:szCs w:val="20"/>
              </w:rPr>
              <w:t>the PSNP program</w:t>
            </w:r>
            <w:r w:rsidRPr="001719F4">
              <w:rPr>
                <w:rFonts w:ascii="Arial" w:eastAsia="Times New Roman" w:hAnsi="Arial" w:cs="Arial"/>
                <w:sz w:val="20"/>
                <w:szCs w:val="20"/>
              </w:rPr>
              <w:t xml:space="preserve"> increased my frequency of field visits</w:t>
            </w:r>
          </w:p>
        </w:tc>
        <w:tc>
          <w:tcPr>
            <w:tcW w:w="1643" w:type="pct"/>
          </w:tcPr>
          <w:p w14:paraId="759F35A7" w14:textId="77777777" w:rsidR="006858E4" w:rsidRDefault="006858E4" w:rsidP="006D73C2">
            <w:pPr>
              <w:rPr>
                <w:rFonts w:eastAsia="Times New Roman" w:cstheme="minorHAnsi"/>
                <w:sz w:val="20"/>
                <w:szCs w:val="20"/>
              </w:rPr>
            </w:pPr>
          </w:p>
        </w:tc>
        <w:tc>
          <w:tcPr>
            <w:tcW w:w="1028" w:type="pct"/>
          </w:tcPr>
          <w:p w14:paraId="77DA4924" w14:textId="77777777" w:rsidR="006858E4" w:rsidRPr="00591973" w:rsidRDefault="006858E4" w:rsidP="006D73C2">
            <w:pPr>
              <w:rPr>
                <w:rFonts w:eastAsia="Times New Roman" w:cstheme="minorHAnsi"/>
                <w:color w:val="FF0000"/>
                <w:sz w:val="20"/>
                <w:szCs w:val="20"/>
              </w:rPr>
            </w:pPr>
          </w:p>
        </w:tc>
      </w:tr>
      <w:tr w:rsidR="006858E4" w:rsidRPr="004A3444" w14:paraId="7865D704" w14:textId="77777777" w:rsidTr="006D73C2">
        <w:tc>
          <w:tcPr>
            <w:tcW w:w="336" w:type="pct"/>
          </w:tcPr>
          <w:p w14:paraId="6454A62E" w14:textId="77777777" w:rsidR="006858E4" w:rsidRDefault="006858E4" w:rsidP="006D73C2">
            <w:pPr>
              <w:rPr>
                <w:rFonts w:eastAsia="Times New Roman" w:cstheme="minorHAnsi"/>
                <w:sz w:val="20"/>
                <w:szCs w:val="20"/>
              </w:rPr>
            </w:pPr>
            <w:r>
              <w:rPr>
                <w:rFonts w:ascii="Arial" w:eastAsia="Times New Roman" w:hAnsi="Arial" w:cs="Arial"/>
                <w:color w:val="000000"/>
                <w:sz w:val="20"/>
                <w:szCs w:val="20"/>
              </w:rPr>
              <w:t>L10</w:t>
            </w:r>
            <w:r w:rsidRPr="001719F4">
              <w:rPr>
                <w:rFonts w:ascii="Arial" w:eastAsia="Times New Roman" w:hAnsi="Arial" w:cs="Arial"/>
                <w:color w:val="000000"/>
                <w:sz w:val="20"/>
                <w:szCs w:val="20"/>
              </w:rPr>
              <w:t>g</w:t>
            </w:r>
          </w:p>
        </w:tc>
        <w:tc>
          <w:tcPr>
            <w:tcW w:w="1993" w:type="pct"/>
            <w:vAlign w:val="bottom"/>
          </w:tcPr>
          <w:p w14:paraId="1E780E47" w14:textId="77777777" w:rsidR="006858E4" w:rsidRDefault="006858E4" w:rsidP="006D73C2">
            <w:pPr>
              <w:rPr>
                <w:rFonts w:eastAsia="Times New Roman" w:cstheme="minorHAnsi"/>
                <w:sz w:val="20"/>
                <w:szCs w:val="20"/>
              </w:rPr>
            </w:pPr>
            <w:r w:rsidRPr="001719F4">
              <w:rPr>
                <w:rFonts w:ascii="Arial" w:eastAsia="Times New Roman" w:hAnsi="Arial" w:cs="Arial"/>
                <w:sz w:val="20"/>
                <w:szCs w:val="20"/>
              </w:rPr>
              <w:t xml:space="preserve">Having access to </w:t>
            </w:r>
            <w:r>
              <w:rPr>
                <w:rFonts w:ascii="Arial" w:eastAsia="Times New Roman" w:hAnsi="Arial" w:cs="Arial"/>
                <w:sz w:val="20"/>
                <w:szCs w:val="20"/>
              </w:rPr>
              <w:t>the PSNP program</w:t>
            </w:r>
            <w:r w:rsidRPr="001719F4">
              <w:rPr>
                <w:rFonts w:ascii="Arial" w:eastAsia="Times New Roman" w:hAnsi="Arial" w:cs="Arial"/>
                <w:sz w:val="20"/>
                <w:szCs w:val="20"/>
              </w:rPr>
              <w:t xml:space="preserve"> increased my frequency of weeding the fields</w:t>
            </w:r>
          </w:p>
        </w:tc>
        <w:tc>
          <w:tcPr>
            <w:tcW w:w="1643" w:type="pct"/>
          </w:tcPr>
          <w:p w14:paraId="7EC86BEB" w14:textId="77777777" w:rsidR="006858E4" w:rsidRDefault="006858E4" w:rsidP="006D73C2">
            <w:pPr>
              <w:rPr>
                <w:rFonts w:eastAsia="Times New Roman" w:cstheme="minorHAnsi"/>
                <w:sz w:val="20"/>
                <w:szCs w:val="20"/>
              </w:rPr>
            </w:pPr>
          </w:p>
        </w:tc>
        <w:tc>
          <w:tcPr>
            <w:tcW w:w="1028" w:type="pct"/>
          </w:tcPr>
          <w:p w14:paraId="69E10410" w14:textId="77777777" w:rsidR="006858E4" w:rsidRPr="00591973" w:rsidRDefault="006858E4" w:rsidP="006D73C2">
            <w:pPr>
              <w:rPr>
                <w:rFonts w:eastAsia="Times New Roman" w:cstheme="minorHAnsi"/>
                <w:color w:val="FF0000"/>
                <w:sz w:val="20"/>
                <w:szCs w:val="20"/>
              </w:rPr>
            </w:pPr>
          </w:p>
        </w:tc>
      </w:tr>
      <w:tr w:rsidR="006858E4" w:rsidRPr="004A3444" w14:paraId="775E50BE" w14:textId="77777777" w:rsidTr="006D73C2">
        <w:tc>
          <w:tcPr>
            <w:tcW w:w="336" w:type="pct"/>
          </w:tcPr>
          <w:p w14:paraId="75F6A24C" w14:textId="77777777" w:rsidR="006858E4" w:rsidRDefault="006858E4" w:rsidP="006D73C2">
            <w:pPr>
              <w:rPr>
                <w:rFonts w:eastAsia="Times New Roman" w:cstheme="minorHAnsi"/>
                <w:sz w:val="20"/>
                <w:szCs w:val="20"/>
              </w:rPr>
            </w:pPr>
            <w:r>
              <w:rPr>
                <w:rFonts w:ascii="Arial" w:eastAsia="Times New Roman" w:hAnsi="Arial" w:cs="Arial"/>
                <w:color w:val="000000"/>
                <w:sz w:val="20"/>
                <w:szCs w:val="20"/>
              </w:rPr>
              <w:t>L10</w:t>
            </w:r>
            <w:r w:rsidRPr="001719F4">
              <w:rPr>
                <w:rFonts w:ascii="Arial" w:eastAsia="Times New Roman" w:hAnsi="Arial" w:cs="Arial"/>
                <w:color w:val="000000"/>
                <w:sz w:val="20"/>
                <w:szCs w:val="20"/>
              </w:rPr>
              <w:t>h</w:t>
            </w:r>
          </w:p>
        </w:tc>
        <w:tc>
          <w:tcPr>
            <w:tcW w:w="1993" w:type="pct"/>
            <w:vAlign w:val="bottom"/>
          </w:tcPr>
          <w:p w14:paraId="11BD228A" w14:textId="77777777" w:rsidR="006858E4" w:rsidRDefault="006858E4" w:rsidP="006D73C2">
            <w:pPr>
              <w:rPr>
                <w:rFonts w:eastAsia="Times New Roman" w:cstheme="minorHAnsi"/>
                <w:sz w:val="20"/>
                <w:szCs w:val="20"/>
              </w:rPr>
            </w:pPr>
            <w:r w:rsidRPr="001719F4">
              <w:rPr>
                <w:rFonts w:ascii="Arial" w:eastAsia="Times New Roman" w:hAnsi="Arial" w:cs="Arial"/>
                <w:sz w:val="20"/>
                <w:szCs w:val="20"/>
              </w:rPr>
              <w:t xml:space="preserve">Having access to </w:t>
            </w:r>
            <w:r>
              <w:rPr>
                <w:rFonts w:ascii="Arial" w:eastAsia="Times New Roman" w:hAnsi="Arial" w:cs="Arial"/>
                <w:sz w:val="20"/>
                <w:szCs w:val="20"/>
              </w:rPr>
              <w:t>the PSNP program</w:t>
            </w:r>
            <w:r w:rsidRPr="001719F4">
              <w:rPr>
                <w:rFonts w:ascii="Arial" w:eastAsia="Times New Roman" w:hAnsi="Arial" w:cs="Arial"/>
                <w:sz w:val="20"/>
                <w:szCs w:val="20"/>
              </w:rPr>
              <w:t xml:space="preserve"> made me hire more labor during planting season</w:t>
            </w:r>
          </w:p>
        </w:tc>
        <w:tc>
          <w:tcPr>
            <w:tcW w:w="1643" w:type="pct"/>
          </w:tcPr>
          <w:p w14:paraId="1FE2D563" w14:textId="77777777" w:rsidR="006858E4" w:rsidRDefault="006858E4" w:rsidP="006D73C2">
            <w:pPr>
              <w:rPr>
                <w:rFonts w:eastAsia="Times New Roman" w:cstheme="minorHAnsi"/>
                <w:sz w:val="20"/>
                <w:szCs w:val="20"/>
              </w:rPr>
            </w:pPr>
          </w:p>
        </w:tc>
        <w:tc>
          <w:tcPr>
            <w:tcW w:w="1028" w:type="pct"/>
          </w:tcPr>
          <w:p w14:paraId="5C20F4DB" w14:textId="77777777" w:rsidR="006858E4" w:rsidRPr="00591973" w:rsidRDefault="006858E4" w:rsidP="006D73C2">
            <w:pPr>
              <w:rPr>
                <w:rFonts w:eastAsia="Times New Roman" w:cstheme="minorHAnsi"/>
                <w:color w:val="FF0000"/>
                <w:sz w:val="20"/>
                <w:szCs w:val="20"/>
              </w:rPr>
            </w:pPr>
          </w:p>
        </w:tc>
      </w:tr>
      <w:tr w:rsidR="006858E4" w:rsidRPr="004A3444" w14:paraId="04C57CA5" w14:textId="77777777" w:rsidTr="006D73C2">
        <w:tc>
          <w:tcPr>
            <w:tcW w:w="336" w:type="pct"/>
          </w:tcPr>
          <w:p w14:paraId="784C8B65" w14:textId="77777777" w:rsidR="006858E4" w:rsidRDefault="006858E4" w:rsidP="006D73C2">
            <w:pPr>
              <w:rPr>
                <w:rFonts w:eastAsia="Times New Roman" w:cstheme="minorHAnsi"/>
                <w:sz w:val="20"/>
                <w:szCs w:val="20"/>
              </w:rPr>
            </w:pPr>
            <w:r>
              <w:rPr>
                <w:rFonts w:ascii="Arial" w:eastAsia="Times New Roman" w:hAnsi="Arial" w:cs="Arial"/>
                <w:color w:val="000000"/>
                <w:sz w:val="20"/>
                <w:szCs w:val="20"/>
              </w:rPr>
              <w:t>L10</w:t>
            </w:r>
            <w:r w:rsidRPr="001719F4">
              <w:rPr>
                <w:rFonts w:ascii="Arial" w:eastAsia="Times New Roman" w:hAnsi="Arial" w:cs="Arial"/>
                <w:color w:val="000000"/>
                <w:sz w:val="20"/>
                <w:szCs w:val="20"/>
              </w:rPr>
              <w:t>i</w:t>
            </w:r>
          </w:p>
        </w:tc>
        <w:tc>
          <w:tcPr>
            <w:tcW w:w="1993" w:type="pct"/>
            <w:vAlign w:val="bottom"/>
          </w:tcPr>
          <w:p w14:paraId="2B8CA3FE" w14:textId="77777777" w:rsidR="006858E4" w:rsidRDefault="006858E4" w:rsidP="006D73C2">
            <w:pPr>
              <w:rPr>
                <w:rFonts w:eastAsia="Times New Roman" w:cstheme="minorHAnsi"/>
                <w:sz w:val="20"/>
                <w:szCs w:val="20"/>
              </w:rPr>
            </w:pPr>
            <w:r w:rsidRPr="001719F4">
              <w:rPr>
                <w:rFonts w:ascii="Arial" w:eastAsia="Times New Roman" w:hAnsi="Arial" w:cs="Arial"/>
                <w:sz w:val="20"/>
                <w:szCs w:val="20"/>
              </w:rPr>
              <w:t xml:space="preserve">Having access to </w:t>
            </w:r>
            <w:r>
              <w:rPr>
                <w:rFonts w:ascii="Arial" w:eastAsia="Times New Roman" w:hAnsi="Arial" w:cs="Arial"/>
                <w:sz w:val="20"/>
                <w:szCs w:val="20"/>
              </w:rPr>
              <w:t>the PSNP program</w:t>
            </w:r>
            <w:r w:rsidRPr="001719F4">
              <w:rPr>
                <w:rFonts w:ascii="Arial" w:eastAsia="Times New Roman" w:hAnsi="Arial" w:cs="Arial"/>
                <w:sz w:val="20"/>
                <w:szCs w:val="20"/>
              </w:rPr>
              <w:t xml:space="preserve"> made me hire more labor during harvest</w:t>
            </w:r>
          </w:p>
        </w:tc>
        <w:tc>
          <w:tcPr>
            <w:tcW w:w="1643" w:type="pct"/>
          </w:tcPr>
          <w:p w14:paraId="4D7C1C51" w14:textId="77777777" w:rsidR="006858E4" w:rsidRDefault="006858E4" w:rsidP="006D73C2">
            <w:pPr>
              <w:rPr>
                <w:rFonts w:eastAsia="Times New Roman" w:cstheme="minorHAnsi"/>
                <w:sz w:val="20"/>
                <w:szCs w:val="20"/>
              </w:rPr>
            </w:pPr>
          </w:p>
        </w:tc>
        <w:tc>
          <w:tcPr>
            <w:tcW w:w="1028" w:type="pct"/>
          </w:tcPr>
          <w:p w14:paraId="2D572F7C" w14:textId="77777777" w:rsidR="006858E4" w:rsidRPr="004A3444" w:rsidRDefault="006858E4" w:rsidP="006D73C2">
            <w:pPr>
              <w:rPr>
                <w:rFonts w:eastAsia="Times New Roman" w:cstheme="minorHAnsi"/>
                <w:color w:val="000000"/>
                <w:sz w:val="20"/>
                <w:szCs w:val="22"/>
              </w:rPr>
            </w:pPr>
          </w:p>
        </w:tc>
      </w:tr>
    </w:tbl>
    <w:p w14:paraId="274B7C31" w14:textId="77777777" w:rsidR="006858E4" w:rsidRDefault="006858E4" w:rsidP="006858E4">
      <w:pPr>
        <w:spacing w:after="0" w:line="240" w:lineRule="auto"/>
        <w:contextualSpacing/>
        <w:rPr>
          <w:rFonts w:ascii="Arial" w:hAnsi="Arial" w:cs="Arial"/>
          <w:b/>
          <w:bCs/>
        </w:rPr>
      </w:pPr>
    </w:p>
    <w:p w14:paraId="15E82AC3" w14:textId="77777777" w:rsidR="006858E4" w:rsidRDefault="006858E4" w:rsidP="006858E4">
      <w:pPr>
        <w:tabs>
          <w:tab w:val="left" w:pos="7092"/>
        </w:tabs>
        <w:spacing w:after="0" w:line="240" w:lineRule="auto"/>
        <w:contextualSpacing/>
        <w:rPr>
          <w:rFonts w:ascii="Arial" w:hAnsi="Arial" w:cs="Arial"/>
          <w:sz w:val="20"/>
          <w:szCs w:val="20"/>
        </w:rPr>
      </w:pPr>
    </w:p>
    <w:p w14:paraId="0B8F4F30" w14:textId="77777777" w:rsidR="006858E4" w:rsidRPr="00EA7337" w:rsidRDefault="006858E4" w:rsidP="00913BA8">
      <w:pPr>
        <w:tabs>
          <w:tab w:val="left" w:pos="7092"/>
        </w:tabs>
        <w:spacing w:after="0" w:line="240" w:lineRule="auto"/>
        <w:contextualSpacing/>
        <w:rPr>
          <w:rFonts w:ascii="Arial" w:hAnsi="Arial" w:cs="Arial"/>
          <w:b/>
          <w:bCs/>
          <w:sz w:val="20"/>
          <w:szCs w:val="20"/>
        </w:rPr>
      </w:pPr>
    </w:p>
    <w:p w14:paraId="73A0EF33" w14:textId="77777777" w:rsidR="00913BA8" w:rsidRDefault="00913BA8" w:rsidP="00913BA8">
      <w:pPr>
        <w:rPr>
          <w:rFonts w:ascii="Arial" w:hAnsi="Arial" w:cs="Arial"/>
          <w:b/>
          <w:bCs/>
          <w:sz w:val="20"/>
          <w:szCs w:val="20"/>
        </w:rPr>
      </w:pPr>
    </w:p>
    <w:p w14:paraId="5321481A" w14:textId="2A4E162C" w:rsidR="00913BA8" w:rsidRPr="00AF3937" w:rsidRDefault="00913BA8" w:rsidP="00913BA8">
      <w:bookmarkStart w:id="21" w:name="_Hlk200723975"/>
      <w:commentRangeStart w:id="22"/>
      <w:commentRangeStart w:id="23"/>
      <w:commentRangeStart w:id="24"/>
      <w:r>
        <w:rPr>
          <w:rFonts w:ascii="Arial" w:hAnsi="Arial" w:cs="Arial"/>
          <w:b/>
          <w:bCs/>
          <w:sz w:val="20"/>
          <w:szCs w:val="20"/>
        </w:rPr>
        <w:lastRenderedPageBreak/>
        <w:t>SECTION M1. AGRICULTUAL PRODUCTION</w:t>
      </w:r>
      <w:bookmarkEnd w:id="21"/>
      <w:commentRangeEnd w:id="22"/>
      <w:r w:rsidR="00F049D1">
        <w:rPr>
          <w:rStyle w:val="CommentReference"/>
        </w:rPr>
        <w:commentReference w:id="22"/>
      </w:r>
      <w:commentRangeEnd w:id="23"/>
      <w:r w:rsidR="00F049D1">
        <w:rPr>
          <w:rStyle w:val="CommentReference"/>
        </w:rPr>
        <w:commentReference w:id="23"/>
      </w:r>
      <w:commentRangeEnd w:id="24"/>
      <w:r w:rsidR="00360798">
        <w:rPr>
          <w:rStyle w:val="CommentReference"/>
        </w:rPr>
        <w:commentReference w:id="24"/>
      </w:r>
      <w:r>
        <w:rPr>
          <w:rFonts w:ascii="Arial" w:hAnsi="Arial" w:cs="Arial"/>
          <w:b/>
          <w:bCs/>
          <w:sz w:val="20"/>
          <w:szCs w:val="20"/>
        </w:rPr>
        <w:br/>
      </w:r>
      <w:r w:rsidRPr="000E6744">
        <w:rPr>
          <w:rFonts w:ascii="Arial" w:hAnsi="Arial" w:cs="Arial"/>
          <w:sz w:val="20"/>
          <w:szCs w:val="20"/>
        </w:rPr>
        <w:t>Enumerator: This table is at the crop level for Meher 201</w:t>
      </w:r>
      <w:r>
        <w:rPr>
          <w:rFonts w:ascii="Arial" w:hAnsi="Arial" w:cs="Arial"/>
          <w:sz w:val="20"/>
          <w:szCs w:val="20"/>
        </w:rPr>
        <w:t>6/17</w:t>
      </w:r>
      <w:r w:rsidRPr="000E6744">
        <w:rPr>
          <w:rFonts w:ascii="Arial" w:hAnsi="Arial" w:cs="Arial"/>
          <w:sz w:val="20"/>
          <w:szCs w:val="20"/>
        </w:rPr>
        <w:t xml:space="preserve"> EC season</w:t>
      </w:r>
      <w:r w:rsidR="00D05FEB">
        <w:rPr>
          <w:rFonts w:ascii="Arial" w:hAnsi="Arial" w:cs="Arial"/>
          <w:sz w:val="20"/>
          <w:szCs w:val="20"/>
        </w:rPr>
        <w:t>.</w:t>
      </w:r>
    </w:p>
    <w:tbl>
      <w:tblPr>
        <w:tblpPr w:leftFromText="180" w:rightFromText="180" w:vertAnchor="text" w:tblpY="1"/>
        <w:tblOverlap w:val="never"/>
        <w:tblW w:w="5471" w:type="pct"/>
        <w:tblLayout w:type="fixed"/>
        <w:tblLook w:val="04A0" w:firstRow="1" w:lastRow="0" w:firstColumn="1" w:lastColumn="0" w:noHBand="0" w:noVBand="1"/>
      </w:tblPr>
      <w:tblGrid>
        <w:gridCol w:w="1219"/>
        <w:gridCol w:w="5396"/>
        <w:gridCol w:w="4849"/>
        <w:gridCol w:w="2706"/>
      </w:tblGrid>
      <w:tr w:rsidR="00913BA8" w:rsidRPr="00CA59CC" w14:paraId="51CE5C6C"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hideMark/>
          </w:tcPr>
          <w:p w14:paraId="3ED7ED6E" w14:textId="77777777" w:rsidR="00913BA8" w:rsidRPr="00CA59CC" w:rsidRDefault="00913BA8" w:rsidP="0076670F">
            <w:pPr>
              <w:spacing w:after="0" w:line="240" w:lineRule="auto"/>
              <w:contextualSpacing/>
              <w:jc w:val="center"/>
              <w:rPr>
                <w:rFonts w:ascii="Arial" w:eastAsia="Times New Roman" w:hAnsi="Arial" w:cs="Arial"/>
                <w:b/>
                <w:bCs/>
                <w:sz w:val="20"/>
                <w:szCs w:val="20"/>
              </w:rPr>
            </w:pPr>
            <w:r w:rsidRPr="00CA59CC">
              <w:rPr>
                <w:rFonts w:ascii="Arial" w:eastAsia="Times New Roman" w:hAnsi="Arial" w:cs="Arial"/>
                <w:b/>
                <w:bCs/>
                <w:sz w:val="20"/>
                <w:szCs w:val="20"/>
              </w:rPr>
              <w:t>#</w:t>
            </w:r>
          </w:p>
        </w:tc>
        <w:tc>
          <w:tcPr>
            <w:tcW w:w="1904" w:type="pct"/>
            <w:tcBorders>
              <w:top w:val="single" w:sz="4" w:space="0" w:color="auto"/>
              <w:left w:val="nil"/>
              <w:bottom w:val="single" w:sz="4" w:space="0" w:color="auto"/>
              <w:right w:val="single" w:sz="4" w:space="0" w:color="auto"/>
            </w:tcBorders>
            <w:shd w:val="clear" w:color="auto" w:fill="auto"/>
            <w:noWrap/>
            <w:hideMark/>
          </w:tcPr>
          <w:p w14:paraId="7CBC6295" w14:textId="77777777" w:rsidR="00913BA8" w:rsidRPr="00CA59CC" w:rsidRDefault="00913BA8" w:rsidP="0076670F">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Question/name</w:t>
            </w:r>
          </w:p>
        </w:tc>
        <w:tc>
          <w:tcPr>
            <w:tcW w:w="1711" w:type="pct"/>
            <w:tcBorders>
              <w:top w:val="single" w:sz="4" w:space="0" w:color="auto"/>
              <w:left w:val="nil"/>
              <w:bottom w:val="single" w:sz="4" w:space="0" w:color="auto"/>
              <w:right w:val="single" w:sz="4" w:space="0" w:color="auto"/>
            </w:tcBorders>
            <w:shd w:val="clear" w:color="auto" w:fill="auto"/>
            <w:noWrap/>
            <w:hideMark/>
          </w:tcPr>
          <w:p w14:paraId="621EF539" w14:textId="77777777" w:rsidR="00913BA8" w:rsidRPr="00CA59CC" w:rsidRDefault="00913BA8" w:rsidP="0076670F">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Response options</w:t>
            </w:r>
          </w:p>
        </w:tc>
        <w:tc>
          <w:tcPr>
            <w:tcW w:w="955" w:type="pct"/>
            <w:tcBorders>
              <w:top w:val="single" w:sz="4" w:space="0" w:color="auto"/>
              <w:left w:val="nil"/>
              <w:bottom w:val="single" w:sz="4" w:space="0" w:color="auto"/>
              <w:right w:val="single" w:sz="4" w:space="0" w:color="auto"/>
            </w:tcBorders>
            <w:shd w:val="clear" w:color="auto" w:fill="auto"/>
            <w:noWrap/>
            <w:hideMark/>
          </w:tcPr>
          <w:p w14:paraId="58B278BA" w14:textId="77777777" w:rsidR="00913BA8" w:rsidRPr="00CA59CC" w:rsidRDefault="00913BA8" w:rsidP="0076670F">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CAPI notes</w:t>
            </w:r>
          </w:p>
        </w:tc>
      </w:tr>
      <w:tr w:rsidR="00913BA8" w:rsidRPr="00CA59CC" w14:paraId="00A69159"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2404CAE2" w14:textId="79B82E8F"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M3</w:t>
            </w:r>
            <w:r w:rsidR="00D05FEB">
              <w:rPr>
                <w:rFonts w:ascii="Arial" w:eastAsia="Times New Roman" w:hAnsi="Arial" w:cs="Arial"/>
                <w:sz w:val="20"/>
                <w:szCs w:val="20"/>
              </w:rPr>
              <w:t>_new</w:t>
            </w:r>
          </w:p>
        </w:tc>
        <w:tc>
          <w:tcPr>
            <w:tcW w:w="1904" w:type="pct"/>
            <w:tcBorders>
              <w:top w:val="single" w:sz="4" w:space="0" w:color="auto"/>
              <w:left w:val="nil"/>
              <w:bottom w:val="single" w:sz="4" w:space="0" w:color="auto"/>
              <w:right w:val="single" w:sz="4" w:space="0" w:color="auto"/>
            </w:tcBorders>
            <w:shd w:val="clear" w:color="auto" w:fill="auto"/>
            <w:noWrap/>
          </w:tcPr>
          <w:p w14:paraId="66E7F500" w14:textId="035D80CE" w:rsidR="00913BA8" w:rsidRPr="000E6744" w:rsidRDefault="00913BA8" w:rsidP="0076670F">
            <w:pPr>
              <w:spacing w:after="0" w:line="240" w:lineRule="auto"/>
              <w:contextualSpacing/>
              <w:rPr>
                <w:rFonts w:ascii="Arial" w:eastAsia="Times New Roman" w:hAnsi="Arial" w:cs="Arial"/>
                <w:sz w:val="20"/>
                <w:szCs w:val="20"/>
              </w:rPr>
            </w:pPr>
            <w:r w:rsidRPr="006F3534">
              <w:rPr>
                <w:rFonts w:ascii="Arial" w:eastAsia="Times New Roman" w:hAnsi="Arial" w:cs="Arial"/>
                <w:sz w:val="20"/>
                <w:szCs w:val="20"/>
              </w:rPr>
              <w:t xml:space="preserve">Crop planted in the </w:t>
            </w:r>
            <w:proofErr w:type="spellStart"/>
            <w:r w:rsidRPr="006F3534">
              <w:rPr>
                <w:rFonts w:ascii="Arial" w:eastAsia="Times New Roman" w:hAnsi="Arial" w:cs="Arial"/>
                <w:sz w:val="20"/>
                <w:szCs w:val="20"/>
              </w:rPr>
              <w:t>meher</w:t>
            </w:r>
            <w:proofErr w:type="spellEnd"/>
            <w:r w:rsidRPr="006F3534">
              <w:rPr>
                <w:rFonts w:ascii="Arial" w:eastAsia="Times New Roman" w:hAnsi="Arial" w:cs="Arial"/>
                <w:sz w:val="20"/>
                <w:szCs w:val="20"/>
              </w:rPr>
              <w:t xml:space="preserve"> season</w:t>
            </w:r>
          </w:p>
        </w:tc>
        <w:tc>
          <w:tcPr>
            <w:tcW w:w="1711" w:type="pct"/>
            <w:tcBorders>
              <w:top w:val="single" w:sz="4" w:space="0" w:color="auto"/>
              <w:left w:val="nil"/>
              <w:bottom w:val="single" w:sz="4" w:space="0" w:color="auto"/>
              <w:right w:val="single" w:sz="4" w:space="0" w:color="auto"/>
            </w:tcBorders>
            <w:shd w:val="clear" w:color="auto" w:fill="auto"/>
            <w:noWrap/>
          </w:tcPr>
          <w:p w14:paraId="5F812168" w14:textId="77777777" w:rsidR="00D05FEB" w:rsidRPr="000E6744" w:rsidRDefault="00D05FEB" w:rsidP="00D05FEB">
            <w:pPr>
              <w:tabs>
                <w:tab w:val="left" w:pos="7092"/>
              </w:tabs>
              <w:spacing w:after="0" w:line="240" w:lineRule="auto"/>
              <w:contextualSpacing/>
              <w:rPr>
                <w:rFonts w:ascii="Arial" w:hAnsi="Arial" w:cs="Arial"/>
                <w:sz w:val="20"/>
                <w:szCs w:val="20"/>
                <w:lang w:val="en-GB"/>
              </w:rPr>
            </w:pPr>
            <w:r w:rsidRPr="000E6744">
              <w:rPr>
                <w:rFonts w:ascii="Arial" w:hAnsi="Arial" w:cs="Arial"/>
                <w:sz w:val="20"/>
                <w:szCs w:val="20"/>
                <w:lang w:val="en-GB"/>
              </w:rPr>
              <w:t xml:space="preserve">1 White teff </w:t>
            </w:r>
            <w:r>
              <w:rPr>
                <w:rFonts w:ascii="Arial" w:hAnsi="Arial" w:cs="Arial"/>
                <w:sz w:val="20"/>
                <w:szCs w:val="20"/>
                <w:lang w:val="en-GB"/>
              </w:rPr>
              <w:t xml:space="preserve">                                 </w:t>
            </w:r>
          </w:p>
          <w:p w14:paraId="77EB7F59" w14:textId="77777777" w:rsidR="00D05FEB" w:rsidRPr="000E6744" w:rsidRDefault="00D05FEB" w:rsidP="00D05FEB">
            <w:pPr>
              <w:tabs>
                <w:tab w:val="left" w:pos="7092"/>
              </w:tabs>
              <w:spacing w:after="0" w:line="240" w:lineRule="auto"/>
              <w:contextualSpacing/>
              <w:rPr>
                <w:rFonts w:ascii="Arial" w:hAnsi="Arial" w:cs="Arial"/>
                <w:sz w:val="20"/>
                <w:szCs w:val="20"/>
                <w:lang w:val="en-GB"/>
              </w:rPr>
            </w:pPr>
            <w:r w:rsidRPr="000E6744">
              <w:rPr>
                <w:rFonts w:ascii="Arial" w:hAnsi="Arial" w:cs="Arial"/>
                <w:sz w:val="20"/>
                <w:szCs w:val="20"/>
                <w:lang w:val="en-GB"/>
              </w:rPr>
              <w:t>2 Black/mixed teff</w:t>
            </w:r>
            <w:r>
              <w:rPr>
                <w:rFonts w:ascii="Arial" w:hAnsi="Arial" w:cs="Arial"/>
                <w:sz w:val="20"/>
                <w:szCs w:val="20"/>
                <w:lang w:val="en-GB"/>
              </w:rPr>
              <w:t xml:space="preserve">                    </w:t>
            </w:r>
            <w:r w:rsidRPr="000E6744">
              <w:rPr>
                <w:rFonts w:ascii="Arial" w:hAnsi="Arial" w:cs="Arial"/>
                <w:sz w:val="20"/>
                <w:szCs w:val="20"/>
                <w:lang w:val="en-GB"/>
              </w:rPr>
              <w:t xml:space="preserve"> </w:t>
            </w:r>
            <w:r>
              <w:rPr>
                <w:rFonts w:ascii="Arial" w:hAnsi="Arial" w:cs="Arial"/>
                <w:sz w:val="20"/>
                <w:szCs w:val="20"/>
                <w:lang w:val="en-GB"/>
              </w:rPr>
              <w:t xml:space="preserve">   </w:t>
            </w:r>
          </w:p>
          <w:p w14:paraId="2081811B" w14:textId="77777777" w:rsidR="00D05FEB" w:rsidRPr="000E6744" w:rsidRDefault="00D05FEB" w:rsidP="00D05FEB">
            <w:pPr>
              <w:tabs>
                <w:tab w:val="left" w:pos="7092"/>
              </w:tabs>
              <w:spacing w:after="0" w:line="240" w:lineRule="auto"/>
              <w:contextualSpacing/>
              <w:rPr>
                <w:rFonts w:ascii="Arial" w:hAnsi="Arial" w:cs="Arial"/>
                <w:sz w:val="20"/>
                <w:szCs w:val="20"/>
                <w:lang w:val="en-GB"/>
              </w:rPr>
            </w:pPr>
            <w:r w:rsidRPr="000E6744">
              <w:rPr>
                <w:rFonts w:ascii="Arial" w:hAnsi="Arial" w:cs="Arial"/>
                <w:sz w:val="20"/>
                <w:szCs w:val="20"/>
                <w:lang w:val="en-GB"/>
              </w:rPr>
              <w:t>5 Bread wheat</w:t>
            </w:r>
            <w:r>
              <w:rPr>
                <w:rFonts w:ascii="Arial" w:hAnsi="Arial" w:cs="Arial"/>
                <w:sz w:val="20"/>
                <w:szCs w:val="20"/>
                <w:lang w:val="en-GB"/>
              </w:rPr>
              <w:t xml:space="preserve">                             </w:t>
            </w:r>
            <w:r w:rsidRPr="000E6744">
              <w:rPr>
                <w:rFonts w:ascii="Arial" w:hAnsi="Arial" w:cs="Arial"/>
                <w:sz w:val="20"/>
                <w:szCs w:val="20"/>
                <w:lang w:val="en-GB"/>
              </w:rPr>
              <w:t xml:space="preserve"> </w:t>
            </w:r>
          </w:p>
          <w:p w14:paraId="6BAEE3FA" w14:textId="2342A162" w:rsidR="00D05FEB" w:rsidRPr="00D05FEB" w:rsidRDefault="00D05FEB" w:rsidP="00D05FEB">
            <w:pPr>
              <w:spacing w:after="0" w:line="240" w:lineRule="auto"/>
              <w:rPr>
                <w:rFonts w:ascii="Arial" w:eastAsia="Times New Roman" w:hAnsi="Arial" w:cs="Arial"/>
                <w:sz w:val="20"/>
                <w:szCs w:val="20"/>
              </w:rPr>
            </w:pPr>
            <w:r w:rsidRPr="00D05FEB">
              <w:rPr>
                <w:rFonts w:ascii="Arial" w:hAnsi="Arial" w:cs="Arial"/>
                <w:sz w:val="20"/>
                <w:szCs w:val="20"/>
                <w:lang w:val="en-GB"/>
              </w:rPr>
              <w:t xml:space="preserve">6 Durum wheat                             </w:t>
            </w:r>
          </w:p>
        </w:tc>
        <w:tc>
          <w:tcPr>
            <w:tcW w:w="955" w:type="pct"/>
            <w:tcBorders>
              <w:top w:val="single" w:sz="4" w:space="0" w:color="auto"/>
              <w:left w:val="nil"/>
              <w:bottom w:val="single" w:sz="4" w:space="0" w:color="auto"/>
              <w:right w:val="single" w:sz="4" w:space="0" w:color="auto"/>
            </w:tcBorders>
            <w:shd w:val="clear" w:color="auto" w:fill="auto"/>
            <w:noWrap/>
          </w:tcPr>
          <w:p w14:paraId="2F6CEC00" w14:textId="7280D431" w:rsidR="00913BA8" w:rsidRPr="000E6744" w:rsidRDefault="00D05FEB" w:rsidP="0076670F">
            <w:pPr>
              <w:spacing w:after="0" w:line="240" w:lineRule="auto"/>
              <w:contextualSpacing/>
              <w:rPr>
                <w:rFonts w:ascii="Arial" w:eastAsia="Times New Roman" w:hAnsi="Arial" w:cs="Arial"/>
                <w:sz w:val="20"/>
                <w:szCs w:val="20"/>
              </w:rPr>
            </w:pPr>
            <w:r w:rsidRPr="00D05FEB">
              <w:rPr>
                <w:rFonts w:ascii="Arial" w:eastAsia="Times New Roman" w:hAnsi="Arial" w:cs="Arial"/>
                <w:color w:val="EE0000"/>
                <w:sz w:val="20"/>
                <w:szCs w:val="20"/>
              </w:rPr>
              <w:t xml:space="preserve">Ask </w:t>
            </w:r>
            <w:proofErr w:type="gramStart"/>
            <w:r w:rsidRPr="00D05FEB">
              <w:rPr>
                <w:rFonts w:ascii="Arial" w:eastAsia="Times New Roman" w:hAnsi="Arial" w:cs="Arial"/>
                <w:color w:val="EE0000"/>
                <w:sz w:val="20"/>
                <w:szCs w:val="20"/>
              </w:rPr>
              <w:t>following</w:t>
            </w:r>
            <w:proofErr w:type="gramEnd"/>
            <w:r w:rsidRPr="00D05FEB">
              <w:rPr>
                <w:rFonts w:ascii="Arial" w:eastAsia="Times New Roman" w:hAnsi="Arial" w:cs="Arial"/>
                <w:color w:val="EE0000"/>
                <w:sz w:val="20"/>
                <w:szCs w:val="20"/>
              </w:rPr>
              <w:t xml:space="preserve"> questions for each crop if </w:t>
            </w:r>
            <w:proofErr w:type="gramStart"/>
            <w:r w:rsidRPr="00D05FEB">
              <w:rPr>
                <w:rFonts w:ascii="Arial" w:eastAsia="Times New Roman" w:hAnsi="Arial" w:cs="Arial"/>
                <w:color w:val="EE0000"/>
                <w:sz w:val="20"/>
                <w:szCs w:val="20"/>
              </w:rPr>
              <w:t>respondent</w:t>
            </w:r>
            <w:proofErr w:type="gramEnd"/>
            <w:r w:rsidRPr="00D05FEB">
              <w:rPr>
                <w:rFonts w:ascii="Arial" w:eastAsia="Times New Roman" w:hAnsi="Arial" w:cs="Arial"/>
                <w:color w:val="EE0000"/>
                <w:sz w:val="20"/>
                <w:szCs w:val="20"/>
              </w:rPr>
              <w:t xml:space="preserve"> planted both.</w:t>
            </w:r>
            <w:r>
              <w:rPr>
                <w:rFonts w:ascii="Arial" w:eastAsia="Times New Roman" w:hAnsi="Arial" w:cs="Arial"/>
                <w:color w:val="EE0000"/>
                <w:sz w:val="20"/>
                <w:szCs w:val="20"/>
              </w:rPr>
              <w:t xml:space="preserve"> Keep codes as is to match with prior survey.</w:t>
            </w:r>
          </w:p>
        </w:tc>
      </w:tr>
      <w:tr w:rsidR="00913BA8" w:rsidRPr="00CA59CC" w14:paraId="6402D0D0"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1122B28A" w14:textId="4DF4C6BD" w:rsidR="00913BA8" w:rsidRPr="006F353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M4qty</w:t>
            </w:r>
            <w:r w:rsidR="00D05FEB">
              <w:rPr>
                <w:rFonts w:ascii="Arial" w:eastAsia="Times New Roman" w:hAnsi="Arial" w:cs="Arial"/>
                <w:sz w:val="20"/>
                <w:szCs w:val="20"/>
              </w:rPr>
              <w:t>_new</w:t>
            </w:r>
          </w:p>
        </w:tc>
        <w:tc>
          <w:tcPr>
            <w:tcW w:w="1904" w:type="pct"/>
            <w:tcBorders>
              <w:top w:val="single" w:sz="4" w:space="0" w:color="auto"/>
              <w:left w:val="nil"/>
              <w:bottom w:val="single" w:sz="4" w:space="0" w:color="auto"/>
              <w:right w:val="single" w:sz="4" w:space="0" w:color="auto"/>
            </w:tcBorders>
            <w:shd w:val="clear" w:color="auto" w:fill="auto"/>
            <w:noWrap/>
          </w:tcPr>
          <w:p w14:paraId="7B281C3E" w14:textId="3A0A904B" w:rsidR="00913BA8" w:rsidRPr="006F3534" w:rsidRDefault="00913BA8" w:rsidP="0076670F">
            <w:pPr>
              <w:spacing w:after="0" w:line="240" w:lineRule="auto"/>
              <w:contextualSpacing/>
              <w:rPr>
                <w:rFonts w:ascii="Arial" w:eastAsia="Times New Roman" w:hAnsi="Arial" w:cs="Arial"/>
                <w:sz w:val="20"/>
                <w:szCs w:val="20"/>
              </w:rPr>
            </w:pPr>
            <w:r w:rsidRPr="006F3534">
              <w:rPr>
                <w:rFonts w:ascii="Arial" w:eastAsia="Times New Roman" w:hAnsi="Arial" w:cs="Arial"/>
                <w:sz w:val="20"/>
                <w:szCs w:val="20"/>
              </w:rPr>
              <w:t>How much [CROP] was harvested during the main (</w:t>
            </w:r>
            <w:proofErr w:type="spellStart"/>
            <w:r w:rsidRPr="006F3534">
              <w:rPr>
                <w:rFonts w:ascii="Arial" w:eastAsia="Times New Roman" w:hAnsi="Arial" w:cs="Arial"/>
                <w:sz w:val="20"/>
                <w:szCs w:val="20"/>
              </w:rPr>
              <w:t>meher</w:t>
            </w:r>
            <w:proofErr w:type="spellEnd"/>
            <w:r w:rsidRPr="006F3534">
              <w:rPr>
                <w:rFonts w:ascii="Arial" w:eastAsia="Times New Roman" w:hAnsi="Arial" w:cs="Arial"/>
                <w:sz w:val="20"/>
                <w:szCs w:val="20"/>
              </w:rPr>
              <w:t>) season (EC 201</w:t>
            </w:r>
            <w:r>
              <w:rPr>
                <w:rFonts w:ascii="Arial" w:eastAsia="Times New Roman" w:hAnsi="Arial" w:cs="Arial"/>
                <w:sz w:val="20"/>
                <w:szCs w:val="20"/>
              </w:rPr>
              <w:t>6/17?</w:t>
            </w:r>
            <w:r w:rsidRPr="006F3534">
              <w:rPr>
                <w:rFonts w:ascii="Arial" w:eastAsia="Times New Roman" w:hAnsi="Arial" w:cs="Arial"/>
                <w:sz w:val="20"/>
                <w:szCs w:val="20"/>
              </w:rPr>
              <w:t>)?</w:t>
            </w:r>
          </w:p>
        </w:tc>
        <w:tc>
          <w:tcPr>
            <w:tcW w:w="1711" w:type="pct"/>
            <w:tcBorders>
              <w:top w:val="single" w:sz="4" w:space="0" w:color="auto"/>
              <w:left w:val="nil"/>
              <w:bottom w:val="single" w:sz="4" w:space="0" w:color="auto"/>
              <w:right w:val="single" w:sz="4" w:space="0" w:color="auto"/>
            </w:tcBorders>
            <w:shd w:val="clear" w:color="auto" w:fill="auto"/>
            <w:noWrap/>
          </w:tcPr>
          <w:p w14:paraId="4CD06022" w14:textId="77777777" w:rsidR="00913BA8" w:rsidRPr="006F3534" w:rsidRDefault="00913BA8" w:rsidP="0076670F">
            <w:pPr>
              <w:spacing w:after="0" w:line="240" w:lineRule="auto"/>
              <w:contextualSpacing/>
              <w:rPr>
                <w:rFonts w:ascii="Arial" w:eastAsia="Times New Roman" w:hAnsi="Arial" w:cs="Arial"/>
                <w:sz w:val="20"/>
                <w:szCs w:val="20"/>
              </w:rPr>
            </w:pPr>
            <w:r>
              <w:rPr>
                <w:rFonts w:ascii="Arial" w:eastAsia="Times New Roman" w:hAnsi="Arial" w:cs="Arial"/>
                <w:sz w:val="20"/>
                <w:szCs w:val="20"/>
              </w:rPr>
              <w:t>Number</w:t>
            </w:r>
          </w:p>
        </w:tc>
        <w:tc>
          <w:tcPr>
            <w:tcW w:w="955" w:type="pct"/>
            <w:tcBorders>
              <w:top w:val="single" w:sz="4" w:space="0" w:color="auto"/>
              <w:left w:val="nil"/>
              <w:bottom w:val="single" w:sz="4" w:space="0" w:color="auto"/>
              <w:right w:val="single" w:sz="4" w:space="0" w:color="auto"/>
            </w:tcBorders>
            <w:shd w:val="clear" w:color="auto" w:fill="auto"/>
            <w:noWrap/>
          </w:tcPr>
          <w:p w14:paraId="7104E645" w14:textId="77777777" w:rsidR="00913BA8" w:rsidRPr="006F3534" w:rsidRDefault="00913BA8" w:rsidP="0076670F">
            <w:pPr>
              <w:spacing w:after="0" w:line="240" w:lineRule="auto"/>
              <w:contextualSpacing/>
              <w:rPr>
                <w:rFonts w:ascii="Arial" w:eastAsia="Times New Roman" w:hAnsi="Arial" w:cs="Arial"/>
                <w:sz w:val="20"/>
                <w:szCs w:val="20"/>
              </w:rPr>
            </w:pPr>
          </w:p>
        </w:tc>
      </w:tr>
      <w:tr w:rsidR="00913BA8" w:rsidRPr="00CA59CC" w14:paraId="59B4FD2D"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5B119D31" w14:textId="1EB5497C" w:rsidR="00913BA8"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M4u</w:t>
            </w:r>
            <w:r w:rsidR="00D05FEB">
              <w:rPr>
                <w:rFonts w:ascii="Arial" w:eastAsia="Times New Roman" w:hAnsi="Arial" w:cs="Arial"/>
                <w:sz w:val="20"/>
                <w:szCs w:val="20"/>
              </w:rPr>
              <w:t>_new</w:t>
            </w:r>
          </w:p>
        </w:tc>
        <w:tc>
          <w:tcPr>
            <w:tcW w:w="1904" w:type="pct"/>
            <w:tcBorders>
              <w:top w:val="single" w:sz="4" w:space="0" w:color="auto"/>
              <w:left w:val="nil"/>
              <w:bottom w:val="single" w:sz="4" w:space="0" w:color="auto"/>
              <w:right w:val="single" w:sz="4" w:space="0" w:color="auto"/>
            </w:tcBorders>
            <w:shd w:val="clear" w:color="auto" w:fill="auto"/>
            <w:noWrap/>
          </w:tcPr>
          <w:p w14:paraId="4DC854A4" w14:textId="77777777" w:rsidR="00913BA8" w:rsidRPr="006F3534"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Quantity unit</w:t>
            </w:r>
          </w:p>
        </w:tc>
        <w:tc>
          <w:tcPr>
            <w:tcW w:w="1711" w:type="pct"/>
            <w:tcBorders>
              <w:top w:val="single" w:sz="4" w:space="0" w:color="auto"/>
              <w:left w:val="nil"/>
              <w:bottom w:val="single" w:sz="4" w:space="0" w:color="auto"/>
              <w:right w:val="single" w:sz="4" w:space="0" w:color="auto"/>
            </w:tcBorders>
            <w:shd w:val="clear" w:color="auto" w:fill="auto"/>
            <w:noWrap/>
          </w:tcPr>
          <w:p w14:paraId="1963EA60" w14:textId="77777777" w:rsidR="00913BA8"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 xml:space="preserve">1. Kilogram </w:t>
            </w:r>
          </w:p>
          <w:p w14:paraId="292333B4" w14:textId="77777777" w:rsidR="00913BA8"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 xml:space="preserve">2. Quintal </w:t>
            </w:r>
          </w:p>
          <w:p w14:paraId="4683372A" w14:textId="77777777" w:rsidR="00913BA8"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 xml:space="preserve">3. Small </w:t>
            </w:r>
            <w:proofErr w:type="spellStart"/>
            <w:r w:rsidRPr="00745C6F">
              <w:rPr>
                <w:rFonts w:ascii="Arial" w:eastAsia="Times New Roman" w:hAnsi="Arial" w:cs="Arial"/>
                <w:sz w:val="20"/>
                <w:szCs w:val="20"/>
              </w:rPr>
              <w:t>Madaberia</w:t>
            </w:r>
            <w:proofErr w:type="spellEnd"/>
            <w:r w:rsidRPr="00745C6F">
              <w:rPr>
                <w:rFonts w:ascii="Arial" w:eastAsia="Times New Roman" w:hAnsi="Arial" w:cs="Arial"/>
                <w:sz w:val="20"/>
                <w:szCs w:val="20"/>
              </w:rPr>
              <w:t xml:space="preserve"> </w:t>
            </w:r>
          </w:p>
          <w:p w14:paraId="32E817A2" w14:textId="77777777" w:rsidR="00913BA8"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 xml:space="preserve">4. Big </w:t>
            </w:r>
            <w:proofErr w:type="spellStart"/>
            <w:r w:rsidRPr="00745C6F">
              <w:rPr>
                <w:rFonts w:ascii="Arial" w:eastAsia="Times New Roman" w:hAnsi="Arial" w:cs="Arial"/>
                <w:sz w:val="20"/>
                <w:szCs w:val="20"/>
              </w:rPr>
              <w:t>Madaberia</w:t>
            </w:r>
            <w:proofErr w:type="spellEnd"/>
            <w:r w:rsidRPr="00745C6F">
              <w:rPr>
                <w:rFonts w:ascii="Arial" w:eastAsia="Times New Roman" w:hAnsi="Arial" w:cs="Arial"/>
                <w:sz w:val="20"/>
                <w:szCs w:val="20"/>
              </w:rPr>
              <w:t xml:space="preserve"> </w:t>
            </w:r>
          </w:p>
          <w:p w14:paraId="0CDF5F5F" w14:textId="77777777" w:rsidR="00913BA8" w:rsidRPr="006F3534"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5. Piece/</w:t>
            </w:r>
            <w:proofErr w:type="spellStart"/>
            <w:r w:rsidRPr="00745C6F">
              <w:rPr>
                <w:rFonts w:ascii="Arial" w:eastAsia="Times New Roman" w:hAnsi="Arial" w:cs="Arial"/>
                <w:sz w:val="20"/>
                <w:szCs w:val="20"/>
              </w:rPr>
              <w:t>Esir</w:t>
            </w:r>
            <w:proofErr w:type="spellEnd"/>
          </w:p>
        </w:tc>
        <w:tc>
          <w:tcPr>
            <w:tcW w:w="955" w:type="pct"/>
            <w:tcBorders>
              <w:top w:val="single" w:sz="4" w:space="0" w:color="auto"/>
              <w:left w:val="nil"/>
              <w:bottom w:val="single" w:sz="4" w:space="0" w:color="auto"/>
              <w:right w:val="single" w:sz="4" w:space="0" w:color="auto"/>
            </w:tcBorders>
            <w:shd w:val="clear" w:color="auto" w:fill="auto"/>
            <w:noWrap/>
          </w:tcPr>
          <w:p w14:paraId="705A77DB" w14:textId="77777777" w:rsidR="00913BA8" w:rsidRPr="006F3534" w:rsidRDefault="00913BA8" w:rsidP="0076670F">
            <w:pPr>
              <w:spacing w:after="0" w:line="240" w:lineRule="auto"/>
              <w:contextualSpacing/>
              <w:rPr>
                <w:rFonts w:ascii="Arial" w:eastAsia="Times New Roman" w:hAnsi="Arial" w:cs="Arial"/>
                <w:sz w:val="20"/>
                <w:szCs w:val="20"/>
              </w:rPr>
            </w:pPr>
          </w:p>
        </w:tc>
      </w:tr>
      <w:tr w:rsidR="00913BA8" w:rsidRPr="00CA59CC" w14:paraId="55B8DA11"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F61817D" w14:textId="2994E0C8"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M5</w:t>
            </w:r>
            <w:r w:rsidR="00D05FEB">
              <w:rPr>
                <w:rFonts w:ascii="Arial" w:eastAsia="Times New Roman" w:hAnsi="Arial" w:cs="Arial"/>
                <w:sz w:val="20"/>
                <w:szCs w:val="20"/>
              </w:rPr>
              <w:t>_new</w:t>
            </w:r>
          </w:p>
        </w:tc>
        <w:tc>
          <w:tcPr>
            <w:tcW w:w="1904" w:type="pct"/>
            <w:tcBorders>
              <w:top w:val="single" w:sz="4" w:space="0" w:color="auto"/>
              <w:left w:val="nil"/>
              <w:bottom w:val="single" w:sz="4" w:space="0" w:color="auto"/>
              <w:right w:val="single" w:sz="4" w:space="0" w:color="auto"/>
            </w:tcBorders>
            <w:shd w:val="clear" w:color="auto" w:fill="auto"/>
            <w:noWrap/>
          </w:tcPr>
          <w:p w14:paraId="2AB15F98" w14:textId="295E6CE2" w:rsidR="00913BA8" w:rsidRPr="000E6744" w:rsidRDefault="00913BA8" w:rsidP="0076670F">
            <w:pPr>
              <w:spacing w:after="0" w:line="240" w:lineRule="auto"/>
              <w:contextualSpacing/>
              <w:rPr>
                <w:rFonts w:ascii="Arial" w:eastAsia="Times New Roman" w:hAnsi="Arial" w:cs="Arial"/>
                <w:sz w:val="20"/>
                <w:szCs w:val="20"/>
              </w:rPr>
            </w:pPr>
            <w:r w:rsidRPr="006F3534">
              <w:rPr>
                <w:rFonts w:ascii="Arial" w:eastAsia="Times New Roman" w:hAnsi="Arial" w:cs="Arial"/>
                <w:sz w:val="20"/>
                <w:szCs w:val="20"/>
              </w:rPr>
              <w:t>Was [CROP] damaged by natural causes?</w:t>
            </w:r>
          </w:p>
        </w:tc>
        <w:tc>
          <w:tcPr>
            <w:tcW w:w="1711" w:type="pct"/>
            <w:tcBorders>
              <w:top w:val="single" w:sz="4" w:space="0" w:color="auto"/>
              <w:left w:val="nil"/>
              <w:bottom w:val="single" w:sz="4" w:space="0" w:color="auto"/>
              <w:right w:val="single" w:sz="4" w:space="0" w:color="auto"/>
            </w:tcBorders>
            <w:shd w:val="clear" w:color="auto" w:fill="auto"/>
            <w:noWrap/>
          </w:tcPr>
          <w:p w14:paraId="71AD131F" w14:textId="77777777" w:rsidR="00913BA8" w:rsidRPr="006C0BA3" w:rsidRDefault="00913BA8" w:rsidP="0076670F">
            <w:pPr>
              <w:spacing w:after="0" w:line="240" w:lineRule="auto"/>
              <w:rPr>
                <w:rFonts w:ascii="Arial" w:eastAsia="Times New Roman" w:hAnsi="Arial" w:cs="Arial"/>
                <w:sz w:val="20"/>
                <w:szCs w:val="20"/>
              </w:rPr>
            </w:pPr>
            <w:r>
              <w:rPr>
                <w:rFonts w:ascii="Arial" w:eastAsia="Times New Roman" w:hAnsi="Arial" w:cs="Arial"/>
                <w:sz w:val="20"/>
                <w:szCs w:val="20"/>
              </w:rPr>
              <w:t xml:space="preserve">1. </w:t>
            </w:r>
            <w:r w:rsidRPr="006C0BA3">
              <w:rPr>
                <w:rFonts w:ascii="Arial" w:eastAsia="Times New Roman" w:hAnsi="Arial" w:cs="Arial"/>
                <w:sz w:val="20"/>
                <w:szCs w:val="20"/>
              </w:rPr>
              <w:t>Yes</w:t>
            </w:r>
          </w:p>
          <w:p w14:paraId="17C3825A" w14:textId="77777777" w:rsidR="00913BA8" w:rsidRPr="00C30F47" w:rsidRDefault="00913BA8" w:rsidP="0076670F">
            <w:pPr>
              <w:spacing w:after="0" w:line="240" w:lineRule="auto"/>
              <w:rPr>
                <w:rFonts w:ascii="Arial" w:eastAsia="Times New Roman" w:hAnsi="Arial" w:cs="Arial"/>
                <w:sz w:val="20"/>
                <w:szCs w:val="20"/>
              </w:rPr>
            </w:pPr>
            <w:r>
              <w:rPr>
                <w:rFonts w:ascii="Arial" w:eastAsia="Times New Roman" w:hAnsi="Arial" w:cs="Arial"/>
                <w:sz w:val="20"/>
                <w:szCs w:val="20"/>
              </w:rPr>
              <w:t xml:space="preserve">0. </w:t>
            </w:r>
            <w:r w:rsidRPr="00C30F47">
              <w:rPr>
                <w:rFonts w:ascii="Arial" w:eastAsia="Times New Roman" w:hAnsi="Arial" w:cs="Arial"/>
                <w:sz w:val="20"/>
                <w:szCs w:val="20"/>
              </w:rPr>
              <w:t>No</w:t>
            </w:r>
          </w:p>
        </w:tc>
        <w:tc>
          <w:tcPr>
            <w:tcW w:w="955" w:type="pct"/>
            <w:tcBorders>
              <w:top w:val="single" w:sz="4" w:space="0" w:color="auto"/>
              <w:left w:val="nil"/>
              <w:bottom w:val="single" w:sz="4" w:space="0" w:color="auto"/>
              <w:right w:val="single" w:sz="4" w:space="0" w:color="auto"/>
            </w:tcBorders>
            <w:shd w:val="clear" w:color="auto" w:fill="auto"/>
            <w:noWrap/>
          </w:tcPr>
          <w:p w14:paraId="426C745D" w14:textId="77777777" w:rsidR="00913BA8" w:rsidRPr="000E6744" w:rsidRDefault="00913BA8" w:rsidP="0076670F">
            <w:pPr>
              <w:spacing w:after="0" w:line="240" w:lineRule="auto"/>
              <w:contextualSpacing/>
              <w:rPr>
                <w:rFonts w:ascii="Arial" w:eastAsia="Times New Roman" w:hAnsi="Arial" w:cs="Arial"/>
                <w:sz w:val="20"/>
                <w:szCs w:val="20"/>
              </w:rPr>
            </w:pPr>
          </w:p>
        </w:tc>
      </w:tr>
      <w:tr w:rsidR="00913BA8" w:rsidRPr="00CA59CC" w14:paraId="6658F175"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2F92A68D" w14:textId="15B4A6CA"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M6</w:t>
            </w:r>
            <w:r w:rsidR="00D05FEB">
              <w:rPr>
                <w:rFonts w:ascii="Arial" w:eastAsia="Times New Roman" w:hAnsi="Arial" w:cs="Arial"/>
                <w:sz w:val="20"/>
                <w:szCs w:val="20"/>
              </w:rPr>
              <w:t>_new</w:t>
            </w:r>
          </w:p>
        </w:tc>
        <w:tc>
          <w:tcPr>
            <w:tcW w:w="1904" w:type="pct"/>
            <w:tcBorders>
              <w:top w:val="single" w:sz="4" w:space="0" w:color="auto"/>
              <w:left w:val="nil"/>
              <w:bottom w:val="single" w:sz="4" w:space="0" w:color="auto"/>
              <w:right w:val="single" w:sz="4" w:space="0" w:color="auto"/>
            </w:tcBorders>
            <w:shd w:val="clear" w:color="auto" w:fill="auto"/>
            <w:noWrap/>
          </w:tcPr>
          <w:p w14:paraId="280C4A0A" w14:textId="77777777" w:rsidR="00913BA8" w:rsidRPr="000E6744" w:rsidRDefault="00913BA8" w:rsidP="0076670F">
            <w:pPr>
              <w:spacing w:after="0" w:line="240" w:lineRule="auto"/>
              <w:contextualSpacing/>
              <w:rPr>
                <w:rFonts w:ascii="Arial" w:eastAsia="Times New Roman" w:hAnsi="Arial" w:cs="Arial"/>
                <w:sz w:val="20"/>
                <w:szCs w:val="20"/>
              </w:rPr>
            </w:pPr>
            <w:r w:rsidRPr="006F3534">
              <w:rPr>
                <w:rFonts w:ascii="Arial" w:eastAsia="Times New Roman" w:hAnsi="Arial" w:cs="Arial"/>
                <w:sz w:val="20"/>
                <w:szCs w:val="20"/>
              </w:rPr>
              <w:t xml:space="preserve">What was the main cause of </w:t>
            </w:r>
            <w:proofErr w:type="gramStart"/>
            <w:r w:rsidRPr="006F3534">
              <w:rPr>
                <w:rFonts w:ascii="Arial" w:eastAsia="Times New Roman" w:hAnsi="Arial" w:cs="Arial"/>
                <w:sz w:val="20"/>
                <w:szCs w:val="20"/>
              </w:rPr>
              <w:t>damage</w:t>
            </w:r>
            <w:proofErr w:type="gramEnd"/>
            <w:r w:rsidRPr="006F3534">
              <w:rPr>
                <w:rFonts w:ascii="Arial" w:eastAsia="Times New Roman" w:hAnsi="Arial" w:cs="Arial"/>
                <w:sz w:val="20"/>
                <w:szCs w:val="20"/>
              </w:rPr>
              <w:t xml:space="preserve">?         </w:t>
            </w:r>
          </w:p>
        </w:tc>
        <w:tc>
          <w:tcPr>
            <w:tcW w:w="1711" w:type="pct"/>
            <w:tcBorders>
              <w:top w:val="single" w:sz="4" w:space="0" w:color="auto"/>
              <w:left w:val="nil"/>
              <w:bottom w:val="single" w:sz="4" w:space="0" w:color="auto"/>
              <w:right w:val="single" w:sz="4" w:space="0" w:color="auto"/>
            </w:tcBorders>
            <w:shd w:val="clear" w:color="auto" w:fill="auto"/>
            <w:noWrap/>
          </w:tcPr>
          <w:p w14:paraId="7A811ACD" w14:textId="77777777" w:rsidR="00913BA8"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 xml:space="preserve">1. Too much rain </w:t>
            </w:r>
          </w:p>
          <w:p w14:paraId="45EE1B04" w14:textId="77777777" w:rsidR="00913BA8"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 xml:space="preserve">2. Too little rain </w:t>
            </w:r>
          </w:p>
          <w:p w14:paraId="5A8F3BB2" w14:textId="77777777" w:rsidR="00913BA8"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 xml:space="preserve">3. Insect/crop disease </w:t>
            </w:r>
          </w:p>
          <w:p w14:paraId="43F2144C" w14:textId="77777777" w:rsidR="00913BA8"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 xml:space="preserve">4. Weed </w:t>
            </w:r>
          </w:p>
          <w:p w14:paraId="39019262" w14:textId="77777777" w:rsidR="00913BA8"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 xml:space="preserve">5. Hail </w:t>
            </w:r>
          </w:p>
          <w:p w14:paraId="0C598D3A" w14:textId="77777777" w:rsidR="00913BA8"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 xml:space="preserve">6. Frost </w:t>
            </w:r>
          </w:p>
          <w:p w14:paraId="628B9274" w14:textId="77777777" w:rsidR="00913BA8"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 xml:space="preserve">7. Wild animals </w:t>
            </w:r>
          </w:p>
          <w:p w14:paraId="1F7E68AC" w14:textId="77777777" w:rsidR="00913BA8"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 xml:space="preserve">8. Locust/birds </w:t>
            </w:r>
          </w:p>
          <w:p w14:paraId="4F8263FA" w14:textId="77777777" w:rsidR="00913BA8"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 xml:space="preserve">9. Snow </w:t>
            </w:r>
          </w:p>
          <w:p w14:paraId="58425153" w14:textId="77777777" w:rsidR="00913BA8" w:rsidRPr="000E6744" w:rsidRDefault="00913BA8" w:rsidP="0076670F">
            <w:pPr>
              <w:spacing w:after="0" w:line="240" w:lineRule="auto"/>
              <w:contextualSpacing/>
              <w:rPr>
                <w:rFonts w:ascii="Arial" w:eastAsia="Times New Roman" w:hAnsi="Arial" w:cs="Arial"/>
                <w:sz w:val="20"/>
                <w:szCs w:val="20"/>
              </w:rPr>
            </w:pPr>
            <w:r w:rsidRPr="00745C6F">
              <w:rPr>
                <w:rFonts w:ascii="Arial" w:eastAsia="Times New Roman" w:hAnsi="Arial" w:cs="Arial"/>
                <w:sz w:val="20"/>
                <w:szCs w:val="20"/>
              </w:rPr>
              <w:t>99. Other, specify</w:t>
            </w:r>
          </w:p>
        </w:tc>
        <w:tc>
          <w:tcPr>
            <w:tcW w:w="955" w:type="pct"/>
            <w:tcBorders>
              <w:top w:val="single" w:sz="4" w:space="0" w:color="auto"/>
              <w:left w:val="nil"/>
              <w:bottom w:val="single" w:sz="4" w:space="0" w:color="auto"/>
              <w:right w:val="single" w:sz="4" w:space="0" w:color="auto"/>
            </w:tcBorders>
            <w:shd w:val="clear" w:color="auto" w:fill="auto"/>
            <w:noWrap/>
          </w:tcPr>
          <w:p w14:paraId="0336BF63" w14:textId="43D06185" w:rsidR="00913BA8" w:rsidRPr="000E6744" w:rsidRDefault="00913BA8" w:rsidP="0076670F">
            <w:pPr>
              <w:spacing w:after="0" w:line="240" w:lineRule="auto"/>
              <w:contextualSpacing/>
              <w:rPr>
                <w:rFonts w:ascii="Arial" w:eastAsia="Times New Roman" w:hAnsi="Arial" w:cs="Arial"/>
                <w:color w:val="FF0000"/>
                <w:sz w:val="20"/>
                <w:szCs w:val="20"/>
              </w:rPr>
            </w:pPr>
            <w:r w:rsidRPr="000E6744">
              <w:rPr>
                <w:rFonts w:ascii="Arial" w:eastAsia="Times New Roman" w:hAnsi="Arial" w:cs="Arial"/>
                <w:color w:val="FF0000"/>
                <w:sz w:val="20"/>
                <w:szCs w:val="20"/>
              </w:rPr>
              <w:t>If M5</w:t>
            </w:r>
            <w:r w:rsidR="00D05FEB">
              <w:rPr>
                <w:rFonts w:ascii="Arial" w:eastAsia="Times New Roman" w:hAnsi="Arial" w:cs="Arial"/>
                <w:color w:val="FF0000"/>
                <w:sz w:val="20"/>
                <w:szCs w:val="20"/>
              </w:rPr>
              <w:t>_new</w:t>
            </w:r>
            <w:r w:rsidRPr="000E6744">
              <w:rPr>
                <w:rFonts w:ascii="Arial" w:eastAsia="Times New Roman" w:hAnsi="Arial" w:cs="Arial"/>
                <w:color w:val="FF0000"/>
                <w:sz w:val="20"/>
                <w:szCs w:val="20"/>
              </w:rPr>
              <w:t>=1</w:t>
            </w:r>
          </w:p>
        </w:tc>
      </w:tr>
      <w:tr w:rsidR="00913BA8" w:rsidRPr="00CA59CC" w14:paraId="26ADF07E"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7D34140F" w14:textId="25DE7676"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M7</w:t>
            </w:r>
            <w:r w:rsidR="00D05FEB">
              <w:rPr>
                <w:rFonts w:ascii="Arial" w:eastAsia="Times New Roman" w:hAnsi="Arial" w:cs="Arial"/>
                <w:sz w:val="20"/>
                <w:szCs w:val="20"/>
              </w:rPr>
              <w:t>_new</w:t>
            </w:r>
          </w:p>
        </w:tc>
        <w:tc>
          <w:tcPr>
            <w:tcW w:w="1904" w:type="pct"/>
            <w:tcBorders>
              <w:top w:val="single" w:sz="4" w:space="0" w:color="auto"/>
              <w:left w:val="nil"/>
              <w:bottom w:val="single" w:sz="4" w:space="0" w:color="auto"/>
              <w:right w:val="single" w:sz="4" w:space="0" w:color="auto"/>
            </w:tcBorders>
            <w:shd w:val="clear" w:color="auto" w:fill="auto"/>
            <w:noWrap/>
          </w:tcPr>
          <w:p w14:paraId="51F26C46" w14:textId="697DE9BE" w:rsidR="00913BA8" w:rsidRPr="000E6744" w:rsidRDefault="00913BA8" w:rsidP="0076670F">
            <w:pPr>
              <w:spacing w:after="0" w:line="240" w:lineRule="auto"/>
              <w:contextualSpacing/>
              <w:rPr>
                <w:rFonts w:ascii="Arial" w:eastAsia="Times New Roman" w:hAnsi="Arial" w:cs="Arial"/>
                <w:sz w:val="20"/>
                <w:szCs w:val="20"/>
              </w:rPr>
            </w:pPr>
            <w:r w:rsidRPr="006F3534">
              <w:rPr>
                <w:rFonts w:ascii="Arial" w:eastAsia="Times New Roman" w:hAnsi="Arial" w:cs="Arial"/>
                <w:sz w:val="20"/>
                <w:szCs w:val="20"/>
              </w:rPr>
              <w:t>What percentage of [CROP] was damaged?</w:t>
            </w:r>
          </w:p>
        </w:tc>
        <w:tc>
          <w:tcPr>
            <w:tcW w:w="1711" w:type="pct"/>
            <w:tcBorders>
              <w:top w:val="single" w:sz="4" w:space="0" w:color="auto"/>
              <w:left w:val="nil"/>
              <w:bottom w:val="single" w:sz="4" w:space="0" w:color="auto"/>
              <w:right w:val="single" w:sz="4" w:space="0" w:color="auto"/>
            </w:tcBorders>
            <w:shd w:val="clear" w:color="auto" w:fill="auto"/>
            <w:noWrap/>
          </w:tcPr>
          <w:p w14:paraId="5C3097C3" w14:textId="77777777" w:rsidR="00913BA8" w:rsidRPr="000E6744" w:rsidRDefault="00913BA8" w:rsidP="0076670F">
            <w:pPr>
              <w:spacing w:after="0" w:line="240" w:lineRule="auto"/>
              <w:contextualSpacing/>
              <w:rPr>
                <w:rFonts w:ascii="Arial" w:eastAsia="Times New Roman" w:hAnsi="Arial" w:cs="Arial"/>
                <w:sz w:val="20"/>
                <w:szCs w:val="20"/>
              </w:rPr>
            </w:pPr>
            <w:r>
              <w:rPr>
                <w:rFonts w:ascii="Arial" w:eastAsia="Times New Roman" w:hAnsi="Arial" w:cs="Arial"/>
                <w:sz w:val="20"/>
                <w:szCs w:val="20"/>
              </w:rPr>
              <w:t>In %</w:t>
            </w:r>
          </w:p>
        </w:tc>
        <w:tc>
          <w:tcPr>
            <w:tcW w:w="955" w:type="pct"/>
            <w:tcBorders>
              <w:top w:val="single" w:sz="4" w:space="0" w:color="auto"/>
              <w:left w:val="nil"/>
              <w:bottom w:val="single" w:sz="4" w:space="0" w:color="auto"/>
              <w:right w:val="single" w:sz="4" w:space="0" w:color="auto"/>
            </w:tcBorders>
            <w:shd w:val="clear" w:color="auto" w:fill="auto"/>
            <w:noWrap/>
          </w:tcPr>
          <w:p w14:paraId="4F3B07FA" w14:textId="43DB3277" w:rsidR="00913BA8" w:rsidRPr="000E6744" w:rsidRDefault="00913BA8" w:rsidP="0076670F">
            <w:pPr>
              <w:spacing w:after="0" w:line="240" w:lineRule="auto"/>
              <w:contextualSpacing/>
              <w:rPr>
                <w:rFonts w:ascii="Arial" w:eastAsia="Times New Roman" w:hAnsi="Arial" w:cs="Arial"/>
                <w:color w:val="FF0000"/>
                <w:sz w:val="20"/>
                <w:szCs w:val="20"/>
              </w:rPr>
            </w:pPr>
            <w:r w:rsidRPr="000E6744">
              <w:rPr>
                <w:rFonts w:ascii="Arial" w:eastAsia="Times New Roman" w:hAnsi="Arial" w:cs="Arial"/>
                <w:color w:val="FF0000"/>
                <w:sz w:val="20"/>
                <w:szCs w:val="20"/>
              </w:rPr>
              <w:t>If M5</w:t>
            </w:r>
            <w:r w:rsidR="00D05FEB">
              <w:rPr>
                <w:rFonts w:ascii="Arial" w:eastAsia="Times New Roman" w:hAnsi="Arial" w:cs="Arial"/>
                <w:color w:val="FF0000"/>
                <w:sz w:val="20"/>
                <w:szCs w:val="20"/>
              </w:rPr>
              <w:t>_new</w:t>
            </w:r>
            <w:r w:rsidRPr="000E6744">
              <w:rPr>
                <w:rFonts w:ascii="Arial" w:eastAsia="Times New Roman" w:hAnsi="Arial" w:cs="Arial"/>
                <w:color w:val="FF0000"/>
                <w:sz w:val="20"/>
                <w:szCs w:val="20"/>
              </w:rPr>
              <w:t>=1</w:t>
            </w:r>
          </w:p>
        </w:tc>
      </w:tr>
    </w:tbl>
    <w:p w14:paraId="79EFD01C" w14:textId="77777777" w:rsidR="00913BA8" w:rsidRDefault="00913BA8" w:rsidP="00913BA8">
      <w:pPr>
        <w:tabs>
          <w:tab w:val="left" w:pos="7092"/>
        </w:tabs>
        <w:spacing w:after="0" w:line="240" w:lineRule="auto"/>
        <w:contextualSpacing/>
        <w:rPr>
          <w:rFonts w:ascii="Arial" w:hAnsi="Arial" w:cs="Arial"/>
          <w:b/>
          <w:bCs/>
          <w:sz w:val="20"/>
          <w:szCs w:val="20"/>
        </w:rPr>
      </w:pPr>
    </w:p>
    <w:p w14:paraId="2CEB1F6C" w14:textId="77777777" w:rsidR="00913BA8" w:rsidRDefault="00913BA8" w:rsidP="000E6744">
      <w:pPr>
        <w:tabs>
          <w:tab w:val="left" w:pos="7092"/>
        </w:tabs>
        <w:spacing w:after="0" w:line="240" w:lineRule="auto"/>
        <w:contextualSpacing/>
        <w:rPr>
          <w:rFonts w:ascii="Arial" w:hAnsi="Arial" w:cs="Arial"/>
          <w:b/>
          <w:bCs/>
          <w:sz w:val="20"/>
          <w:szCs w:val="20"/>
        </w:rPr>
      </w:pPr>
    </w:p>
    <w:p w14:paraId="7858A658" w14:textId="77777777" w:rsidR="00913BA8" w:rsidRDefault="00913BA8" w:rsidP="000E6744">
      <w:pPr>
        <w:tabs>
          <w:tab w:val="left" w:pos="7092"/>
        </w:tabs>
        <w:spacing w:after="0" w:line="240" w:lineRule="auto"/>
        <w:contextualSpacing/>
        <w:rPr>
          <w:rFonts w:ascii="Arial" w:hAnsi="Arial" w:cs="Arial"/>
          <w:b/>
          <w:bCs/>
          <w:sz w:val="20"/>
          <w:szCs w:val="20"/>
        </w:rPr>
      </w:pPr>
    </w:p>
    <w:p w14:paraId="1CD18C22" w14:textId="77777777" w:rsidR="00913BA8" w:rsidRDefault="00913BA8" w:rsidP="000E6744">
      <w:pPr>
        <w:tabs>
          <w:tab w:val="left" w:pos="7092"/>
        </w:tabs>
        <w:spacing w:after="0" w:line="240" w:lineRule="auto"/>
        <w:contextualSpacing/>
        <w:rPr>
          <w:rFonts w:ascii="Arial" w:hAnsi="Arial" w:cs="Arial"/>
          <w:b/>
          <w:bCs/>
          <w:sz w:val="20"/>
          <w:szCs w:val="20"/>
        </w:rPr>
      </w:pPr>
    </w:p>
    <w:p w14:paraId="5EC1F503" w14:textId="77777777" w:rsidR="00913BA8" w:rsidRDefault="00913BA8" w:rsidP="000E6744">
      <w:pPr>
        <w:tabs>
          <w:tab w:val="left" w:pos="7092"/>
        </w:tabs>
        <w:spacing w:after="0" w:line="240" w:lineRule="auto"/>
        <w:contextualSpacing/>
        <w:rPr>
          <w:rFonts w:ascii="Arial" w:hAnsi="Arial" w:cs="Arial"/>
          <w:b/>
          <w:bCs/>
          <w:sz w:val="20"/>
          <w:szCs w:val="20"/>
        </w:rPr>
      </w:pPr>
    </w:p>
    <w:p w14:paraId="4E1DD69D" w14:textId="77777777" w:rsidR="00913BA8" w:rsidRDefault="00913BA8" w:rsidP="000E6744">
      <w:pPr>
        <w:tabs>
          <w:tab w:val="left" w:pos="7092"/>
        </w:tabs>
        <w:spacing w:after="0" w:line="240" w:lineRule="auto"/>
        <w:contextualSpacing/>
        <w:rPr>
          <w:rFonts w:ascii="Arial" w:hAnsi="Arial" w:cs="Arial"/>
          <w:b/>
          <w:bCs/>
          <w:sz w:val="20"/>
          <w:szCs w:val="20"/>
        </w:rPr>
      </w:pPr>
    </w:p>
    <w:p w14:paraId="61F9A11A" w14:textId="77777777" w:rsidR="00913BA8" w:rsidRDefault="00913BA8" w:rsidP="000E6744">
      <w:pPr>
        <w:tabs>
          <w:tab w:val="left" w:pos="7092"/>
        </w:tabs>
        <w:spacing w:after="0" w:line="240" w:lineRule="auto"/>
        <w:contextualSpacing/>
        <w:rPr>
          <w:rFonts w:ascii="Arial" w:hAnsi="Arial" w:cs="Arial"/>
          <w:b/>
          <w:bCs/>
          <w:sz w:val="20"/>
          <w:szCs w:val="20"/>
        </w:rPr>
      </w:pPr>
    </w:p>
    <w:p w14:paraId="44359043" w14:textId="77777777" w:rsidR="00913BA8" w:rsidRDefault="00913BA8" w:rsidP="000E6744">
      <w:pPr>
        <w:tabs>
          <w:tab w:val="left" w:pos="7092"/>
        </w:tabs>
        <w:spacing w:after="0" w:line="240" w:lineRule="auto"/>
        <w:contextualSpacing/>
        <w:rPr>
          <w:rFonts w:ascii="Arial" w:hAnsi="Arial" w:cs="Arial"/>
          <w:b/>
          <w:bCs/>
          <w:sz w:val="20"/>
          <w:szCs w:val="20"/>
        </w:rPr>
      </w:pPr>
    </w:p>
    <w:p w14:paraId="5FEB6DC8" w14:textId="77777777" w:rsidR="00913BA8" w:rsidRDefault="00913BA8" w:rsidP="000E6744">
      <w:pPr>
        <w:tabs>
          <w:tab w:val="left" w:pos="7092"/>
        </w:tabs>
        <w:spacing w:after="0" w:line="240" w:lineRule="auto"/>
        <w:contextualSpacing/>
        <w:rPr>
          <w:rFonts w:ascii="Arial" w:hAnsi="Arial" w:cs="Arial"/>
          <w:b/>
          <w:bCs/>
          <w:sz w:val="20"/>
          <w:szCs w:val="20"/>
        </w:rPr>
      </w:pPr>
    </w:p>
    <w:p w14:paraId="47C13215" w14:textId="77777777" w:rsidR="00913BA8" w:rsidRDefault="00913BA8" w:rsidP="000E6744">
      <w:pPr>
        <w:tabs>
          <w:tab w:val="left" w:pos="7092"/>
        </w:tabs>
        <w:spacing w:after="0" w:line="240" w:lineRule="auto"/>
        <w:contextualSpacing/>
        <w:rPr>
          <w:rFonts w:ascii="Arial" w:hAnsi="Arial" w:cs="Arial"/>
          <w:b/>
          <w:bCs/>
          <w:sz w:val="20"/>
          <w:szCs w:val="20"/>
        </w:rPr>
      </w:pPr>
    </w:p>
    <w:p w14:paraId="18B2D7A1" w14:textId="77777777" w:rsidR="00913BA8" w:rsidRDefault="00913BA8" w:rsidP="000E6744">
      <w:pPr>
        <w:tabs>
          <w:tab w:val="left" w:pos="7092"/>
        </w:tabs>
        <w:spacing w:after="0" w:line="240" w:lineRule="auto"/>
        <w:contextualSpacing/>
        <w:rPr>
          <w:rFonts w:ascii="Arial" w:hAnsi="Arial" w:cs="Arial"/>
          <w:b/>
          <w:bCs/>
          <w:sz w:val="20"/>
          <w:szCs w:val="20"/>
        </w:rPr>
      </w:pPr>
    </w:p>
    <w:p w14:paraId="35D49EA4" w14:textId="3F26975E" w:rsidR="00913BA8" w:rsidRDefault="00913BA8" w:rsidP="00913BA8">
      <w:pPr>
        <w:tabs>
          <w:tab w:val="left" w:pos="7092"/>
        </w:tabs>
        <w:spacing w:after="0" w:line="240" w:lineRule="auto"/>
        <w:contextualSpacing/>
        <w:rPr>
          <w:rFonts w:ascii="Arial" w:hAnsi="Arial" w:cs="Arial"/>
          <w:b/>
          <w:bCs/>
          <w:sz w:val="20"/>
          <w:szCs w:val="20"/>
        </w:rPr>
      </w:pPr>
      <w:r w:rsidRPr="000E6744">
        <w:rPr>
          <w:rFonts w:ascii="Arial" w:hAnsi="Arial" w:cs="Arial"/>
          <w:b/>
          <w:bCs/>
          <w:sz w:val="22"/>
          <w:szCs w:val="22"/>
        </w:rPr>
        <w:lastRenderedPageBreak/>
        <w:t xml:space="preserve">SECTION M2. </w:t>
      </w:r>
      <w:commentRangeStart w:id="25"/>
      <w:commentRangeStart w:id="26"/>
      <w:commentRangeStart w:id="27"/>
      <w:r w:rsidRPr="000E6744">
        <w:rPr>
          <w:rFonts w:ascii="Arial" w:hAnsi="Arial" w:cs="Arial"/>
          <w:b/>
          <w:bCs/>
          <w:sz w:val="22"/>
          <w:szCs w:val="22"/>
        </w:rPr>
        <w:t>CROP UTILIZATION</w:t>
      </w:r>
      <w:commentRangeEnd w:id="25"/>
      <w:r>
        <w:rPr>
          <w:rStyle w:val="CommentReference"/>
        </w:rPr>
        <w:commentReference w:id="25"/>
      </w:r>
      <w:commentRangeEnd w:id="26"/>
      <w:r>
        <w:rPr>
          <w:rStyle w:val="CommentReference"/>
        </w:rPr>
        <w:commentReference w:id="26"/>
      </w:r>
      <w:commentRangeEnd w:id="27"/>
      <w:r>
        <w:rPr>
          <w:rStyle w:val="CommentReference"/>
        </w:rPr>
        <w:commentReference w:id="27"/>
      </w:r>
      <w:r>
        <w:rPr>
          <w:rFonts w:ascii="Arial" w:hAnsi="Arial" w:cs="Arial"/>
          <w:b/>
          <w:bCs/>
          <w:sz w:val="20"/>
          <w:szCs w:val="20"/>
        </w:rPr>
        <w:br/>
      </w:r>
      <w:r w:rsidRPr="000E6744">
        <w:rPr>
          <w:rFonts w:ascii="Arial" w:hAnsi="Arial" w:cs="Arial"/>
          <w:sz w:val="20"/>
          <w:szCs w:val="20"/>
        </w:rPr>
        <w:t>Enumerator: This table is at crop level for Meher 201</w:t>
      </w:r>
      <w:r>
        <w:rPr>
          <w:rFonts w:ascii="Arial" w:hAnsi="Arial" w:cs="Arial"/>
          <w:sz w:val="20"/>
          <w:szCs w:val="20"/>
        </w:rPr>
        <w:t>6/7</w:t>
      </w:r>
      <w:r w:rsidRPr="000E6744">
        <w:rPr>
          <w:rFonts w:ascii="Arial" w:hAnsi="Arial" w:cs="Arial"/>
          <w:sz w:val="20"/>
          <w:szCs w:val="20"/>
        </w:rPr>
        <w:t xml:space="preserve"> EC season.  [Enumerator - Please note that this section is only </w:t>
      </w:r>
      <w:r w:rsidR="00D05FEB">
        <w:rPr>
          <w:rFonts w:ascii="Arial" w:hAnsi="Arial" w:cs="Arial"/>
          <w:sz w:val="20"/>
          <w:szCs w:val="20"/>
        </w:rPr>
        <w:t>for teff and wheat</w:t>
      </w:r>
      <w:r w:rsidRPr="000E6744">
        <w:rPr>
          <w:rFonts w:ascii="Arial" w:hAnsi="Arial" w:cs="Arial"/>
          <w:sz w:val="20"/>
          <w:szCs w:val="20"/>
        </w:rPr>
        <w:t xml:space="preserve"> grown in Meher season]</w:t>
      </w:r>
    </w:p>
    <w:tbl>
      <w:tblPr>
        <w:tblpPr w:leftFromText="180" w:rightFromText="180" w:vertAnchor="text" w:tblpY="1"/>
        <w:tblOverlap w:val="never"/>
        <w:tblW w:w="5471" w:type="pct"/>
        <w:tblLayout w:type="fixed"/>
        <w:tblLook w:val="04A0" w:firstRow="1" w:lastRow="0" w:firstColumn="1" w:lastColumn="0" w:noHBand="0" w:noVBand="1"/>
      </w:tblPr>
      <w:tblGrid>
        <w:gridCol w:w="1219"/>
        <w:gridCol w:w="5396"/>
        <w:gridCol w:w="4849"/>
        <w:gridCol w:w="2706"/>
      </w:tblGrid>
      <w:tr w:rsidR="00913BA8" w:rsidRPr="00CA59CC" w14:paraId="10B60ABE"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hideMark/>
          </w:tcPr>
          <w:p w14:paraId="38D6DA76" w14:textId="77777777" w:rsidR="00913BA8" w:rsidRPr="00CA59CC" w:rsidRDefault="00913BA8" w:rsidP="0076670F">
            <w:pPr>
              <w:spacing w:after="0" w:line="240" w:lineRule="auto"/>
              <w:contextualSpacing/>
              <w:jc w:val="center"/>
              <w:rPr>
                <w:rFonts w:ascii="Arial" w:eastAsia="Times New Roman" w:hAnsi="Arial" w:cs="Arial"/>
                <w:b/>
                <w:bCs/>
                <w:sz w:val="20"/>
                <w:szCs w:val="20"/>
              </w:rPr>
            </w:pPr>
            <w:r w:rsidRPr="00CA59CC">
              <w:rPr>
                <w:rFonts w:ascii="Arial" w:eastAsia="Times New Roman" w:hAnsi="Arial" w:cs="Arial"/>
                <w:b/>
                <w:bCs/>
                <w:sz w:val="20"/>
                <w:szCs w:val="20"/>
              </w:rPr>
              <w:t>#</w:t>
            </w:r>
          </w:p>
        </w:tc>
        <w:tc>
          <w:tcPr>
            <w:tcW w:w="1904" w:type="pct"/>
            <w:tcBorders>
              <w:top w:val="single" w:sz="4" w:space="0" w:color="auto"/>
              <w:left w:val="nil"/>
              <w:bottom w:val="single" w:sz="4" w:space="0" w:color="auto"/>
              <w:right w:val="single" w:sz="4" w:space="0" w:color="auto"/>
            </w:tcBorders>
            <w:shd w:val="clear" w:color="auto" w:fill="auto"/>
            <w:noWrap/>
            <w:hideMark/>
          </w:tcPr>
          <w:p w14:paraId="2587B563" w14:textId="77777777" w:rsidR="00913BA8" w:rsidRPr="00CA59CC" w:rsidRDefault="00913BA8" w:rsidP="0076670F">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Question/name</w:t>
            </w:r>
          </w:p>
        </w:tc>
        <w:tc>
          <w:tcPr>
            <w:tcW w:w="1711" w:type="pct"/>
            <w:tcBorders>
              <w:top w:val="single" w:sz="4" w:space="0" w:color="auto"/>
              <w:left w:val="nil"/>
              <w:bottom w:val="single" w:sz="4" w:space="0" w:color="auto"/>
              <w:right w:val="single" w:sz="4" w:space="0" w:color="auto"/>
            </w:tcBorders>
            <w:shd w:val="clear" w:color="auto" w:fill="auto"/>
            <w:noWrap/>
            <w:hideMark/>
          </w:tcPr>
          <w:p w14:paraId="62466C9B" w14:textId="77777777" w:rsidR="00913BA8" w:rsidRPr="00CA59CC" w:rsidRDefault="00913BA8" w:rsidP="0076670F">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Response options</w:t>
            </w:r>
          </w:p>
        </w:tc>
        <w:tc>
          <w:tcPr>
            <w:tcW w:w="955" w:type="pct"/>
            <w:tcBorders>
              <w:top w:val="single" w:sz="4" w:space="0" w:color="auto"/>
              <w:left w:val="nil"/>
              <w:bottom w:val="single" w:sz="4" w:space="0" w:color="auto"/>
              <w:right w:val="single" w:sz="4" w:space="0" w:color="auto"/>
            </w:tcBorders>
            <w:shd w:val="clear" w:color="auto" w:fill="auto"/>
            <w:noWrap/>
            <w:hideMark/>
          </w:tcPr>
          <w:p w14:paraId="42C167C0" w14:textId="77777777" w:rsidR="00913BA8" w:rsidRPr="00CA59CC" w:rsidRDefault="00913BA8" w:rsidP="0076670F">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CAPI notes</w:t>
            </w:r>
          </w:p>
        </w:tc>
      </w:tr>
      <w:tr w:rsidR="00913BA8" w:rsidRPr="00CA59CC" w14:paraId="20192C9D"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32C6D445" w14:textId="5B164866"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M3</w:t>
            </w:r>
            <w:ins w:id="28" w:author="Porter, Maria - (mariaporter)" w:date="2025-06-23T10:34:00Z" w16du:dateUtc="2025-06-23T17:34:00Z">
              <w:r w:rsidR="008E103B">
                <w:rPr>
                  <w:rFonts w:ascii="Arial" w:eastAsia="Times New Roman" w:hAnsi="Arial" w:cs="Arial"/>
                  <w:sz w:val="20"/>
                  <w:szCs w:val="20"/>
                </w:rPr>
                <w:t>_NEW</w:t>
              </w:r>
            </w:ins>
          </w:p>
        </w:tc>
        <w:tc>
          <w:tcPr>
            <w:tcW w:w="1904" w:type="pct"/>
            <w:tcBorders>
              <w:top w:val="single" w:sz="4" w:space="0" w:color="auto"/>
              <w:left w:val="nil"/>
              <w:bottom w:val="single" w:sz="4" w:space="0" w:color="auto"/>
              <w:right w:val="single" w:sz="4" w:space="0" w:color="auto"/>
            </w:tcBorders>
            <w:shd w:val="clear" w:color="auto" w:fill="auto"/>
            <w:noWrap/>
          </w:tcPr>
          <w:p w14:paraId="10CA2C38"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 xml:space="preserve">Crop planted in the </w:t>
            </w:r>
            <w:proofErr w:type="spellStart"/>
            <w:r w:rsidRPr="00412C2C">
              <w:rPr>
                <w:rFonts w:ascii="Arial" w:eastAsia="Times New Roman" w:hAnsi="Arial" w:cs="Arial"/>
                <w:sz w:val="20"/>
                <w:szCs w:val="20"/>
              </w:rPr>
              <w:t>meher</w:t>
            </w:r>
            <w:proofErr w:type="spellEnd"/>
            <w:r w:rsidRPr="00412C2C">
              <w:rPr>
                <w:rFonts w:ascii="Arial" w:eastAsia="Times New Roman" w:hAnsi="Arial" w:cs="Arial"/>
                <w:sz w:val="20"/>
                <w:szCs w:val="20"/>
              </w:rPr>
              <w:t xml:space="preserve"> season</w:t>
            </w:r>
          </w:p>
        </w:tc>
        <w:tc>
          <w:tcPr>
            <w:tcW w:w="1711" w:type="pct"/>
            <w:tcBorders>
              <w:top w:val="single" w:sz="4" w:space="0" w:color="auto"/>
              <w:left w:val="nil"/>
              <w:bottom w:val="single" w:sz="4" w:space="0" w:color="auto"/>
              <w:right w:val="single" w:sz="4" w:space="0" w:color="auto"/>
            </w:tcBorders>
            <w:shd w:val="clear" w:color="auto" w:fill="auto"/>
            <w:noWrap/>
          </w:tcPr>
          <w:p w14:paraId="1D9677DA" w14:textId="77777777" w:rsidR="00D05FEB" w:rsidRPr="000E6744" w:rsidRDefault="00D05FEB" w:rsidP="00D05FEB">
            <w:pPr>
              <w:tabs>
                <w:tab w:val="left" w:pos="7092"/>
              </w:tabs>
              <w:spacing w:after="0" w:line="240" w:lineRule="auto"/>
              <w:contextualSpacing/>
              <w:rPr>
                <w:rFonts w:ascii="Arial" w:hAnsi="Arial" w:cs="Arial"/>
                <w:sz w:val="20"/>
                <w:szCs w:val="20"/>
                <w:lang w:val="en-GB"/>
              </w:rPr>
            </w:pPr>
            <w:r w:rsidRPr="000E6744">
              <w:rPr>
                <w:rFonts w:ascii="Arial" w:hAnsi="Arial" w:cs="Arial"/>
                <w:sz w:val="20"/>
                <w:szCs w:val="20"/>
                <w:lang w:val="en-GB"/>
              </w:rPr>
              <w:t xml:space="preserve">1 White teff </w:t>
            </w:r>
            <w:r>
              <w:rPr>
                <w:rFonts w:ascii="Arial" w:hAnsi="Arial" w:cs="Arial"/>
                <w:sz w:val="20"/>
                <w:szCs w:val="20"/>
                <w:lang w:val="en-GB"/>
              </w:rPr>
              <w:t xml:space="preserve">                                 </w:t>
            </w:r>
          </w:p>
          <w:p w14:paraId="30809E05" w14:textId="77777777" w:rsidR="00D05FEB" w:rsidRPr="000E6744" w:rsidRDefault="00D05FEB" w:rsidP="00D05FEB">
            <w:pPr>
              <w:tabs>
                <w:tab w:val="left" w:pos="7092"/>
              </w:tabs>
              <w:spacing w:after="0" w:line="240" w:lineRule="auto"/>
              <w:contextualSpacing/>
              <w:rPr>
                <w:rFonts w:ascii="Arial" w:hAnsi="Arial" w:cs="Arial"/>
                <w:sz w:val="20"/>
                <w:szCs w:val="20"/>
                <w:lang w:val="en-GB"/>
              </w:rPr>
            </w:pPr>
            <w:r w:rsidRPr="000E6744">
              <w:rPr>
                <w:rFonts w:ascii="Arial" w:hAnsi="Arial" w:cs="Arial"/>
                <w:sz w:val="20"/>
                <w:szCs w:val="20"/>
                <w:lang w:val="en-GB"/>
              </w:rPr>
              <w:t>2 Black/mixed teff</w:t>
            </w:r>
            <w:r>
              <w:rPr>
                <w:rFonts w:ascii="Arial" w:hAnsi="Arial" w:cs="Arial"/>
                <w:sz w:val="20"/>
                <w:szCs w:val="20"/>
                <w:lang w:val="en-GB"/>
              </w:rPr>
              <w:t xml:space="preserve">                    </w:t>
            </w:r>
            <w:r w:rsidRPr="000E6744">
              <w:rPr>
                <w:rFonts w:ascii="Arial" w:hAnsi="Arial" w:cs="Arial"/>
                <w:sz w:val="20"/>
                <w:szCs w:val="20"/>
                <w:lang w:val="en-GB"/>
              </w:rPr>
              <w:t xml:space="preserve"> </w:t>
            </w:r>
            <w:r>
              <w:rPr>
                <w:rFonts w:ascii="Arial" w:hAnsi="Arial" w:cs="Arial"/>
                <w:sz w:val="20"/>
                <w:szCs w:val="20"/>
                <w:lang w:val="en-GB"/>
              </w:rPr>
              <w:t xml:space="preserve">   </w:t>
            </w:r>
          </w:p>
          <w:p w14:paraId="513AE5A8" w14:textId="77777777" w:rsidR="00D05FEB" w:rsidRPr="000E6744" w:rsidRDefault="00D05FEB" w:rsidP="00D05FEB">
            <w:pPr>
              <w:tabs>
                <w:tab w:val="left" w:pos="7092"/>
              </w:tabs>
              <w:spacing w:after="0" w:line="240" w:lineRule="auto"/>
              <w:contextualSpacing/>
              <w:rPr>
                <w:rFonts w:ascii="Arial" w:hAnsi="Arial" w:cs="Arial"/>
                <w:sz w:val="20"/>
                <w:szCs w:val="20"/>
                <w:lang w:val="en-GB"/>
              </w:rPr>
            </w:pPr>
            <w:r w:rsidRPr="000E6744">
              <w:rPr>
                <w:rFonts w:ascii="Arial" w:hAnsi="Arial" w:cs="Arial"/>
                <w:sz w:val="20"/>
                <w:szCs w:val="20"/>
                <w:lang w:val="en-GB"/>
              </w:rPr>
              <w:t>5 Bread wheat</w:t>
            </w:r>
            <w:r>
              <w:rPr>
                <w:rFonts w:ascii="Arial" w:hAnsi="Arial" w:cs="Arial"/>
                <w:sz w:val="20"/>
                <w:szCs w:val="20"/>
                <w:lang w:val="en-GB"/>
              </w:rPr>
              <w:t xml:space="preserve">                             </w:t>
            </w:r>
            <w:r w:rsidRPr="000E6744">
              <w:rPr>
                <w:rFonts w:ascii="Arial" w:hAnsi="Arial" w:cs="Arial"/>
                <w:sz w:val="20"/>
                <w:szCs w:val="20"/>
                <w:lang w:val="en-GB"/>
              </w:rPr>
              <w:t xml:space="preserve"> </w:t>
            </w:r>
          </w:p>
          <w:p w14:paraId="370F08F5" w14:textId="7F57D13B" w:rsidR="00913BA8" w:rsidRPr="00D05FEB" w:rsidRDefault="00D05FEB" w:rsidP="00D05FEB">
            <w:pPr>
              <w:tabs>
                <w:tab w:val="left" w:pos="7092"/>
              </w:tabs>
              <w:spacing w:after="0" w:line="240" w:lineRule="auto"/>
              <w:contextualSpacing/>
              <w:rPr>
                <w:rFonts w:ascii="Arial" w:hAnsi="Arial" w:cs="Arial"/>
                <w:sz w:val="20"/>
                <w:szCs w:val="20"/>
                <w:lang w:val="en-GB"/>
              </w:rPr>
            </w:pPr>
            <w:r w:rsidRPr="000E6744">
              <w:rPr>
                <w:rFonts w:ascii="Arial" w:hAnsi="Arial" w:cs="Arial"/>
                <w:sz w:val="20"/>
                <w:szCs w:val="20"/>
                <w:lang w:val="en-GB"/>
              </w:rPr>
              <w:t xml:space="preserve">6 Durum wheat </w:t>
            </w:r>
            <w:r>
              <w:rPr>
                <w:rFonts w:ascii="Arial" w:hAnsi="Arial" w:cs="Arial"/>
                <w:sz w:val="20"/>
                <w:szCs w:val="20"/>
                <w:lang w:val="en-GB"/>
              </w:rPr>
              <w:t xml:space="preserve">                            </w:t>
            </w:r>
          </w:p>
        </w:tc>
        <w:tc>
          <w:tcPr>
            <w:tcW w:w="955" w:type="pct"/>
            <w:tcBorders>
              <w:top w:val="single" w:sz="4" w:space="0" w:color="auto"/>
              <w:left w:val="nil"/>
              <w:bottom w:val="single" w:sz="4" w:space="0" w:color="auto"/>
              <w:right w:val="single" w:sz="4" w:space="0" w:color="auto"/>
            </w:tcBorders>
            <w:shd w:val="clear" w:color="auto" w:fill="auto"/>
            <w:noWrap/>
          </w:tcPr>
          <w:p w14:paraId="56D763B6" w14:textId="469A0543" w:rsidR="00913BA8" w:rsidRPr="000E6744" w:rsidRDefault="008E103B" w:rsidP="0076670F">
            <w:pPr>
              <w:spacing w:after="0" w:line="240" w:lineRule="auto"/>
              <w:contextualSpacing/>
              <w:rPr>
                <w:rFonts w:ascii="Arial" w:eastAsia="Times New Roman" w:hAnsi="Arial" w:cs="Arial"/>
                <w:sz w:val="20"/>
                <w:szCs w:val="20"/>
              </w:rPr>
            </w:pPr>
            <w:ins w:id="29" w:author="Porter, Maria - (mariaporter)" w:date="2025-06-23T10:34:00Z" w16du:dateUtc="2025-06-23T17:34:00Z">
              <w:r>
                <w:rPr>
                  <w:rFonts w:ascii="Arial" w:eastAsia="Times New Roman" w:hAnsi="Arial" w:cs="Arial"/>
                  <w:sz w:val="20"/>
                  <w:szCs w:val="20"/>
                </w:rPr>
                <w:t>MATCH WITH M3_NEW IN M1</w:t>
              </w:r>
            </w:ins>
            <w:ins w:id="30" w:author="Porter, Maria - (mariaporter)" w:date="2025-06-23T10:35:00Z" w16du:dateUtc="2025-06-23T17:35:00Z">
              <w:r>
                <w:rPr>
                  <w:rFonts w:ascii="Arial" w:eastAsia="Times New Roman" w:hAnsi="Arial" w:cs="Arial"/>
                  <w:sz w:val="20"/>
                  <w:szCs w:val="20"/>
                </w:rPr>
                <w:t>. DON’T ASK THIS QUESTION. IMPORT ANSWERS FROM M1.</w:t>
              </w:r>
            </w:ins>
          </w:p>
        </w:tc>
      </w:tr>
      <w:tr w:rsidR="00913BA8" w:rsidRPr="00CA59CC" w14:paraId="0E2735BE"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0D1414E" w14:textId="77777777"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M8</w:t>
            </w:r>
          </w:p>
        </w:tc>
        <w:tc>
          <w:tcPr>
            <w:tcW w:w="1904" w:type="pct"/>
            <w:tcBorders>
              <w:top w:val="single" w:sz="4" w:space="0" w:color="auto"/>
              <w:left w:val="nil"/>
              <w:bottom w:val="single" w:sz="4" w:space="0" w:color="auto"/>
              <w:right w:val="single" w:sz="4" w:space="0" w:color="auto"/>
            </w:tcBorders>
            <w:shd w:val="clear" w:color="auto" w:fill="auto"/>
            <w:noWrap/>
          </w:tcPr>
          <w:p w14:paraId="76C2FEA3" w14:textId="77777777" w:rsidR="00913BA8" w:rsidRPr="00412C2C" w:rsidRDefault="00913BA8" w:rsidP="0076670F">
            <w:pPr>
              <w:spacing w:after="0" w:line="240" w:lineRule="auto"/>
              <w:contextualSpacing/>
              <w:rPr>
                <w:rFonts w:ascii="Arial" w:eastAsia="Times New Roman" w:hAnsi="Arial" w:cs="Arial"/>
                <w:b/>
                <w:bCs/>
                <w:sz w:val="20"/>
                <w:szCs w:val="20"/>
              </w:rPr>
            </w:pPr>
            <w:r w:rsidRPr="000E6744">
              <w:rPr>
                <w:rFonts w:ascii="Arial" w:eastAsia="Times New Roman" w:hAnsi="Arial" w:cs="Arial"/>
                <w:b/>
                <w:bCs/>
                <w:sz w:val="20"/>
                <w:szCs w:val="20"/>
              </w:rPr>
              <w:t>Of the total amount harvested [L11], how much was</w:t>
            </w:r>
            <w:r w:rsidRPr="000E6744" w:rsidDel="00462CD3">
              <w:rPr>
                <w:rFonts w:ascii="Arial" w:eastAsia="Times New Roman" w:hAnsi="Arial" w:cs="Arial"/>
                <w:b/>
                <w:bCs/>
                <w:sz w:val="20"/>
                <w:szCs w:val="20"/>
              </w:rPr>
              <w:t xml:space="preserve"> </w:t>
            </w:r>
            <w:r w:rsidRPr="000E6744">
              <w:rPr>
                <w:rFonts w:ascii="Arial" w:eastAsia="Times New Roman" w:hAnsi="Arial" w:cs="Arial"/>
                <w:b/>
                <w:bCs/>
                <w:sz w:val="20"/>
                <w:szCs w:val="20"/>
              </w:rPr>
              <w:t>…</w:t>
            </w:r>
          </w:p>
        </w:tc>
        <w:tc>
          <w:tcPr>
            <w:tcW w:w="1711" w:type="pct"/>
            <w:tcBorders>
              <w:top w:val="single" w:sz="4" w:space="0" w:color="auto"/>
              <w:left w:val="nil"/>
              <w:bottom w:val="single" w:sz="4" w:space="0" w:color="auto"/>
              <w:right w:val="single" w:sz="4" w:space="0" w:color="auto"/>
            </w:tcBorders>
            <w:shd w:val="clear" w:color="auto" w:fill="auto"/>
            <w:noWrap/>
          </w:tcPr>
          <w:p w14:paraId="31AFA0FD" w14:textId="77777777" w:rsidR="00913BA8" w:rsidRPr="000E6744" w:rsidRDefault="00913BA8" w:rsidP="0076670F">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39BFCCF9"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'--------------Quantities in same unit as in L11u -------------</w:t>
            </w:r>
          </w:p>
        </w:tc>
      </w:tr>
      <w:tr w:rsidR="00913BA8" w:rsidRPr="00CA59CC" w14:paraId="62B81730"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11455FDE" w14:textId="77777777"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M8a</w:t>
            </w:r>
          </w:p>
        </w:tc>
        <w:tc>
          <w:tcPr>
            <w:tcW w:w="1904" w:type="pct"/>
            <w:tcBorders>
              <w:top w:val="single" w:sz="4" w:space="0" w:color="auto"/>
              <w:left w:val="nil"/>
              <w:bottom w:val="single" w:sz="4" w:space="0" w:color="auto"/>
              <w:right w:val="single" w:sz="4" w:space="0" w:color="auto"/>
            </w:tcBorders>
            <w:shd w:val="clear" w:color="auto" w:fill="auto"/>
            <w:noWrap/>
          </w:tcPr>
          <w:p w14:paraId="2D7B70B6"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 used for consumption</w:t>
            </w:r>
          </w:p>
        </w:tc>
        <w:tc>
          <w:tcPr>
            <w:tcW w:w="1711" w:type="pct"/>
            <w:tcBorders>
              <w:top w:val="single" w:sz="4" w:space="0" w:color="auto"/>
              <w:left w:val="nil"/>
              <w:bottom w:val="single" w:sz="4" w:space="0" w:color="auto"/>
              <w:right w:val="single" w:sz="4" w:space="0" w:color="auto"/>
            </w:tcBorders>
            <w:shd w:val="clear" w:color="auto" w:fill="auto"/>
            <w:noWrap/>
          </w:tcPr>
          <w:p w14:paraId="739FBE45" w14:textId="77777777" w:rsidR="00913BA8" w:rsidRPr="000E6744" w:rsidRDefault="00913BA8" w:rsidP="0076670F">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52535A32"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'--------------Quantities in same unit as in L11u -------------</w:t>
            </w:r>
          </w:p>
        </w:tc>
      </w:tr>
      <w:tr w:rsidR="00913BA8" w:rsidRPr="00CA59CC" w14:paraId="3D11F377"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B5E8346" w14:textId="77777777"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M8b</w:t>
            </w:r>
          </w:p>
        </w:tc>
        <w:tc>
          <w:tcPr>
            <w:tcW w:w="1904" w:type="pct"/>
            <w:tcBorders>
              <w:top w:val="single" w:sz="4" w:space="0" w:color="auto"/>
              <w:left w:val="nil"/>
              <w:bottom w:val="single" w:sz="4" w:space="0" w:color="auto"/>
              <w:right w:val="single" w:sz="4" w:space="0" w:color="auto"/>
            </w:tcBorders>
            <w:shd w:val="clear" w:color="auto" w:fill="auto"/>
            <w:noWrap/>
          </w:tcPr>
          <w:p w14:paraId="03DEF16B"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 used for animal feed</w:t>
            </w:r>
          </w:p>
        </w:tc>
        <w:tc>
          <w:tcPr>
            <w:tcW w:w="1711" w:type="pct"/>
            <w:tcBorders>
              <w:top w:val="single" w:sz="4" w:space="0" w:color="auto"/>
              <w:left w:val="nil"/>
              <w:bottom w:val="single" w:sz="4" w:space="0" w:color="auto"/>
              <w:right w:val="single" w:sz="4" w:space="0" w:color="auto"/>
            </w:tcBorders>
            <w:shd w:val="clear" w:color="auto" w:fill="auto"/>
            <w:noWrap/>
          </w:tcPr>
          <w:p w14:paraId="1AE0594F" w14:textId="77777777" w:rsidR="00913BA8" w:rsidRPr="000E6744" w:rsidRDefault="00913BA8" w:rsidP="0076670F">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2BCEF176"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'--------------Quantities in same unit as in L11u -------------</w:t>
            </w:r>
          </w:p>
        </w:tc>
      </w:tr>
      <w:tr w:rsidR="00913BA8" w:rsidRPr="00CA59CC" w14:paraId="2683A055"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74B5ED86" w14:textId="77777777"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M8c</w:t>
            </w:r>
          </w:p>
        </w:tc>
        <w:tc>
          <w:tcPr>
            <w:tcW w:w="1904" w:type="pct"/>
            <w:tcBorders>
              <w:top w:val="single" w:sz="4" w:space="0" w:color="auto"/>
              <w:left w:val="nil"/>
              <w:bottom w:val="single" w:sz="4" w:space="0" w:color="auto"/>
              <w:right w:val="single" w:sz="4" w:space="0" w:color="auto"/>
            </w:tcBorders>
            <w:shd w:val="clear" w:color="auto" w:fill="auto"/>
            <w:noWrap/>
          </w:tcPr>
          <w:p w14:paraId="026630F5"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 xml:space="preserve">... lost / damaged </w:t>
            </w:r>
            <w:proofErr w:type="spellStart"/>
            <w:r w:rsidRPr="00412C2C">
              <w:rPr>
                <w:rFonts w:ascii="Arial" w:eastAsia="Times New Roman" w:hAnsi="Arial" w:cs="Arial"/>
                <w:sz w:val="20"/>
                <w:szCs w:val="20"/>
              </w:rPr>
              <w:t>post harvest</w:t>
            </w:r>
            <w:proofErr w:type="spellEnd"/>
          </w:p>
        </w:tc>
        <w:tc>
          <w:tcPr>
            <w:tcW w:w="1711" w:type="pct"/>
            <w:tcBorders>
              <w:top w:val="single" w:sz="4" w:space="0" w:color="auto"/>
              <w:left w:val="nil"/>
              <w:bottom w:val="single" w:sz="4" w:space="0" w:color="auto"/>
              <w:right w:val="single" w:sz="4" w:space="0" w:color="auto"/>
            </w:tcBorders>
            <w:shd w:val="clear" w:color="auto" w:fill="auto"/>
            <w:noWrap/>
          </w:tcPr>
          <w:p w14:paraId="2570E379" w14:textId="77777777" w:rsidR="00913BA8" w:rsidRPr="000E6744" w:rsidRDefault="00913BA8" w:rsidP="0076670F">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76D362D6"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'--------------Quantities in same unit as in L11u -------------</w:t>
            </w:r>
          </w:p>
        </w:tc>
      </w:tr>
      <w:tr w:rsidR="00913BA8" w:rsidRPr="00CA59CC" w14:paraId="3219598C"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22AAA8A2" w14:textId="77777777"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M8d</w:t>
            </w:r>
          </w:p>
        </w:tc>
        <w:tc>
          <w:tcPr>
            <w:tcW w:w="1904" w:type="pct"/>
            <w:tcBorders>
              <w:top w:val="single" w:sz="4" w:space="0" w:color="auto"/>
              <w:left w:val="nil"/>
              <w:bottom w:val="single" w:sz="4" w:space="0" w:color="auto"/>
              <w:right w:val="single" w:sz="4" w:space="0" w:color="auto"/>
            </w:tcBorders>
            <w:shd w:val="clear" w:color="auto" w:fill="auto"/>
            <w:noWrap/>
          </w:tcPr>
          <w:p w14:paraId="08141AD5"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 saved for seed</w:t>
            </w:r>
          </w:p>
        </w:tc>
        <w:tc>
          <w:tcPr>
            <w:tcW w:w="1711" w:type="pct"/>
            <w:tcBorders>
              <w:top w:val="single" w:sz="4" w:space="0" w:color="auto"/>
              <w:left w:val="nil"/>
              <w:bottom w:val="single" w:sz="4" w:space="0" w:color="auto"/>
              <w:right w:val="single" w:sz="4" w:space="0" w:color="auto"/>
            </w:tcBorders>
            <w:shd w:val="clear" w:color="auto" w:fill="auto"/>
            <w:noWrap/>
          </w:tcPr>
          <w:p w14:paraId="065617E7" w14:textId="77777777" w:rsidR="00913BA8" w:rsidRPr="000E6744" w:rsidRDefault="00913BA8" w:rsidP="0076670F">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2FDFA713"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'--------------Quantities in same unit as in L11u -------------</w:t>
            </w:r>
          </w:p>
        </w:tc>
      </w:tr>
      <w:tr w:rsidR="00913BA8" w:rsidRPr="00CA59CC" w14:paraId="7E74A324"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118D1AF1" w14:textId="77777777"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M8e</w:t>
            </w:r>
          </w:p>
        </w:tc>
        <w:tc>
          <w:tcPr>
            <w:tcW w:w="1904" w:type="pct"/>
            <w:tcBorders>
              <w:top w:val="single" w:sz="4" w:space="0" w:color="auto"/>
              <w:left w:val="nil"/>
              <w:bottom w:val="single" w:sz="4" w:space="0" w:color="auto"/>
              <w:right w:val="single" w:sz="4" w:space="0" w:color="auto"/>
            </w:tcBorders>
            <w:shd w:val="clear" w:color="auto" w:fill="auto"/>
            <w:noWrap/>
          </w:tcPr>
          <w:p w14:paraId="6D4F432D"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 used for gifts, barter, &amp; other</w:t>
            </w:r>
          </w:p>
        </w:tc>
        <w:tc>
          <w:tcPr>
            <w:tcW w:w="1711" w:type="pct"/>
            <w:tcBorders>
              <w:top w:val="single" w:sz="4" w:space="0" w:color="auto"/>
              <w:left w:val="nil"/>
              <w:bottom w:val="single" w:sz="4" w:space="0" w:color="auto"/>
              <w:right w:val="single" w:sz="4" w:space="0" w:color="auto"/>
            </w:tcBorders>
            <w:shd w:val="clear" w:color="auto" w:fill="auto"/>
            <w:noWrap/>
          </w:tcPr>
          <w:p w14:paraId="14D0F4F6" w14:textId="77777777" w:rsidR="00913BA8" w:rsidRPr="000E6744" w:rsidRDefault="00913BA8" w:rsidP="0076670F">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2F522C27"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'--------------Quantities in same unit as in L11u -------------</w:t>
            </w:r>
          </w:p>
        </w:tc>
      </w:tr>
      <w:tr w:rsidR="00913BA8" w:rsidRPr="00CA59CC" w14:paraId="67E6EF9F"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5BA38726" w14:textId="77777777"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M8f</w:t>
            </w:r>
          </w:p>
        </w:tc>
        <w:tc>
          <w:tcPr>
            <w:tcW w:w="1904" w:type="pct"/>
            <w:tcBorders>
              <w:top w:val="single" w:sz="4" w:space="0" w:color="auto"/>
              <w:left w:val="nil"/>
              <w:bottom w:val="single" w:sz="4" w:space="0" w:color="auto"/>
              <w:right w:val="single" w:sz="4" w:space="0" w:color="auto"/>
            </w:tcBorders>
            <w:shd w:val="clear" w:color="auto" w:fill="auto"/>
            <w:noWrap/>
          </w:tcPr>
          <w:p w14:paraId="2B84AC60"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 sold</w:t>
            </w:r>
          </w:p>
        </w:tc>
        <w:tc>
          <w:tcPr>
            <w:tcW w:w="1711" w:type="pct"/>
            <w:tcBorders>
              <w:top w:val="single" w:sz="4" w:space="0" w:color="auto"/>
              <w:left w:val="nil"/>
              <w:bottom w:val="single" w:sz="4" w:space="0" w:color="auto"/>
              <w:right w:val="single" w:sz="4" w:space="0" w:color="auto"/>
            </w:tcBorders>
            <w:shd w:val="clear" w:color="auto" w:fill="auto"/>
            <w:noWrap/>
          </w:tcPr>
          <w:p w14:paraId="1BD5A41C" w14:textId="77777777" w:rsidR="00913BA8" w:rsidRPr="000E6744" w:rsidRDefault="00913BA8" w:rsidP="0076670F">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6E0599B7" w14:textId="77777777" w:rsidR="00913BA8" w:rsidRPr="000E6744" w:rsidRDefault="00913BA8" w:rsidP="0076670F">
            <w:pPr>
              <w:spacing w:after="0" w:line="240" w:lineRule="auto"/>
              <w:contextualSpacing/>
              <w:rPr>
                <w:rFonts w:ascii="Arial" w:eastAsia="Times New Roman" w:hAnsi="Arial" w:cs="Arial"/>
                <w:sz w:val="20"/>
                <w:szCs w:val="20"/>
              </w:rPr>
            </w:pPr>
          </w:p>
        </w:tc>
      </w:tr>
      <w:tr w:rsidR="00913BA8" w:rsidRPr="00CA59CC" w14:paraId="2C63BA4E"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2183A791" w14:textId="77777777"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M9</w:t>
            </w:r>
          </w:p>
        </w:tc>
        <w:tc>
          <w:tcPr>
            <w:tcW w:w="1904" w:type="pct"/>
            <w:tcBorders>
              <w:top w:val="single" w:sz="4" w:space="0" w:color="auto"/>
              <w:left w:val="nil"/>
              <w:bottom w:val="single" w:sz="4" w:space="0" w:color="auto"/>
              <w:right w:val="single" w:sz="4" w:space="0" w:color="auto"/>
            </w:tcBorders>
            <w:shd w:val="clear" w:color="auto" w:fill="auto"/>
            <w:noWrap/>
          </w:tcPr>
          <w:p w14:paraId="52C0225E"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'What are your total earnings from these sales?</w:t>
            </w:r>
          </w:p>
        </w:tc>
        <w:tc>
          <w:tcPr>
            <w:tcW w:w="1711" w:type="pct"/>
            <w:tcBorders>
              <w:top w:val="single" w:sz="4" w:space="0" w:color="auto"/>
              <w:left w:val="nil"/>
              <w:bottom w:val="single" w:sz="4" w:space="0" w:color="auto"/>
              <w:right w:val="single" w:sz="4" w:space="0" w:color="auto"/>
            </w:tcBorders>
            <w:shd w:val="clear" w:color="auto" w:fill="auto"/>
            <w:noWrap/>
          </w:tcPr>
          <w:p w14:paraId="2FF34EEF"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'-77 if no sales yet &gt;&gt; next row</w:t>
            </w:r>
            <w:r>
              <w:rPr>
                <w:rFonts w:ascii="Arial" w:eastAsia="Times New Roman" w:hAnsi="Arial" w:cs="Arial"/>
                <w:sz w:val="20"/>
                <w:szCs w:val="20"/>
              </w:rPr>
              <w:t>’</w:t>
            </w:r>
          </w:p>
        </w:tc>
        <w:tc>
          <w:tcPr>
            <w:tcW w:w="955" w:type="pct"/>
            <w:tcBorders>
              <w:top w:val="single" w:sz="4" w:space="0" w:color="auto"/>
              <w:left w:val="nil"/>
              <w:bottom w:val="single" w:sz="4" w:space="0" w:color="auto"/>
              <w:right w:val="single" w:sz="4" w:space="0" w:color="auto"/>
            </w:tcBorders>
            <w:shd w:val="clear" w:color="auto" w:fill="auto"/>
            <w:noWrap/>
          </w:tcPr>
          <w:p w14:paraId="2427F80C"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[If M8f &gt; 0];</w:t>
            </w:r>
            <w:r>
              <w:rPr>
                <w:rFonts w:ascii="Arial" w:eastAsia="Times New Roman" w:hAnsi="Arial" w:cs="Arial"/>
                <w:sz w:val="20"/>
                <w:szCs w:val="20"/>
              </w:rPr>
              <w:br/>
            </w:r>
            <w:r w:rsidRPr="00412C2C">
              <w:rPr>
                <w:rFonts w:ascii="Arial" w:eastAsia="Times New Roman" w:hAnsi="Arial" w:cs="Arial"/>
                <w:sz w:val="20"/>
                <w:szCs w:val="20"/>
              </w:rPr>
              <w:t>Value in Birr</w:t>
            </w:r>
          </w:p>
        </w:tc>
      </w:tr>
      <w:tr w:rsidR="00913BA8" w:rsidRPr="00CA59CC" w14:paraId="2E18899B" w14:textId="77777777" w:rsidTr="0076670F">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8EF02EE" w14:textId="77777777" w:rsidR="00913BA8" w:rsidRPr="000E6744" w:rsidRDefault="00913BA8" w:rsidP="0076670F">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M10</w:t>
            </w:r>
          </w:p>
        </w:tc>
        <w:tc>
          <w:tcPr>
            <w:tcW w:w="1904" w:type="pct"/>
            <w:tcBorders>
              <w:top w:val="single" w:sz="4" w:space="0" w:color="auto"/>
              <w:left w:val="nil"/>
              <w:bottom w:val="single" w:sz="4" w:space="0" w:color="auto"/>
              <w:right w:val="single" w:sz="4" w:space="0" w:color="auto"/>
            </w:tcBorders>
            <w:shd w:val="clear" w:color="auto" w:fill="auto"/>
            <w:noWrap/>
          </w:tcPr>
          <w:p w14:paraId="5450079A"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rPr>
              <w:t>'Who was the main buyer of [CROP]?</w:t>
            </w:r>
          </w:p>
        </w:tc>
        <w:tc>
          <w:tcPr>
            <w:tcW w:w="1711" w:type="pct"/>
            <w:tcBorders>
              <w:top w:val="single" w:sz="4" w:space="0" w:color="auto"/>
              <w:left w:val="nil"/>
              <w:bottom w:val="single" w:sz="4" w:space="0" w:color="auto"/>
              <w:right w:val="single" w:sz="4" w:space="0" w:color="auto"/>
            </w:tcBorders>
            <w:shd w:val="clear" w:color="auto" w:fill="auto"/>
            <w:noWrap/>
          </w:tcPr>
          <w:p w14:paraId="1D40800E" w14:textId="77777777" w:rsidR="00913BA8" w:rsidRPr="00412C2C" w:rsidRDefault="00913BA8" w:rsidP="0076670F">
            <w:pPr>
              <w:spacing w:after="0" w:line="240" w:lineRule="auto"/>
              <w:contextualSpacing/>
              <w:rPr>
                <w:rFonts w:ascii="Arial" w:eastAsia="Times New Roman" w:hAnsi="Arial" w:cs="Arial"/>
                <w:sz w:val="20"/>
                <w:szCs w:val="20"/>
                <w:lang w:val="en-GB"/>
              </w:rPr>
            </w:pPr>
            <w:r w:rsidRPr="00412C2C">
              <w:rPr>
                <w:rFonts w:ascii="Arial" w:eastAsia="Times New Roman" w:hAnsi="Arial" w:cs="Arial"/>
                <w:sz w:val="20"/>
                <w:szCs w:val="20"/>
                <w:lang w:val="en-GB"/>
              </w:rPr>
              <w:t xml:space="preserve">1 Farmer/ </w:t>
            </w:r>
          </w:p>
          <w:p w14:paraId="4E7D5C25" w14:textId="77777777" w:rsidR="00913BA8" w:rsidRPr="00412C2C" w:rsidRDefault="00913BA8" w:rsidP="0076670F">
            <w:pPr>
              <w:spacing w:after="0" w:line="240" w:lineRule="auto"/>
              <w:contextualSpacing/>
              <w:rPr>
                <w:rFonts w:ascii="Arial" w:eastAsia="Times New Roman" w:hAnsi="Arial" w:cs="Arial"/>
                <w:sz w:val="20"/>
                <w:szCs w:val="20"/>
                <w:lang w:val="en-GB"/>
              </w:rPr>
            </w:pPr>
            <w:r w:rsidRPr="00412C2C">
              <w:rPr>
                <w:rFonts w:ascii="Arial" w:eastAsia="Times New Roman" w:hAnsi="Arial" w:cs="Arial"/>
                <w:sz w:val="20"/>
                <w:szCs w:val="20"/>
                <w:lang w:val="en-GB"/>
              </w:rPr>
              <w:t xml:space="preserve">consumer </w:t>
            </w:r>
          </w:p>
          <w:p w14:paraId="3A44E716" w14:textId="77777777" w:rsidR="00913BA8" w:rsidRPr="00412C2C" w:rsidRDefault="00913BA8" w:rsidP="0076670F">
            <w:pPr>
              <w:spacing w:after="0" w:line="240" w:lineRule="auto"/>
              <w:contextualSpacing/>
              <w:rPr>
                <w:rFonts w:ascii="Arial" w:eastAsia="Times New Roman" w:hAnsi="Arial" w:cs="Arial"/>
                <w:sz w:val="20"/>
                <w:szCs w:val="20"/>
                <w:lang w:val="en-GB"/>
              </w:rPr>
            </w:pPr>
            <w:r w:rsidRPr="00412C2C">
              <w:rPr>
                <w:rFonts w:ascii="Arial" w:eastAsia="Times New Roman" w:hAnsi="Arial" w:cs="Arial"/>
                <w:sz w:val="20"/>
                <w:szCs w:val="20"/>
                <w:lang w:val="en-GB"/>
              </w:rPr>
              <w:t xml:space="preserve">2 Trader </w:t>
            </w:r>
          </w:p>
          <w:p w14:paraId="00620333" w14:textId="77777777" w:rsidR="00913BA8" w:rsidRPr="00412C2C" w:rsidRDefault="00913BA8" w:rsidP="0076670F">
            <w:pPr>
              <w:spacing w:after="0" w:line="240" w:lineRule="auto"/>
              <w:contextualSpacing/>
              <w:rPr>
                <w:rFonts w:ascii="Arial" w:eastAsia="Times New Roman" w:hAnsi="Arial" w:cs="Arial"/>
                <w:sz w:val="20"/>
                <w:szCs w:val="20"/>
                <w:lang w:val="en-GB"/>
              </w:rPr>
            </w:pPr>
            <w:r w:rsidRPr="00412C2C">
              <w:rPr>
                <w:rFonts w:ascii="Arial" w:eastAsia="Times New Roman" w:hAnsi="Arial" w:cs="Arial"/>
                <w:sz w:val="20"/>
                <w:szCs w:val="20"/>
                <w:lang w:val="en-GB"/>
              </w:rPr>
              <w:t xml:space="preserve">3 Processor </w:t>
            </w:r>
          </w:p>
          <w:p w14:paraId="4B216496" w14:textId="77777777" w:rsidR="00913BA8" w:rsidRPr="00412C2C" w:rsidRDefault="00913BA8" w:rsidP="0076670F">
            <w:pPr>
              <w:spacing w:after="0" w:line="240" w:lineRule="auto"/>
              <w:contextualSpacing/>
              <w:rPr>
                <w:rFonts w:ascii="Arial" w:eastAsia="Times New Roman" w:hAnsi="Arial" w:cs="Arial"/>
                <w:sz w:val="20"/>
                <w:szCs w:val="20"/>
                <w:lang w:val="en-GB"/>
              </w:rPr>
            </w:pPr>
            <w:r w:rsidRPr="00412C2C">
              <w:rPr>
                <w:rFonts w:ascii="Arial" w:eastAsia="Times New Roman" w:hAnsi="Arial" w:cs="Arial"/>
                <w:sz w:val="20"/>
                <w:szCs w:val="20"/>
                <w:lang w:val="en-GB"/>
              </w:rPr>
              <w:t xml:space="preserve">4 Cooperative </w:t>
            </w:r>
          </w:p>
          <w:p w14:paraId="5B1CBD03" w14:textId="77777777" w:rsidR="00913BA8" w:rsidRPr="000E6744" w:rsidRDefault="00913BA8" w:rsidP="0076670F">
            <w:pPr>
              <w:spacing w:after="0" w:line="240" w:lineRule="auto"/>
              <w:contextualSpacing/>
              <w:rPr>
                <w:rFonts w:ascii="Arial" w:eastAsia="Times New Roman" w:hAnsi="Arial" w:cs="Arial"/>
                <w:sz w:val="20"/>
                <w:szCs w:val="20"/>
              </w:rPr>
            </w:pPr>
            <w:r w:rsidRPr="00412C2C">
              <w:rPr>
                <w:rFonts w:ascii="Arial" w:eastAsia="Times New Roman" w:hAnsi="Arial" w:cs="Arial"/>
                <w:sz w:val="20"/>
                <w:szCs w:val="20"/>
                <w:lang w:val="en-GB"/>
              </w:rPr>
              <w:t>5 EGTE/govt.</w:t>
            </w:r>
          </w:p>
        </w:tc>
        <w:tc>
          <w:tcPr>
            <w:tcW w:w="955" w:type="pct"/>
            <w:tcBorders>
              <w:top w:val="single" w:sz="4" w:space="0" w:color="auto"/>
              <w:left w:val="nil"/>
              <w:bottom w:val="single" w:sz="4" w:space="0" w:color="auto"/>
              <w:right w:val="single" w:sz="4" w:space="0" w:color="auto"/>
            </w:tcBorders>
            <w:shd w:val="clear" w:color="auto" w:fill="auto"/>
            <w:noWrap/>
          </w:tcPr>
          <w:p w14:paraId="788C013D" w14:textId="77777777" w:rsidR="00913BA8" w:rsidRPr="000E6744" w:rsidRDefault="00913BA8" w:rsidP="0076670F">
            <w:pPr>
              <w:spacing w:after="0" w:line="240" w:lineRule="auto"/>
              <w:contextualSpacing/>
              <w:rPr>
                <w:rFonts w:ascii="Arial" w:eastAsia="Times New Roman" w:hAnsi="Arial" w:cs="Arial"/>
                <w:sz w:val="20"/>
                <w:szCs w:val="20"/>
                <w:lang w:val="en-GB"/>
              </w:rPr>
            </w:pPr>
            <w:r w:rsidRPr="00412C2C">
              <w:rPr>
                <w:rFonts w:ascii="Arial" w:eastAsia="Times New Roman" w:hAnsi="Arial" w:cs="Arial"/>
                <w:sz w:val="20"/>
                <w:szCs w:val="20"/>
              </w:rPr>
              <w:t>[If M8f &gt; 0];</w:t>
            </w:r>
          </w:p>
        </w:tc>
      </w:tr>
    </w:tbl>
    <w:p w14:paraId="7E63D04D" w14:textId="77777777" w:rsidR="00913BA8" w:rsidRDefault="00913BA8" w:rsidP="00913BA8">
      <w:pPr>
        <w:tabs>
          <w:tab w:val="left" w:pos="7092"/>
        </w:tabs>
        <w:spacing w:after="0" w:line="240" w:lineRule="auto"/>
        <w:contextualSpacing/>
        <w:rPr>
          <w:rFonts w:ascii="Arial" w:hAnsi="Arial" w:cs="Arial"/>
          <w:b/>
          <w:bCs/>
          <w:sz w:val="20"/>
          <w:szCs w:val="20"/>
        </w:rPr>
      </w:pPr>
    </w:p>
    <w:p w14:paraId="23C1D76A" w14:textId="77777777" w:rsidR="00913BA8" w:rsidRDefault="00913BA8" w:rsidP="00913BA8">
      <w:pPr>
        <w:tabs>
          <w:tab w:val="left" w:pos="7092"/>
        </w:tabs>
        <w:spacing w:after="0" w:line="240" w:lineRule="auto"/>
        <w:contextualSpacing/>
        <w:rPr>
          <w:rFonts w:ascii="Arial" w:hAnsi="Arial" w:cs="Arial"/>
          <w:sz w:val="20"/>
          <w:szCs w:val="20"/>
          <w:lang w:val="en-GB"/>
        </w:rPr>
      </w:pPr>
    </w:p>
    <w:p w14:paraId="7D482515" w14:textId="77777777" w:rsidR="00D041B7" w:rsidRDefault="00D041B7" w:rsidP="00913BA8">
      <w:pPr>
        <w:tabs>
          <w:tab w:val="left" w:pos="7092"/>
        </w:tabs>
        <w:spacing w:after="0" w:line="240" w:lineRule="auto"/>
        <w:contextualSpacing/>
        <w:rPr>
          <w:rFonts w:ascii="Arial" w:hAnsi="Arial" w:cs="Arial"/>
          <w:sz w:val="20"/>
          <w:szCs w:val="20"/>
          <w:lang w:val="en-GB"/>
        </w:rPr>
      </w:pPr>
    </w:p>
    <w:p w14:paraId="55556C7F" w14:textId="77777777" w:rsidR="00D041B7" w:rsidRDefault="00D041B7" w:rsidP="00913BA8">
      <w:pPr>
        <w:tabs>
          <w:tab w:val="left" w:pos="7092"/>
        </w:tabs>
        <w:spacing w:after="0" w:line="240" w:lineRule="auto"/>
        <w:contextualSpacing/>
        <w:rPr>
          <w:rFonts w:ascii="Arial" w:hAnsi="Arial" w:cs="Arial"/>
          <w:sz w:val="20"/>
          <w:szCs w:val="20"/>
          <w:lang w:val="en-GB"/>
        </w:rPr>
      </w:pPr>
    </w:p>
    <w:p w14:paraId="1C4A3B26" w14:textId="77777777" w:rsidR="00007176" w:rsidRDefault="00007176" w:rsidP="00913BA8">
      <w:pPr>
        <w:tabs>
          <w:tab w:val="left" w:pos="7092"/>
        </w:tabs>
        <w:spacing w:after="0" w:line="240" w:lineRule="auto"/>
        <w:contextualSpacing/>
        <w:rPr>
          <w:rFonts w:ascii="Arial" w:hAnsi="Arial" w:cs="Arial"/>
          <w:sz w:val="20"/>
          <w:szCs w:val="20"/>
          <w:lang w:val="en-GB"/>
        </w:rPr>
      </w:pPr>
    </w:p>
    <w:tbl>
      <w:tblPr>
        <w:tblpPr w:leftFromText="180" w:rightFromText="180" w:vertAnchor="text" w:tblpY="1"/>
        <w:tblOverlap w:val="never"/>
        <w:tblW w:w="5471" w:type="pct"/>
        <w:tblLayout w:type="fixed"/>
        <w:tblLook w:val="04A0" w:firstRow="1" w:lastRow="0" w:firstColumn="1" w:lastColumn="0" w:noHBand="0" w:noVBand="1"/>
      </w:tblPr>
      <w:tblGrid>
        <w:gridCol w:w="1219"/>
        <w:gridCol w:w="5400"/>
        <w:gridCol w:w="4853"/>
        <w:gridCol w:w="2709"/>
      </w:tblGrid>
      <w:tr w:rsidR="00007176" w:rsidRPr="00CC20E7" w14:paraId="146C8A8A" w14:textId="77777777" w:rsidTr="007B232D">
        <w:trPr>
          <w:tblHeader/>
        </w:trPr>
        <w:tc>
          <w:tcPr>
            <w:tcW w:w="5000" w:type="pct"/>
            <w:gridSpan w:val="4"/>
            <w:tcBorders>
              <w:bottom w:val="single" w:sz="4" w:space="0" w:color="auto"/>
            </w:tcBorders>
            <w:shd w:val="clear" w:color="auto" w:fill="auto"/>
            <w:noWrap/>
          </w:tcPr>
          <w:p w14:paraId="13AAA444" w14:textId="77777777" w:rsidR="00007176" w:rsidRPr="00CA59CC" w:rsidRDefault="00007176" w:rsidP="007B232D">
            <w:pPr>
              <w:spacing w:after="0" w:line="240" w:lineRule="auto"/>
              <w:contextualSpacing/>
              <w:rPr>
                <w:rFonts w:ascii="Arial" w:eastAsia="Times New Roman" w:hAnsi="Arial" w:cs="Arial"/>
                <w:b/>
                <w:bCs/>
                <w:sz w:val="20"/>
                <w:szCs w:val="20"/>
              </w:rPr>
            </w:pPr>
            <w:bookmarkStart w:id="31" w:name="_Hlk200723966"/>
            <w:r>
              <w:rPr>
                <w:rFonts w:ascii="Arial" w:eastAsia="Times New Roman" w:hAnsi="Arial" w:cs="Arial"/>
                <w:b/>
                <w:bCs/>
                <w:sz w:val="20"/>
                <w:szCs w:val="20"/>
              </w:rPr>
              <w:lastRenderedPageBreak/>
              <w:t xml:space="preserve">SECTION N. SEED. </w:t>
            </w:r>
            <w:bookmarkEnd w:id="31"/>
            <w:r w:rsidRPr="00030AF2">
              <w:rPr>
                <w:rFonts w:ascii="Arial" w:eastAsia="Times New Roman" w:hAnsi="Arial" w:cs="Arial"/>
                <w:b/>
                <w:bCs/>
                <w:sz w:val="20"/>
                <w:szCs w:val="20"/>
              </w:rPr>
              <w:t xml:space="preserve">Now I will ask you whether you adopted select teff and wheat varieties and your willingness to adopt varieties that are high yielding or </w:t>
            </w:r>
            <w:proofErr w:type="gramStart"/>
            <w:r w:rsidRPr="00030AF2">
              <w:rPr>
                <w:rFonts w:ascii="Arial" w:eastAsia="Times New Roman" w:hAnsi="Arial" w:cs="Arial"/>
                <w:b/>
                <w:bCs/>
                <w:sz w:val="20"/>
                <w:szCs w:val="20"/>
              </w:rPr>
              <w:t>drought  tolerant</w:t>
            </w:r>
            <w:proofErr w:type="gramEnd"/>
            <w:r w:rsidRPr="00030AF2">
              <w:rPr>
                <w:rFonts w:ascii="Arial" w:eastAsia="Times New Roman" w:hAnsi="Arial" w:cs="Arial"/>
                <w:b/>
                <w:bCs/>
                <w:sz w:val="20"/>
                <w:szCs w:val="20"/>
              </w:rPr>
              <w:t>.</w:t>
            </w:r>
          </w:p>
        </w:tc>
      </w:tr>
      <w:tr w:rsidR="00007176" w:rsidRPr="00CC20E7" w14:paraId="152B07AC"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230B8EB3" w14:textId="77777777" w:rsidR="00007176" w:rsidRDefault="00007176" w:rsidP="007B232D">
            <w:pPr>
              <w:spacing w:after="0" w:line="240" w:lineRule="auto"/>
              <w:contextualSpacing/>
              <w:jc w:val="center"/>
              <w:rPr>
                <w:rFonts w:ascii="Arial" w:eastAsia="Times New Roman" w:hAnsi="Arial" w:cs="Arial"/>
                <w:color w:val="000000"/>
                <w:sz w:val="20"/>
                <w:szCs w:val="20"/>
              </w:rPr>
            </w:pPr>
            <w:r w:rsidRPr="00CA59CC">
              <w:rPr>
                <w:rFonts w:ascii="Arial" w:eastAsia="Times New Roman" w:hAnsi="Arial" w:cs="Arial"/>
                <w:b/>
                <w:bCs/>
                <w:sz w:val="20"/>
                <w:szCs w:val="20"/>
              </w:rPr>
              <w:t>#</w:t>
            </w:r>
          </w:p>
        </w:tc>
        <w:tc>
          <w:tcPr>
            <w:tcW w:w="1904" w:type="pct"/>
            <w:tcBorders>
              <w:top w:val="single" w:sz="4" w:space="0" w:color="auto"/>
              <w:left w:val="nil"/>
              <w:bottom w:val="single" w:sz="4" w:space="0" w:color="auto"/>
              <w:right w:val="single" w:sz="4" w:space="0" w:color="auto"/>
            </w:tcBorders>
            <w:shd w:val="clear" w:color="auto" w:fill="auto"/>
            <w:noWrap/>
          </w:tcPr>
          <w:p w14:paraId="0D6E3635" w14:textId="77777777" w:rsidR="00007176" w:rsidRDefault="00007176" w:rsidP="007B232D">
            <w:pPr>
              <w:spacing w:after="0" w:line="240" w:lineRule="auto"/>
              <w:contextualSpacing/>
              <w:rPr>
                <w:rFonts w:ascii="Arial" w:eastAsia="Times New Roman" w:hAnsi="Arial" w:cs="Arial"/>
                <w:color w:val="000000"/>
                <w:sz w:val="20"/>
                <w:szCs w:val="20"/>
              </w:rPr>
            </w:pPr>
            <w:r w:rsidRPr="00CA59CC">
              <w:rPr>
                <w:rFonts w:ascii="Arial" w:eastAsia="Times New Roman" w:hAnsi="Arial" w:cs="Arial"/>
                <w:b/>
                <w:bCs/>
                <w:sz w:val="20"/>
                <w:szCs w:val="20"/>
              </w:rPr>
              <w:t>Question/name</w:t>
            </w:r>
          </w:p>
        </w:tc>
        <w:tc>
          <w:tcPr>
            <w:tcW w:w="1711" w:type="pct"/>
            <w:tcBorders>
              <w:top w:val="single" w:sz="4" w:space="0" w:color="auto"/>
              <w:left w:val="nil"/>
              <w:bottom w:val="single" w:sz="4" w:space="0" w:color="auto"/>
              <w:right w:val="single" w:sz="4" w:space="0" w:color="auto"/>
            </w:tcBorders>
            <w:shd w:val="clear" w:color="auto" w:fill="auto"/>
            <w:noWrap/>
          </w:tcPr>
          <w:p w14:paraId="5822462D" w14:textId="77777777" w:rsidR="00007176" w:rsidRDefault="00007176" w:rsidP="007B232D">
            <w:pPr>
              <w:contextualSpacing/>
              <w:rPr>
                <w:rFonts w:ascii="Arial" w:eastAsia="Times New Roman" w:hAnsi="Arial" w:cs="Arial"/>
                <w:color w:val="000000"/>
                <w:sz w:val="20"/>
                <w:szCs w:val="20"/>
              </w:rPr>
            </w:pPr>
            <w:r w:rsidRPr="00CA59CC">
              <w:rPr>
                <w:rFonts w:ascii="Arial" w:eastAsia="Times New Roman" w:hAnsi="Arial" w:cs="Arial"/>
                <w:b/>
                <w:bCs/>
                <w:sz w:val="20"/>
                <w:szCs w:val="20"/>
              </w:rPr>
              <w:t>Response options</w:t>
            </w:r>
          </w:p>
        </w:tc>
        <w:tc>
          <w:tcPr>
            <w:tcW w:w="955" w:type="pct"/>
            <w:tcBorders>
              <w:top w:val="single" w:sz="4" w:space="0" w:color="auto"/>
              <w:left w:val="nil"/>
              <w:bottom w:val="single" w:sz="4" w:space="0" w:color="auto"/>
              <w:right w:val="single" w:sz="4" w:space="0" w:color="auto"/>
            </w:tcBorders>
            <w:shd w:val="clear" w:color="auto" w:fill="auto"/>
            <w:noWrap/>
          </w:tcPr>
          <w:p w14:paraId="35EB0BA8" w14:textId="77777777" w:rsidR="00007176" w:rsidRPr="00CC20E7" w:rsidRDefault="00007176" w:rsidP="007B232D">
            <w:pPr>
              <w:spacing w:after="0" w:line="240" w:lineRule="auto"/>
              <w:contextualSpacing/>
              <w:rPr>
                <w:rFonts w:ascii="Arial" w:eastAsia="Times New Roman" w:hAnsi="Arial" w:cs="Arial"/>
                <w:sz w:val="20"/>
                <w:szCs w:val="20"/>
              </w:rPr>
            </w:pPr>
            <w:r w:rsidRPr="00CA59CC">
              <w:rPr>
                <w:rFonts w:ascii="Arial" w:eastAsia="Times New Roman" w:hAnsi="Arial" w:cs="Arial"/>
                <w:b/>
                <w:bCs/>
                <w:sz w:val="20"/>
                <w:szCs w:val="20"/>
              </w:rPr>
              <w:t>CAPI notes</w:t>
            </w:r>
          </w:p>
        </w:tc>
      </w:tr>
      <w:tr w:rsidR="00007176" w:rsidRPr="00CC20E7" w14:paraId="7C9BAE99"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2ED20A95" w14:textId="77777777" w:rsidR="00007176" w:rsidRDefault="00007176" w:rsidP="007B232D">
            <w:pPr>
              <w:spacing w:after="0" w:line="240" w:lineRule="auto"/>
              <w:contextualSpacing/>
              <w:jc w:val="center"/>
              <w:rPr>
                <w:rFonts w:ascii="Arial" w:eastAsia="Times New Roman" w:hAnsi="Arial" w:cs="Arial"/>
                <w:color w:val="000000"/>
                <w:sz w:val="20"/>
                <w:szCs w:val="20"/>
              </w:rPr>
            </w:pPr>
            <w:r>
              <w:rPr>
                <w:rFonts w:ascii="Arial" w:eastAsia="Times New Roman" w:hAnsi="Arial" w:cs="Arial"/>
                <w:color w:val="000000"/>
                <w:sz w:val="20"/>
                <w:szCs w:val="20"/>
              </w:rPr>
              <w:t>N6</w:t>
            </w:r>
          </w:p>
        </w:tc>
        <w:tc>
          <w:tcPr>
            <w:tcW w:w="1904" w:type="pct"/>
            <w:tcBorders>
              <w:top w:val="single" w:sz="4" w:space="0" w:color="auto"/>
              <w:left w:val="nil"/>
              <w:bottom w:val="single" w:sz="4" w:space="0" w:color="auto"/>
              <w:right w:val="single" w:sz="4" w:space="0" w:color="auto"/>
            </w:tcBorders>
            <w:shd w:val="clear" w:color="auto" w:fill="auto"/>
            <w:noWrap/>
          </w:tcPr>
          <w:p w14:paraId="4AECB957" w14:textId="77777777" w:rsidR="00007176" w:rsidRDefault="00007176" w:rsidP="007B232D">
            <w:pPr>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Did you plant teff on any of your </w:t>
            </w:r>
            <w:proofErr w:type="gramStart"/>
            <w:r>
              <w:rPr>
                <w:rFonts w:ascii="Arial" w:eastAsia="Times New Roman" w:hAnsi="Arial" w:cs="Arial"/>
                <w:color w:val="000000"/>
                <w:sz w:val="20"/>
                <w:szCs w:val="20"/>
              </w:rPr>
              <w:t>parcel</w:t>
            </w:r>
            <w:proofErr w:type="gramEnd"/>
            <w:r>
              <w:rPr>
                <w:rFonts w:ascii="Arial" w:eastAsia="Times New Roman" w:hAnsi="Arial" w:cs="Arial"/>
                <w:color w:val="000000"/>
                <w:sz w:val="20"/>
                <w:szCs w:val="20"/>
              </w:rPr>
              <w:t xml:space="preserve"> in </w:t>
            </w:r>
            <w:commentRangeStart w:id="32"/>
            <w:r>
              <w:rPr>
                <w:rFonts w:ascii="Arial" w:eastAsia="Times New Roman" w:hAnsi="Arial" w:cs="Arial"/>
                <w:color w:val="000000"/>
                <w:sz w:val="20"/>
                <w:szCs w:val="20"/>
              </w:rPr>
              <w:t xml:space="preserve">2016/17 </w:t>
            </w:r>
            <w:commentRangeEnd w:id="32"/>
            <w:r>
              <w:rPr>
                <w:rStyle w:val="CommentReference"/>
              </w:rPr>
              <w:commentReference w:id="32"/>
            </w:r>
            <w:proofErr w:type="spellStart"/>
            <w:r>
              <w:rPr>
                <w:rFonts w:ascii="Arial" w:eastAsia="Times New Roman" w:hAnsi="Arial" w:cs="Arial"/>
                <w:color w:val="000000"/>
                <w:sz w:val="20"/>
                <w:szCs w:val="20"/>
              </w:rPr>
              <w:t>meher</w:t>
            </w:r>
            <w:proofErr w:type="spellEnd"/>
            <w:r>
              <w:rPr>
                <w:rFonts w:ascii="Arial" w:eastAsia="Times New Roman" w:hAnsi="Arial" w:cs="Arial"/>
                <w:color w:val="000000"/>
                <w:sz w:val="20"/>
                <w:szCs w:val="20"/>
              </w:rPr>
              <w:t xml:space="preserve"> season?</w:t>
            </w:r>
          </w:p>
        </w:tc>
        <w:tc>
          <w:tcPr>
            <w:tcW w:w="1711" w:type="pct"/>
            <w:tcBorders>
              <w:top w:val="single" w:sz="4" w:space="0" w:color="auto"/>
              <w:left w:val="nil"/>
              <w:bottom w:val="single" w:sz="4" w:space="0" w:color="auto"/>
              <w:right w:val="single" w:sz="4" w:space="0" w:color="auto"/>
            </w:tcBorders>
            <w:shd w:val="clear" w:color="auto" w:fill="auto"/>
            <w:noWrap/>
          </w:tcPr>
          <w:p w14:paraId="768F15D2" w14:textId="77777777" w:rsidR="00007176" w:rsidRDefault="00007176"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w:t>
            </w:r>
          </w:p>
          <w:p w14:paraId="6A45039C" w14:textId="77777777" w:rsidR="00007176" w:rsidRDefault="00007176"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0. No</w:t>
            </w:r>
          </w:p>
        </w:tc>
        <w:tc>
          <w:tcPr>
            <w:tcW w:w="955" w:type="pct"/>
            <w:tcBorders>
              <w:top w:val="single" w:sz="4" w:space="0" w:color="auto"/>
              <w:left w:val="nil"/>
              <w:bottom w:val="single" w:sz="4" w:space="0" w:color="auto"/>
              <w:right w:val="single" w:sz="4" w:space="0" w:color="auto"/>
            </w:tcBorders>
            <w:shd w:val="clear" w:color="auto" w:fill="auto"/>
            <w:noWrap/>
          </w:tcPr>
          <w:p w14:paraId="74A86E48" w14:textId="77777777" w:rsidR="00007176" w:rsidRPr="00CC20E7" w:rsidRDefault="00007176" w:rsidP="007B232D">
            <w:pPr>
              <w:spacing w:after="0" w:line="240" w:lineRule="auto"/>
              <w:contextualSpacing/>
              <w:rPr>
                <w:rFonts w:ascii="Arial" w:eastAsia="Times New Roman" w:hAnsi="Arial" w:cs="Arial"/>
                <w:sz w:val="20"/>
                <w:szCs w:val="20"/>
              </w:rPr>
            </w:pPr>
          </w:p>
        </w:tc>
      </w:tr>
      <w:tr w:rsidR="00007176" w:rsidRPr="00CC20E7" w14:paraId="2D81122F"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7B8619E4" w14:textId="77777777" w:rsidR="00007176" w:rsidRDefault="00007176" w:rsidP="007B232D">
            <w:pPr>
              <w:spacing w:after="0" w:line="240" w:lineRule="auto"/>
              <w:contextualSpacing/>
              <w:jc w:val="center"/>
              <w:rPr>
                <w:rFonts w:ascii="Arial" w:eastAsia="Times New Roman" w:hAnsi="Arial" w:cs="Arial"/>
                <w:color w:val="000000"/>
                <w:sz w:val="20"/>
                <w:szCs w:val="20"/>
              </w:rPr>
            </w:pPr>
            <w:r>
              <w:rPr>
                <w:rFonts w:ascii="Arial" w:eastAsia="Times New Roman" w:hAnsi="Arial" w:cs="Arial"/>
                <w:color w:val="000000"/>
                <w:sz w:val="20"/>
                <w:szCs w:val="20"/>
              </w:rPr>
              <w:t>N7</w:t>
            </w:r>
          </w:p>
        </w:tc>
        <w:tc>
          <w:tcPr>
            <w:tcW w:w="1904" w:type="pct"/>
            <w:tcBorders>
              <w:top w:val="single" w:sz="4" w:space="0" w:color="auto"/>
              <w:left w:val="nil"/>
              <w:bottom w:val="single" w:sz="4" w:space="0" w:color="auto"/>
              <w:right w:val="single" w:sz="4" w:space="0" w:color="auto"/>
            </w:tcBorders>
            <w:shd w:val="clear" w:color="auto" w:fill="auto"/>
            <w:noWrap/>
          </w:tcPr>
          <w:p w14:paraId="629C38D6" w14:textId="77777777" w:rsidR="00007176" w:rsidRDefault="00007176" w:rsidP="007B232D">
            <w:pPr>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Total teff area in 2016/17 (in ha)</w:t>
            </w:r>
          </w:p>
        </w:tc>
        <w:tc>
          <w:tcPr>
            <w:tcW w:w="1711" w:type="pct"/>
            <w:tcBorders>
              <w:top w:val="single" w:sz="4" w:space="0" w:color="auto"/>
              <w:left w:val="nil"/>
              <w:bottom w:val="single" w:sz="4" w:space="0" w:color="auto"/>
              <w:right w:val="single" w:sz="4" w:space="0" w:color="auto"/>
            </w:tcBorders>
            <w:shd w:val="clear" w:color="auto" w:fill="auto"/>
            <w:noWrap/>
          </w:tcPr>
          <w:p w14:paraId="1E3D5112" w14:textId="77777777" w:rsidR="00007176" w:rsidRDefault="00007176"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Ha</w:t>
            </w:r>
          </w:p>
        </w:tc>
        <w:tc>
          <w:tcPr>
            <w:tcW w:w="955" w:type="pct"/>
            <w:tcBorders>
              <w:top w:val="single" w:sz="4" w:space="0" w:color="auto"/>
              <w:left w:val="nil"/>
              <w:bottom w:val="single" w:sz="4" w:space="0" w:color="auto"/>
              <w:right w:val="single" w:sz="4" w:space="0" w:color="auto"/>
            </w:tcBorders>
            <w:shd w:val="clear" w:color="auto" w:fill="auto"/>
            <w:noWrap/>
          </w:tcPr>
          <w:p w14:paraId="315BE586" w14:textId="77777777" w:rsidR="00007176" w:rsidRPr="00CC20E7" w:rsidRDefault="00007176" w:rsidP="007B232D">
            <w:pPr>
              <w:spacing w:after="0" w:line="240" w:lineRule="auto"/>
              <w:contextualSpacing/>
              <w:rPr>
                <w:rFonts w:ascii="Arial" w:eastAsia="Times New Roman" w:hAnsi="Arial" w:cs="Arial"/>
                <w:sz w:val="20"/>
                <w:szCs w:val="20"/>
              </w:rPr>
            </w:pPr>
            <w:r>
              <w:rPr>
                <w:rFonts w:ascii="Arial" w:eastAsia="Times New Roman" w:hAnsi="Arial" w:cs="Arial"/>
                <w:sz w:val="20"/>
                <w:szCs w:val="20"/>
              </w:rPr>
              <w:t>If N6=1</w:t>
            </w:r>
          </w:p>
        </w:tc>
      </w:tr>
      <w:tr w:rsidR="00007176" w:rsidRPr="00CC20E7" w14:paraId="4EB690BD"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BA35A02" w14:textId="77777777" w:rsidR="00007176" w:rsidRDefault="00007176" w:rsidP="007B232D">
            <w:pPr>
              <w:spacing w:after="0" w:line="240" w:lineRule="auto"/>
              <w:contextualSpacing/>
              <w:jc w:val="center"/>
              <w:rPr>
                <w:rFonts w:ascii="Arial" w:eastAsia="Times New Roman" w:hAnsi="Arial" w:cs="Arial"/>
                <w:color w:val="000000"/>
                <w:sz w:val="20"/>
                <w:szCs w:val="20"/>
              </w:rPr>
            </w:pPr>
            <w:r>
              <w:rPr>
                <w:rFonts w:ascii="Arial" w:eastAsia="Times New Roman" w:hAnsi="Arial" w:cs="Arial"/>
                <w:color w:val="000000"/>
                <w:sz w:val="20"/>
                <w:szCs w:val="20"/>
              </w:rPr>
              <w:t>N8</w:t>
            </w:r>
          </w:p>
        </w:tc>
        <w:tc>
          <w:tcPr>
            <w:tcW w:w="1904" w:type="pct"/>
            <w:tcBorders>
              <w:top w:val="single" w:sz="4" w:space="0" w:color="auto"/>
              <w:left w:val="nil"/>
              <w:bottom w:val="single" w:sz="4" w:space="0" w:color="auto"/>
              <w:right w:val="single" w:sz="4" w:space="0" w:color="auto"/>
            </w:tcBorders>
            <w:shd w:val="clear" w:color="auto" w:fill="auto"/>
            <w:noWrap/>
          </w:tcPr>
          <w:p w14:paraId="54C0DCC3" w14:textId="77777777" w:rsidR="00007176" w:rsidRDefault="00007176" w:rsidP="007B232D">
            <w:pPr>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Did you plant improved variety on any of your teff plot in 2016/17 </w:t>
            </w:r>
            <w:proofErr w:type="spellStart"/>
            <w:r>
              <w:rPr>
                <w:rFonts w:ascii="Arial" w:eastAsia="Times New Roman" w:hAnsi="Arial" w:cs="Arial"/>
                <w:color w:val="000000"/>
                <w:sz w:val="20"/>
                <w:szCs w:val="20"/>
              </w:rPr>
              <w:t>meher</w:t>
            </w:r>
            <w:proofErr w:type="spellEnd"/>
            <w:r>
              <w:rPr>
                <w:rFonts w:ascii="Arial" w:eastAsia="Times New Roman" w:hAnsi="Arial" w:cs="Arial"/>
                <w:color w:val="000000"/>
                <w:sz w:val="20"/>
                <w:szCs w:val="20"/>
              </w:rPr>
              <w:t>?</w:t>
            </w:r>
          </w:p>
        </w:tc>
        <w:tc>
          <w:tcPr>
            <w:tcW w:w="1711" w:type="pct"/>
            <w:tcBorders>
              <w:top w:val="single" w:sz="4" w:space="0" w:color="auto"/>
              <w:left w:val="nil"/>
              <w:bottom w:val="single" w:sz="4" w:space="0" w:color="auto"/>
              <w:right w:val="single" w:sz="4" w:space="0" w:color="auto"/>
            </w:tcBorders>
            <w:shd w:val="clear" w:color="auto" w:fill="auto"/>
            <w:noWrap/>
          </w:tcPr>
          <w:p w14:paraId="05E1FD1C" w14:textId="77777777" w:rsidR="00007176" w:rsidRDefault="00007176"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w:t>
            </w:r>
          </w:p>
          <w:p w14:paraId="49B7CD99" w14:textId="77777777" w:rsidR="00007176" w:rsidRDefault="00007176"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0. No</w:t>
            </w:r>
          </w:p>
        </w:tc>
        <w:tc>
          <w:tcPr>
            <w:tcW w:w="955" w:type="pct"/>
            <w:tcBorders>
              <w:top w:val="single" w:sz="4" w:space="0" w:color="auto"/>
              <w:left w:val="nil"/>
              <w:bottom w:val="single" w:sz="4" w:space="0" w:color="auto"/>
              <w:right w:val="single" w:sz="4" w:space="0" w:color="auto"/>
            </w:tcBorders>
            <w:shd w:val="clear" w:color="auto" w:fill="auto"/>
            <w:noWrap/>
          </w:tcPr>
          <w:p w14:paraId="2B5749CA" w14:textId="77777777" w:rsidR="00007176" w:rsidRPr="00CC20E7" w:rsidRDefault="00007176" w:rsidP="007B232D">
            <w:pPr>
              <w:spacing w:after="0" w:line="240" w:lineRule="auto"/>
              <w:contextualSpacing/>
              <w:rPr>
                <w:rFonts w:ascii="Arial" w:eastAsia="Times New Roman" w:hAnsi="Arial" w:cs="Arial"/>
                <w:sz w:val="20"/>
                <w:szCs w:val="20"/>
              </w:rPr>
            </w:pPr>
            <w:r>
              <w:rPr>
                <w:rFonts w:ascii="Arial" w:eastAsia="Times New Roman" w:hAnsi="Arial" w:cs="Arial"/>
                <w:sz w:val="20"/>
                <w:szCs w:val="20"/>
              </w:rPr>
              <w:t>If N6=1</w:t>
            </w:r>
          </w:p>
        </w:tc>
      </w:tr>
      <w:tr w:rsidR="00007176" w:rsidRPr="00CC20E7" w14:paraId="2D2D9D27"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CDB9201" w14:textId="77777777" w:rsidR="00007176" w:rsidRDefault="00007176" w:rsidP="007B232D">
            <w:pPr>
              <w:spacing w:after="0" w:line="240" w:lineRule="auto"/>
              <w:contextualSpacing/>
              <w:jc w:val="center"/>
              <w:rPr>
                <w:rFonts w:ascii="Arial" w:eastAsia="Times New Roman" w:hAnsi="Arial" w:cs="Arial"/>
                <w:color w:val="000000"/>
                <w:sz w:val="20"/>
                <w:szCs w:val="20"/>
              </w:rPr>
            </w:pPr>
            <w:r>
              <w:rPr>
                <w:rFonts w:ascii="Arial" w:eastAsia="Times New Roman" w:hAnsi="Arial" w:cs="Arial"/>
                <w:color w:val="000000"/>
                <w:sz w:val="20"/>
                <w:szCs w:val="20"/>
              </w:rPr>
              <w:t>N9</w:t>
            </w:r>
          </w:p>
        </w:tc>
        <w:tc>
          <w:tcPr>
            <w:tcW w:w="1904" w:type="pct"/>
            <w:tcBorders>
              <w:top w:val="single" w:sz="4" w:space="0" w:color="auto"/>
              <w:left w:val="nil"/>
              <w:bottom w:val="single" w:sz="4" w:space="0" w:color="auto"/>
              <w:right w:val="single" w:sz="4" w:space="0" w:color="auto"/>
            </w:tcBorders>
            <w:shd w:val="clear" w:color="auto" w:fill="auto"/>
            <w:noWrap/>
          </w:tcPr>
          <w:p w14:paraId="1E7D070F" w14:textId="77777777" w:rsidR="00007176" w:rsidRDefault="00007176" w:rsidP="007B232D">
            <w:pPr>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Total teff area covered with improved variety in 2016/17? (in ha)</w:t>
            </w:r>
          </w:p>
        </w:tc>
        <w:tc>
          <w:tcPr>
            <w:tcW w:w="1711" w:type="pct"/>
            <w:tcBorders>
              <w:top w:val="single" w:sz="4" w:space="0" w:color="auto"/>
              <w:left w:val="nil"/>
              <w:bottom w:val="single" w:sz="4" w:space="0" w:color="auto"/>
              <w:right w:val="single" w:sz="4" w:space="0" w:color="auto"/>
            </w:tcBorders>
            <w:shd w:val="clear" w:color="auto" w:fill="auto"/>
            <w:noWrap/>
          </w:tcPr>
          <w:p w14:paraId="3D8483FF" w14:textId="77777777" w:rsidR="00007176" w:rsidRDefault="00007176"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Ha</w:t>
            </w:r>
          </w:p>
        </w:tc>
        <w:tc>
          <w:tcPr>
            <w:tcW w:w="955" w:type="pct"/>
            <w:tcBorders>
              <w:top w:val="single" w:sz="4" w:space="0" w:color="auto"/>
              <w:left w:val="nil"/>
              <w:bottom w:val="single" w:sz="4" w:space="0" w:color="auto"/>
              <w:right w:val="single" w:sz="4" w:space="0" w:color="auto"/>
            </w:tcBorders>
            <w:shd w:val="clear" w:color="auto" w:fill="auto"/>
            <w:noWrap/>
          </w:tcPr>
          <w:p w14:paraId="1FC8944C" w14:textId="77777777" w:rsidR="00007176" w:rsidRDefault="00007176" w:rsidP="007B232D">
            <w:pPr>
              <w:spacing w:after="0" w:line="240" w:lineRule="auto"/>
              <w:contextualSpacing/>
              <w:rPr>
                <w:rFonts w:ascii="Arial" w:eastAsia="Times New Roman" w:hAnsi="Arial" w:cs="Arial"/>
                <w:sz w:val="20"/>
                <w:szCs w:val="20"/>
              </w:rPr>
            </w:pPr>
            <w:r>
              <w:rPr>
                <w:rFonts w:ascii="Arial" w:eastAsia="Times New Roman" w:hAnsi="Arial" w:cs="Arial"/>
                <w:sz w:val="20"/>
                <w:szCs w:val="20"/>
              </w:rPr>
              <w:t>If N8=1</w:t>
            </w:r>
          </w:p>
          <w:p w14:paraId="6CEDE619" w14:textId="77777777" w:rsidR="00007176" w:rsidRDefault="00007176" w:rsidP="007B232D">
            <w:pPr>
              <w:spacing w:after="0" w:line="240" w:lineRule="auto"/>
              <w:contextualSpacing/>
              <w:rPr>
                <w:rFonts w:ascii="Arial" w:eastAsia="Times New Roman" w:hAnsi="Arial" w:cs="Arial"/>
                <w:sz w:val="20"/>
                <w:szCs w:val="20"/>
              </w:rPr>
            </w:pPr>
          </w:p>
          <w:p w14:paraId="7DA139A6" w14:textId="77777777" w:rsidR="00007176" w:rsidRPr="00CC20E7" w:rsidRDefault="00007176" w:rsidP="007B232D">
            <w:pPr>
              <w:spacing w:after="0" w:line="240" w:lineRule="auto"/>
              <w:contextualSpacing/>
              <w:rPr>
                <w:rFonts w:ascii="Arial" w:eastAsia="Times New Roman" w:hAnsi="Arial" w:cs="Arial"/>
                <w:sz w:val="20"/>
                <w:szCs w:val="20"/>
              </w:rPr>
            </w:pPr>
            <w:r>
              <w:rPr>
                <w:rFonts w:ascii="Arial" w:eastAsia="Times New Roman" w:hAnsi="Arial" w:cs="Arial"/>
                <w:sz w:val="20"/>
                <w:szCs w:val="20"/>
              </w:rPr>
              <w:t>[N9 should be less than or equal to N7]</w:t>
            </w:r>
          </w:p>
        </w:tc>
      </w:tr>
      <w:tr w:rsidR="00007176" w:rsidRPr="00CC20E7" w14:paraId="78922658"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9F2A0C8" w14:textId="77777777" w:rsidR="00007176" w:rsidRDefault="00007176" w:rsidP="007B232D">
            <w:pPr>
              <w:spacing w:after="0" w:line="240" w:lineRule="auto"/>
              <w:contextualSpacing/>
              <w:jc w:val="center"/>
              <w:rPr>
                <w:rFonts w:ascii="Arial" w:eastAsia="Times New Roman" w:hAnsi="Arial" w:cs="Arial"/>
                <w:color w:val="000000"/>
                <w:sz w:val="20"/>
                <w:szCs w:val="20"/>
              </w:rPr>
            </w:pPr>
            <w:r>
              <w:rPr>
                <w:rFonts w:ascii="Arial" w:eastAsia="Times New Roman" w:hAnsi="Arial" w:cs="Arial"/>
                <w:color w:val="000000"/>
                <w:sz w:val="20"/>
                <w:szCs w:val="20"/>
              </w:rPr>
              <w:t>N10</w:t>
            </w:r>
          </w:p>
        </w:tc>
        <w:tc>
          <w:tcPr>
            <w:tcW w:w="1904" w:type="pct"/>
            <w:tcBorders>
              <w:top w:val="single" w:sz="4" w:space="0" w:color="auto"/>
              <w:left w:val="nil"/>
              <w:bottom w:val="single" w:sz="4" w:space="0" w:color="auto"/>
              <w:right w:val="single" w:sz="4" w:space="0" w:color="auto"/>
            </w:tcBorders>
            <w:shd w:val="clear" w:color="auto" w:fill="auto"/>
            <w:noWrap/>
          </w:tcPr>
          <w:p w14:paraId="7C0EFAA9" w14:textId="77777777" w:rsidR="00007176" w:rsidRDefault="00007176" w:rsidP="007B232D">
            <w:pPr>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What was the name of the teff variety? </w:t>
            </w:r>
          </w:p>
        </w:tc>
        <w:tc>
          <w:tcPr>
            <w:tcW w:w="1711" w:type="pct"/>
            <w:tcBorders>
              <w:top w:val="single" w:sz="4" w:space="0" w:color="auto"/>
              <w:left w:val="nil"/>
              <w:bottom w:val="single" w:sz="4" w:space="0" w:color="auto"/>
              <w:right w:val="single" w:sz="4" w:space="0" w:color="auto"/>
            </w:tcBorders>
            <w:shd w:val="clear" w:color="auto" w:fill="auto"/>
            <w:noWrap/>
          </w:tcPr>
          <w:p w14:paraId="65B315B6" w14:textId="77777777" w:rsidR="00007176" w:rsidRPr="00520D7A" w:rsidRDefault="00007176" w:rsidP="007B232D">
            <w:pPr>
              <w:contextualSpacing/>
              <w:rPr>
                <w:rFonts w:ascii="Arial" w:eastAsia="Times New Roman" w:hAnsi="Arial" w:cs="Arial"/>
                <w:color w:val="000000"/>
                <w:sz w:val="20"/>
                <w:szCs w:val="20"/>
              </w:rPr>
            </w:pPr>
            <w:r w:rsidRPr="00520D7A">
              <w:rPr>
                <w:rFonts w:ascii="Arial" w:eastAsia="Times New Roman" w:hAnsi="Arial" w:cs="Arial"/>
                <w:color w:val="000000"/>
                <w:sz w:val="20"/>
                <w:szCs w:val="20"/>
              </w:rPr>
              <w:t>1. Eba</w:t>
            </w:r>
          </w:p>
          <w:p w14:paraId="2254CBBF" w14:textId="77777777" w:rsidR="00007176" w:rsidRPr="00520D7A" w:rsidRDefault="00007176" w:rsidP="007B232D">
            <w:pPr>
              <w:contextualSpacing/>
              <w:rPr>
                <w:rFonts w:ascii="Arial" w:eastAsia="Times New Roman" w:hAnsi="Arial" w:cs="Arial"/>
                <w:color w:val="000000"/>
                <w:sz w:val="20"/>
                <w:szCs w:val="20"/>
              </w:rPr>
            </w:pPr>
            <w:r w:rsidRPr="00520D7A">
              <w:rPr>
                <w:rFonts w:ascii="Arial" w:eastAsia="Times New Roman" w:hAnsi="Arial" w:cs="Arial"/>
                <w:color w:val="000000"/>
                <w:sz w:val="20"/>
                <w:szCs w:val="20"/>
              </w:rPr>
              <w:t xml:space="preserve">2. </w:t>
            </w:r>
            <w:proofErr w:type="spellStart"/>
            <w:r w:rsidRPr="00520D7A">
              <w:rPr>
                <w:rFonts w:ascii="Arial" w:eastAsia="Times New Roman" w:hAnsi="Arial" w:cs="Arial"/>
                <w:color w:val="000000"/>
                <w:sz w:val="20"/>
                <w:szCs w:val="20"/>
              </w:rPr>
              <w:t>Boset</w:t>
            </w:r>
            <w:proofErr w:type="spellEnd"/>
          </w:p>
          <w:p w14:paraId="2A19360E" w14:textId="77777777" w:rsidR="00007176" w:rsidRPr="00520D7A" w:rsidRDefault="00007176" w:rsidP="007B232D">
            <w:pPr>
              <w:contextualSpacing/>
              <w:rPr>
                <w:rFonts w:ascii="Arial" w:eastAsia="Times New Roman" w:hAnsi="Arial" w:cs="Arial"/>
                <w:color w:val="000000"/>
                <w:sz w:val="20"/>
                <w:szCs w:val="20"/>
              </w:rPr>
            </w:pPr>
            <w:r w:rsidRPr="00520D7A">
              <w:rPr>
                <w:rFonts w:ascii="Arial" w:eastAsia="Times New Roman" w:hAnsi="Arial" w:cs="Arial"/>
                <w:color w:val="000000"/>
                <w:sz w:val="20"/>
                <w:szCs w:val="20"/>
              </w:rPr>
              <w:t>3. Bora</w:t>
            </w:r>
          </w:p>
          <w:p w14:paraId="243B7E7F" w14:textId="77777777" w:rsidR="00007176" w:rsidRPr="00520D7A" w:rsidRDefault="00007176" w:rsidP="007B232D">
            <w:pPr>
              <w:contextualSpacing/>
              <w:rPr>
                <w:rFonts w:ascii="Arial" w:eastAsia="Times New Roman" w:hAnsi="Arial" w:cs="Arial"/>
                <w:color w:val="000000"/>
                <w:sz w:val="20"/>
                <w:szCs w:val="20"/>
              </w:rPr>
            </w:pPr>
            <w:r w:rsidRPr="00520D7A">
              <w:rPr>
                <w:rFonts w:ascii="Arial" w:eastAsia="Times New Roman" w:hAnsi="Arial" w:cs="Arial"/>
                <w:color w:val="000000"/>
                <w:sz w:val="20"/>
                <w:szCs w:val="20"/>
              </w:rPr>
              <w:t>77. Don’t know</w:t>
            </w:r>
          </w:p>
          <w:p w14:paraId="19708596" w14:textId="77777777" w:rsidR="00007176" w:rsidRDefault="00007176" w:rsidP="007B232D">
            <w:pPr>
              <w:contextualSpacing/>
              <w:rPr>
                <w:rFonts w:ascii="Arial" w:eastAsia="Times New Roman" w:hAnsi="Arial" w:cs="Arial"/>
                <w:color w:val="000000"/>
                <w:sz w:val="20"/>
                <w:szCs w:val="20"/>
              </w:rPr>
            </w:pPr>
            <w:r w:rsidRPr="00520D7A">
              <w:rPr>
                <w:rFonts w:ascii="Arial" w:eastAsia="Times New Roman" w:hAnsi="Arial" w:cs="Arial"/>
                <w:color w:val="000000"/>
                <w:sz w:val="20"/>
                <w:szCs w:val="20"/>
              </w:rPr>
              <w:t>99. Other, specify</w:t>
            </w:r>
          </w:p>
        </w:tc>
        <w:tc>
          <w:tcPr>
            <w:tcW w:w="955" w:type="pct"/>
            <w:tcBorders>
              <w:top w:val="single" w:sz="4" w:space="0" w:color="auto"/>
              <w:left w:val="nil"/>
              <w:bottom w:val="single" w:sz="4" w:space="0" w:color="auto"/>
              <w:right w:val="single" w:sz="4" w:space="0" w:color="auto"/>
            </w:tcBorders>
            <w:shd w:val="clear" w:color="auto" w:fill="auto"/>
            <w:noWrap/>
          </w:tcPr>
          <w:p w14:paraId="0CC18EDB" w14:textId="77777777" w:rsidR="00007176" w:rsidRPr="00CC20E7" w:rsidRDefault="00007176" w:rsidP="007B232D">
            <w:pPr>
              <w:spacing w:after="0" w:line="240" w:lineRule="auto"/>
              <w:contextualSpacing/>
              <w:rPr>
                <w:rFonts w:ascii="Arial" w:eastAsia="Times New Roman" w:hAnsi="Arial" w:cs="Arial"/>
                <w:sz w:val="20"/>
                <w:szCs w:val="20"/>
              </w:rPr>
            </w:pPr>
            <w:r>
              <w:rPr>
                <w:rFonts w:ascii="Arial" w:eastAsia="Times New Roman" w:hAnsi="Arial" w:cs="Arial"/>
                <w:sz w:val="20"/>
                <w:szCs w:val="20"/>
              </w:rPr>
              <w:t>If N8=1</w:t>
            </w:r>
          </w:p>
        </w:tc>
      </w:tr>
      <w:tr w:rsidR="00007176" w:rsidRPr="00CC20E7" w14:paraId="7F9D0AC2"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19D6066A" w14:textId="77777777" w:rsidR="00007176" w:rsidRDefault="00007176" w:rsidP="007B232D">
            <w:pPr>
              <w:spacing w:after="0" w:line="240" w:lineRule="auto"/>
              <w:contextualSpacing/>
              <w:jc w:val="center"/>
              <w:rPr>
                <w:rFonts w:ascii="Arial" w:eastAsia="Times New Roman" w:hAnsi="Arial" w:cs="Arial"/>
                <w:color w:val="000000"/>
                <w:sz w:val="20"/>
                <w:szCs w:val="20"/>
              </w:rPr>
            </w:pPr>
            <w:r>
              <w:rPr>
                <w:rFonts w:ascii="Arial" w:eastAsia="Times New Roman" w:hAnsi="Arial" w:cs="Arial"/>
                <w:color w:val="000000"/>
                <w:sz w:val="20"/>
                <w:szCs w:val="20"/>
              </w:rPr>
              <w:t>N11</w:t>
            </w:r>
          </w:p>
        </w:tc>
        <w:tc>
          <w:tcPr>
            <w:tcW w:w="1904" w:type="pct"/>
            <w:tcBorders>
              <w:top w:val="single" w:sz="4" w:space="0" w:color="auto"/>
              <w:left w:val="nil"/>
              <w:bottom w:val="single" w:sz="4" w:space="0" w:color="auto"/>
              <w:right w:val="single" w:sz="4" w:space="0" w:color="auto"/>
            </w:tcBorders>
            <w:shd w:val="clear" w:color="auto" w:fill="auto"/>
            <w:noWrap/>
          </w:tcPr>
          <w:p w14:paraId="42C0E181" w14:textId="77777777" w:rsidR="00007176" w:rsidRDefault="00007176" w:rsidP="007B232D">
            <w:pPr>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Did you plant wheat on any of your </w:t>
            </w:r>
            <w:proofErr w:type="gramStart"/>
            <w:r>
              <w:rPr>
                <w:rFonts w:ascii="Arial" w:eastAsia="Times New Roman" w:hAnsi="Arial" w:cs="Arial"/>
                <w:color w:val="000000"/>
                <w:sz w:val="20"/>
                <w:szCs w:val="20"/>
              </w:rPr>
              <w:t>parcel</w:t>
            </w:r>
            <w:proofErr w:type="gramEnd"/>
            <w:r>
              <w:rPr>
                <w:rFonts w:ascii="Arial" w:eastAsia="Times New Roman" w:hAnsi="Arial" w:cs="Arial"/>
                <w:color w:val="000000"/>
                <w:sz w:val="20"/>
                <w:szCs w:val="20"/>
              </w:rPr>
              <w:t xml:space="preserve"> in 2016/17 </w:t>
            </w:r>
            <w:proofErr w:type="spellStart"/>
            <w:r>
              <w:rPr>
                <w:rFonts w:ascii="Arial" w:eastAsia="Times New Roman" w:hAnsi="Arial" w:cs="Arial"/>
                <w:color w:val="000000"/>
                <w:sz w:val="20"/>
                <w:szCs w:val="20"/>
              </w:rPr>
              <w:t>meher</w:t>
            </w:r>
            <w:proofErr w:type="spellEnd"/>
            <w:r>
              <w:rPr>
                <w:rFonts w:ascii="Arial" w:eastAsia="Times New Roman" w:hAnsi="Arial" w:cs="Arial"/>
                <w:color w:val="000000"/>
                <w:sz w:val="20"/>
                <w:szCs w:val="20"/>
              </w:rPr>
              <w:t xml:space="preserve"> season?</w:t>
            </w:r>
          </w:p>
        </w:tc>
        <w:tc>
          <w:tcPr>
            <w:tcW w:w="1711" w:type="pct"/>
            <w:tcBorders>
              <w:top w:val="single" w:sz="4" w:space="0" w:color="auto"/>
              <w:left w:val="nil"/>
              <w:bottom w:val="single" w:sz="4" w:space="0" w:color="auto"/>
              <w:right w:val="single" w:sz="4" w:space="0" w:color="auto"/>
            </w:tcBorders>
            <w:shd w:val="clear" w:color="auto" w:fill="auto"/>
            <w:noWrap/>
          </w:tcPr>
          <w:p w14:paraId="7C97F943" w14:textId="77777777" w:rsidR="00007176" w:rsidRDefault="00007176"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w:t>
            </w:r>
          </w:p>
          <w:p w14:paraId="6D4272A7" w14:textId="77777777" w:rsidR="00007176" w:rsidRPr="00520D7A" w:rsidRDefault="00007176"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0. No</w:t>
            </w:r>
          </w:p>
        </w:tc>
        <w:tc>
          <w:tcPr>
            <w:tcW w:w="955" w:type="pct"/>
            <w:tcBorders>
              <w:top w:val="single" w:sz="4" w:space="0" w:color="auto"/>
              <w:left w:val="nil"/>
              <w:bottom w:val="single" w:sz="4" w:space="0" w:color="auto"/>
              <w:right w:val="single" w:sz="4" w:space="0" w:color="auto"/>
            </w:tcBorders>
            <w:shd w:val="clear" w:color="auto" w:fill="auto"/>
            <w:noWrap/>
          </w:tcPr>
          <w:p w14:paraId="29355F7D" w14:textId="77777777" w:rsidR="00007176" w:rsidRDefault="00007176" w:rsidP="007B232D">
            <w:pPr>
              <w:spacing w:after="0" w:line="240" w:lineRule="auto"/>
              <w:contextualSpacing/>
              <w:rPr>
                <w:rFonts w:ascii="Arial" w:eastAsia="Times New Roman" w:hAnsi="Arial" w:cs="Arial"/>
                <w:sz w:val="20"/>
                <w:szCs w:val="20"/>
              </w:rPr>
            </w:pPr>
          </w:p>
        </w:tc>
      </w:tr>
      <w:tr w:rsidR="00007176" w:rsidRPr="00CC20E7" w14:paraId="39CBFD80"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6B2B833" w14:textId="77777777" w:rsidR="00007176" w:rsidRDefault="00007176" w:rsidP="007B232D">
            <w:pPr>
              <w:spacing w:after="0" w:line="240" w:lineRule="auto"/>
              <w:contextualSpacing/>
              <w:jc w:val="center"/>
              <w:rPr>
                <w:rFonts w:ascii="Arial" w:eastAsia="Times New Roman" w:hAnsi="Arial" w:cs="Arial"/>
                <w:color w:val="000000"/>
                <w:sz w:val="20"/>
                <w:szCs w:val="20"/>
              </w:rPr>
            </w:pPr>
            <w:r>
              <w:rPr>
                <w:rFonts w:ascii="Arial" w:eastAsia="Times New Roman" w:hAnsi="Arial" w:cs="Arial"/>
                <w:color w:val="000000"/>
                <w:sz w:val="20"/>
                <w:szCs w:val="20"/>
              </w:rPr>
              <w:t>N12</w:t>
            </w:r>
          </w:p>
        </w:tc>
        <w:tc>
          <w:tcPr>
            <w:tcW w:w="1904" w:type="pct"/>
            <w:tcBorders>
              <w:top w:val="single" w:sz="4" w:space="0" w:color="auto"/>
              <w:left w:val="nil"/>
              <w:bottom w:val="single" w:sz="4" w:space="0" w:color="auto"/>
              <w:right w:val="single" w:sz="4" w:space="0" w:color="auto"/>
            </w:tcBorders>
            <w:shd w:val="clear" w:color="auto" w:fill="auto"/>
            <w:noWrap/>
          </w:tcPr>
          <w:p w14:paraId="515162F4" w14:textId="77777777" w:rsidR="00007176" w:rsidRDefault="00007176" w:rsidP="007B232D">
            <w:pPr>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Total wheat area in 2016/17 (in ha)</w:t>
            </w:r>
          </w:p>
        </w:tc>
        <w:tc>
          <w:tcPr>
            <w:tcW w:w="1711" w:type="pct"/>
            <w:tcBorders>
              <w:top w:val="single" w:sz="4" w:space="0" w:color="auto"/>
              <w:left w:val="nil"/>
              <w:bottom w:val="single" w:sz="4" w:space="0" w:color="auto"/>
              <w:right w:val="single" w:sz="4" w:space="0" w:color="auto"/>
            </w:tcBorders>
            <w:shd w:val="clear" w:color="auto" w:fill="auto"/>
            <w:noWrap/>
          </w:tcPr>
          <w:p w14:paraId="3A4E1018" w14:textId="77777777" w:rsidR="00007176" w:rsidRPr="00520D7A" w:rsidRDefault="00007176"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Ha</w:t>
            </w:r>
          </w:p>
        </w:tc>
        <w:tc>
          <w:tcPr>
            <w:tcW w:w="955" w:type="pct"/>
            <w:tcBorders>
              <w:top w:val="single" w:sz="4" w:space="0" w:color="auto"/>
              <w:left w:val="nil"/>
              <w:bottom w:val="single" w:sz="4" w:space="0" w:color="auto"/>
              <w:right w:val="single" w:sz="4" w:space="0" w:color="auto"/>
            </w:tcBorders>
            <w:shd w:val="clear" w:color="auto" w:fill="auto"/>
            <w:noWrap/>
          </w:tcPr>
          <w:p w14:paraId="5FCC404F" w14:textId="77777777" w:rsidR="00007176" w:rsidRDefault="00007176" w:rsidP="007B232D">
            <w:pPr>
              <w:spacing w:after="0" w:line="240" w:lineRule="auto"/>
              <w:contextualSpacing/>
              <w:rPr>
                <w:rFonts w:ascii="Arial" w:eastAsia="Times New Roman" w:hAnsi="Arial" w:cs="Arial"/>
                <w:sz w:val="20"/>
                <w:szCs w:val="20"/>
              </w:rPr>
            </w:pPr>
            <w:r>
              <w:rPr>
                <w:rFonts w:ascii="Arial" w:eastAsia="Times New Roman" w:hAnsi="Arial" w:cs="Arial"/>
                <w:sz w:val="20"/>
                <w:szCs w:val="20"/>
              </w:rPr>
              <w:t>If N6=11</w:t>
            </w:r>
          </w:p>
        </w:tc>
      </w:tr>
      <w:tr w:rsidR="00007176" w:rsidRPr="00CC20E7" w14:paraId="0F2BEA56"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61C8F96E" w14:textId="77777777" w:rsidR="00007176" w:rsidRDefault="00007176" w:rsidP="007B232D">
            <w:pPr>
              <w:spacing w:after="0" w:line="240" w:lineRule="auto"/>
              <w:contextualSpacing/>
              <w:jc w:val="center"/>
              <w:rPr>
                <w:rFonts w:ascii="Arial" w:eastAsia="Times New Roman" w:hAnsi="Arial" w:cs="Arial"/>
                <w:color w:val="000000"/>
                <w:sz w:val="20"/>
                <w:szCs w:val="20"/>
              </w:rPr>
            </w:pPr>
            <w:r>
              <w:rPr>
                <w:rFonts w:ascii="Arial" w:eastAsia="Times New Roman" w:hAnsi="Arial" w:cs="Arial"/>
                <w:color w:val="000000"/>
                <w:sz w:val="20"/>
                <w:szCs w:val="20"/>
              </w:rPr>
              <w:t>N13</w:t>
            </w:r>
          </w:p>
        </w:tc>
        <w:tc>
          <w:tcPr>
            <w:tcW w:w="1904" w:type="pct"/>
            <w:tcBorders>
              <w:top w:val="single" w:sz="4" w:space="0" w:color="auto"/>
              <w:left w:val="nil"/>
              <w:bottom w:val="single" w:sz="4" w:space="0" w:color="auto"/>
              <w:right w:val="single" w:sz="4" w:space="0" w:color="auto"/>
            </w:tcBorders>
            <w:shd w:val="clear" w:color="auto" w:fill="auto"/>
            <w:noWrap/>
          </w:tcPr>
          <w:p w14:paraId="7615DA4F" w14:textId="77777777" w:rsidR="00007176" w:rsidRDefault="00007176" w:rsidP="007B232D">
            <w:pPr>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Did you plant improved variety on any of your wheat plot in 2016/17 </w:t>
            </w:r>
            <w:proofErr w:type="spellStart"/>
            <w:r>
              <w:rPr>
                <w:rFonts w:ascii="Arial" w:eastAsia="Times New Roman" w:hAnsi="Arial" w:cs="Arial"/>
                <w:color w:val="000000"/>
                <w:sz w:val="20"/>
                <w:szCs w:val="20"/>
              </w:rPr>
              <w:t>meher</w:t>
            </w:r>
            <w:proofErr w:type="spellEnd"/>
            <w:r>
              <w:rPr>
                <w:rFonts w:ascii="Arial" w:eastAsia="Times New Roman" w:hAnsi="Arial" w:cs="Arial"/>
                <w:color w:val="000000"/>
                <w:sz w:val="20"/>
                <w:szCs w:val="20"/>
              </w:rPr>
              <w:t>?</w:t>
            </w:r>
          </w:p>
        </w:tc>
        <w:tc>
          <w:tcPr>
            <w:tcW w:w="1711" w:type="pct"/>
            <w:tcBorders>
              <w:top w:val="single" w:sz="4" w:space="0" w:color="auto"/>
              <w:left w:val="nil"/>
              <w:bottom w:val="single" w:sz="4" w:space="0" w:color="auto"/>
              <w:right w:val="single" w:sz="4" w:space="0" w:color="auto"/>
            </w:tcBorders>
            <w:shd w:val="clear" w:color="auto" w:fill="auto"/>
            <w:noWrap/>
          </w:tcPr>
          <w:p w14:paraId="3F64F160" w14:textId="77777777" w:rsidR="00007176" w:rsidRDefault="00007176"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w:t>
            </w:r>
          </w:p>
          <w:p w14:paraId="1E8CC047" w14:textId="77777777" w:rsidR="00007176" w:rsidRPr="00520D7A" w:rsidRDefault="00007176"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0. No</w:t>
            </w:r>
          </w:p>
        </w:tc>
        <w:tc>
          <w:tcPr>
            <w:tcW w:w="955" w:type="pct"/>
            <w:tcBorders>
              <w:top w:val="single" w:sz="4" w:space="0" w:color="auto"/>
              <w:left w:val="nil"/>
              <w:bottom w:val="single" w:sz="4" w:space="0" w:color="auto"/>
              <w:right w:val="single" w:sz="4" w:space="0" w:color="auto"/>
            </w:tcBorders>
            <w:shd w:val="clear" w:color="auto" w:fill="auto"/>
            <w:noWrap/>
          </w:tcPr>
          <w:p w14:paraId="18B91373" w14:textId="77777777" w:rsidR="00007176" w:rsidRDefault="00007176" w:rsidP="007B232D">
            <w:pPr>
              <w:spacing w:after="0" w:line="240" w:lineRule="auto"/>
              <w:contextualSpacing/>
              <w:rPr>
                <w:rFonts w:ascii="Arial" w:eastAsia="Times New Roman" w:hAnsi="Arial" w:cs="Arial"/>
                <w:sz w:val="20"/>
                <w:szCs w:val="20"/>
              </w:rPr>
            </w:pPr>
            <w:r>
              <w:rPr>
                <w:rFonts w:ascii="Arial" w:eastAsia="Times New Roman" w:hAnsi="Arial" w:cs="Arial"/>
                <w:sz w:val="20"/>
                <w:szCs w:val="20"/>
              </w:rPr>
              <w:t>If N6=11</w:t>
            </w:r>
          </w:p>
        </w:tc>
      </w:tr>
      <w:tr w:rsidR="00007176" w:rsidRPr="00CC20E7" w14:paraId="2BD64106"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22C9AAA1" w14:textId="77777777" w:rsidR="00007176" w:rsidRDefault="00007176" w:rsidP="007B232D">
            <w:pPr>
              <w:spacing w:after="0" w:line="240" w:lineRule="auto"/>
              <w:contextualSpacing/>
              <w:jc w:val="center"/>
              <w:rPr>
                <w:rFonts w:ascii="Arial" w:eastAsia="Times New Roman" w:hAnsi="Arial" w:cs="Arial"/>
                <w:color w:val="000000"/>
                <w:sz w:val="20"/>
                <w:szCs w:val="20"/>
              </w:rPr>
            </w:pPr>
            <w:r>
              <w:rPr>
                <w:rFonts w:ascii="Arial" w:eastAsia="Times New Roman" w:hAnsi="Arial" w:cs="Arial"/>
                <w:color w:val="000000"/>
                <w:sz w:val="20"/>
                <w:szCs w:val="20"/>
              </w:rPr>
              <w:t>N14</w:t>
            </w:r>
          </w:p>
        </w:tc>
        <w:tc>
          <w:tcPr>
            <w:tcW w:w="1904" w:type="pct"/>
            <w:tcBorders>
              <w:top w:val="single" w:sz="4" w:space="0" w:color="auto"/>
              <w:left w:val="nil"/>
              <w:bottom w:val="single" w:sz="4" w:space="0" w:color="auto"/>
              <w:right w:val="single" w:sz="4" w:space="0" w:color="auto"/>
            </w:tcBorders>
            <w:shd w:val="clear" w:color="auto" w:fill="auto"/>
            <w:noWrap/>
          </w:tcPr>
          <w:p w14:paraId="2DA39D9C" w14:textId="77777777" w:rsidR="00007176" w:rsidRDefault="00007176" w:rsidP="007B232D">
            <w:pPr>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Total teff area covered with improved variety in 2016/17? (in ha)</w:t>
            </w:r>
          </w:p>
        </w:tc>
        <w:tc>
          <w:tcPr>
            <w:tcW w:w="1711" w:type="pct"/>
            <w:tcBorders>
              <w:top w:val="single" w:sz="4" w:space="0" w:color="auto"/>
              <w:left w:val="nil"/>
              <w:bottom w:val="single" w:sz="4" w:space="0" w:color="auto"/>
              <w:right w:val="single" w:sz="4" w:space="0" w:color="auto"/>
            </w:tcBorders>
            <w:shd w:val="clear" w:color="auto" w:fill="auto"/>
            <w:noWrap/>
          </w:tcPr>
          <w:p w14:paraId="78E22935" w14:textId="77777777" w:rsidR="00007176" w:rsidRPr="00520D7A" w:rsidRDefault="00007176"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Ha</w:t>
            </w:r>
          </w:p>
        </w:tc>
        <w:tc>
          <w:tcPr>
            <w:tcW w:w="955" w:type="pct"/>
            <w:tcBorders>
              <w:top w:val="single" w:sz="4" w:space="0" w:color="auto"/>
              <w:left w:val="nil"/>
              <w:bottom w:val="single" w:sz="4" w:space="0" w:color="auto"/>
              <w:right w:val="single" w:sz="4" w:space="0" w:color="auto"/>
            </w:tcBorders>
            <w:shd w:val="clear" w:color="auto" w:fill="auto"/>
            <w:noWrap/>
          </w:tcPr>
          <w:p w14:paraId="1753D7A8" w14:textId="77777777" w:rsidR="00007176" w:rsidRDefault="00007176" w:rsidP="007B232D">
            <w:pPr>
              <w:spacing w:after="0" w:line="240" w:lineRule="auto"/>
              <w:contextualSpacing/>
              <w:rPr>
                <w:rFonts w:ascii="Arial" w:eastAsia="Times New Roman" w:hAnsi="Arial" w:cs="Arial"/>
                <w:sz w:val="20"/>
                <w:szCs w:val="20"/>
              </w:rPr>
            </w:pPr>
            <w:r>
              <w:rPr>
                <w:rFonts w:ascii="Arial" w:eastAsia="Times New Roman" w:hAnsi="Arial" w:cs="Arial"/>
                <w:sz w:val="20"/>
                <w:szCs w:val="20"/>
              </w:rPr>
              <w:t>If N13=1</w:t>
            </w:r>
          </w:p>
          <w:p w14:paraId="0685162F" w14:textId="77777777" w:rsidR="00007176" w:rsidRDefault="00007176" w:rsidP="007B232D">
            <w:pPr>
              <w:spacing w:after="0" w:line="240" w:lineRule="auto"/>
              <w:contextualSpacing/>
              <w:rPr>
                <w:rFonts w:ascii="Arial" w:eastAsia="Times New Roman" w:hAnsi="Arial" w:cs="Arial"/>
                <w:sz w:val="20"/>
                <w:szCs w:val="20"/>
              </w:rPr>
            </w:pPr>
          </w:p>
          <w:p w14:paraId="3AB0CDDC" w14:textId="77777777" w:rsidR="00007176" w:rsidRDefault="00007176" w:rsidP="007B232D">
            <w:pPr>
              <w:spacing w:after="0" w:line="240" w:lineRule="auto"/>
              <w:contextualSpacing/>
              <w:rPr>
                <w:rFonts w:ascii="Arial" w:eastAsia="Times New Roman" w:hAnsi="Arial" w:cs="Arial"/>
                <w:sz w:val="20"/>
                <w:szCs w:val="20"/>
              </w:rPr>
            </w:pPr>
            <w:r>
              <w:rPr>
                <w:rFonts w:ascii="Arial" w:eastAsia="Times New Roman" w:hAnsi="Arial" w:cs="Arial"/>
                <w:sz w:val="20"/>
                <w:szCs w:val="20"/>
              </w:rPr>
              <w:t>[N14 should be less than or equal to N12]</w:t>
            </w:r>
          </w:p>
        </w:tc>
      </w:tr>
      <w:tr w:rsidR="00007176" w:rsidRPr="00CC20E7" w14:paraId="1220AC67"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55893D53" w14:textId="77777777" w:rsidR="00007176" w:rsidRDefault="00007176" w:rsidP="007B232D">
            <w:pPr>
              <w:spacing w:after="0" w:line="240" w:lineRule="auto"/>
              <w:contextualSpacing/>
              <w:jc w:val="center"/>
              <w:rPr>
                <w:rFonts w:ascii="Arial" w:eastAsia="Times New Roman" w:hAnsi="Arial" w:cs="Arial"/>
                <w:color w:val="000000"/>
                <w:sz w:val="20"/>
                <w:szCs w:val="20"/>
              </w:rPr>
            </w:pPr>
            <w:r>
              <w:rPr>
                <w:rFonts w:ascii="Arial" w:eastAsia="Times New Roman" w:hAnsi="Arial" w:cs="Arial"/>
                <w:color w:val="000000"/>
                <w:sz w:val="20"/>
                <w:szCs w:val="20"/>
              </w:rPr>
              <w:t>N15</w:t>
            </w:r>
          </w:p>
        </w:tc>
        <w:tc>
          <w:tcPr>
            <w:tcW w:w="1904" w:type="pct"/>
            <w:tcBorders>
              <w:top w:val="single" w:sz="4" w:space="0" w:color="auto"/>
              <w:left w:val="nil"/>
              <w:bottom w:val="single" w:sz="4" w:space="0" w:color="auto"/>
              <w:right w:val="single" w:sz="4" w:space="0" w:color="auto"/>
            </w:tcBorders>
            <w:shd w:val="clear" w:color="auto" w:fill="auto"/>
            <w:noWrap/>
          </w:tcPr>
          <w:p w14:paraId="0D027132" w14:textId="77777777" w:rsidR="00007176" w:rsidRDefault="00007176" w:rsidP="007B232D">
            <w:pPr>
              <w:spacing w:after="0" w:line="240" w:lineRule="auto"/>
              <w:contextualSpacing/>
              <w:rPr>
                <w:rFonts w:ascii="Arial" w:eastAsia="Times New Roman" w:hAnsi="Arial" w:cs="Arial"/>
                <w:color w:val="000000"/>
                <w:sz w:val="20"/>
                <w:szCs w:val="20"/>
              </w:rPr>
            </w:pPr>
            <w:commentRangeStart w:id="33"/>
            <w:r>
              <w:rPr>
                <w:rFonts w:ascii="Arial" w:eastAsia="Times New Roman" w:hAnsi="Arial" w:cs="Arial"/>
                <w:color w:val="000000"/>
                <w:sz w:val="20"/>
                <w:szCs w:val="20"/>
              </w:rPr>
              <w:t xml:space="preserve">What was the name of the wheat variety? </w:t>
            </w:r>
          </w:p>
        </w:tc>
        <w:tc>
          <w:tcPr>
            <w:tcW w:w="1711" w:type="pct"/>
            <w:tcBorders>
              <w:top w:val="single" w:sz="4" w:space="0" w:color="auto"/>
              <w:left w:val="nil"/>
              <w:bottom w:val="single" w:sz="4" w:space="0" w:color="auto"/>
              <w:right w:val="single" w:sz="4" w:space="0" w:color="auto"/>
            </w:tcBorders>
            <w:shd w:val="clear" w:color="auto" w:fill="auto"/>
            <w:noWrap/>
          </w:tcPr>
          <w:p w14:paraId="31BD4F0D" w14:textId="77777777" w:rsidR="00007176" w:rsidRPr="00520D7A" w:rsidRDefault="00007176" w:rsidP="007B232D">
            <w:pPr>
              <w:contextualSpacing/>
              <w:rPr>
                <w:rFonts w:ascii="Arial" w:eastAsia="Times New Roman" w:hAnsi="Arial" w:cs="Arial"/>
                <w:color w:val="000000"/>
                <w:sz w:val="20"/>
                <w:szCs w:val="20"/>
              </w:rPr>
            </w:pPr>
            <w:r w:rsidRPr="00520D7A">
              <w:rPr>
                <w:rFonts w:ascii="Arial" w:eastAsia="Times New Roman" w:hAnsi="Arial" w:cs="Arial"/>
                <w:color w:val="000000"/>
                <w:sz w:val="20"/>
                <w:szCs w:val="20"/>
              </w:rPr>
              <w:t xml:space="preserve">1. </w:t>
            </w:r>
            <w:r>
              <w:rPr>
                <w:rFonts w:ascii="Arial" w:eastAsia="Times New Roman" w:hAnsi="Arial" w:cs="Arial"/>
                <w:color w:val="000000"/>
                <w:sz w:val="20"/>
                <w:szCs w:val="20"/>
              </w:rPr>
              <w:t>Daka</w:t>
            </w:r>
          </w:p>
          <w:p w14:paraId="468E6EED" w14:textId="77777777" w:rsidR="00007176" w:rsidRPr="00520D7A" w:rsidRDefault="00007176" w:rsidP="007B232D">
            <w:pPr>
              <w:contextualSpacing/>
              <w:rPr>
                <w:rFonts w:ascii="Arial" w:eastAsia="Times New Roman" w:hAnsi="Arial" w:cs="Arial"/>
                <w:color w:val="000000"/>
                <w:sz w:val="20"/>
                <w:szCs w:val="20"/>
              </w:rPr>
            </w:pPr>
            <w:r w:rsidRPr="00520D7A">
              <w:rPr>
                <w:rFonts w:ascii="Arial" w:eastAsia="Times New Roman" w:hAnsi="Arial" w:cs="Arial"/>
                <w:color w:val="000000"/>
                <w:sz w:val="20"/>
                <w:szCs w:val="20"/>
              </w:rPr>
              <w:t>77. Don’t know</w:t>
            </w:r>
          </w:p>
          <w:p w14:paraId="614265B1" w14:textId="77777777" w:rsidR="00007176" w:rsidRPr="00520D7A" w:rsidRDefault="00007176" w:rsidP="007B232D">
            <w:pPr>
              <w:contextualSpacing/>
              <w:rPr>
                <w:rFonts w:ascii="Arial" w:eastAsia="Times New Roman" w:hAnsi="Arial" w:cs="Arial"/>
                <w:color w:val="000000"/>
                <w:sz w:val="20"/>
                <w:szCs w:val="20"/>
              </w:rPr>
            </w:pPr>
            <w:r w:rsidRPr="00520D7A">
              <w:rPr>
                <w:rFonts w:ascii="Arial" w:eastAsia="Times New Roman" w:hAnsi="Arial" w:cs="Arial"/>
                <w:color w:val="000000"/>
                <w:sz w:val="20"/>
                <w:szCs w:val="20"/>
              </w:rPr>
              <w:t>99. Other, specify</w:t>
            </w:r>
          </w:p>
        </w:tc>
        <w:tc>
          <w:tcPr>
            <w:tcW w:w="955" w:type="pct"/>
            <w:tcBorders>
              <w:top w:val="single" w:sz="4" w:space="0" w:color="auto"/>
              <w:left w:val="nil"/>
              <w:bottom w:val="single" w:sz="4" w:space="0" w:color="auto"/>
              <w:right w:val="single" w:sz="4" w:space="0" w:color="auto"/>
            </w:tcBorders>
            <w:shd w:val="clear" w:color="auto" w:fill="auto"/>
            <w:noWrap/>
          </w:tcPr>
          <w:p w14:paraId="4B443135" w14:textId="77777777" w:rsidR="00007176" w:rsidRDefault="00007176" w:rsidP="007B232D">
            <w:pPr>
              <w:spacing w:after="0" w:line="240" w:lineRule="auto"/>
              <w:contextualSpacing/>
              <w:rPr>
                <w:rFonts w:ascii="Arial" w:eastAsia="Times New Roman" w:hAnsi="Arial" w:cs="Arial"/>
                <w:sz w:val="20"/>
                <w:szCs w:val="20"/>
              </w:rPr>
            </w:pPr>
            <w:r>
              <w:rPr>
                <w:rFonts w:ascii="Arial" w:eastAsia="Times New Roman" w:hAnsi="Arial" w:cs="Arial"/>
                <w:sz w:val="20"/>
                <w:szCs w:val="20"/>
              </w:rPr>
              <w:t>If N13=1</w:t>
            </w:r>
            <w:commentRangeEnd w:id="33"/>
            <w:r>
              <w:rPr>
                <w:rStyle w:val="CommentReference"/>
              </w:rPr>
              <w:commentReference w:id="33"/>
            </w:r>
          </w:p>
        </w:tc>
      </w:tr>
    </w:tbl>
    <w:p w14:paraId="6D10B150" w14:textId="77777777" w:rsidR="00007176" w:rsidRDefault="00007176" w:rsidP="00007176"/>
    <w:p w14:paraId="3522B9C0" w14:textId="77777777" w:rsidR="00007176" w:rsidRDefault="00007176" w:rsidP="00913BA8">
      <w:pPr>
        <w:tabs>
          <w:tab w:val="left" w:pos="7092"/>
        </w:tabs>
        <w:spacing w:after="0" w:line="240" w:lineRule="auto"/>
        <w:contextualSpacing/>
        <w:rPr>
          <w:rFonts w:ascii="Arial" w:hAnsi="Arial" w:cs="Arial"/>
          <w:sz w:val="20"/>
          <w:szCs w:val="20"/>
          <w:lang w:val="en-GB"/>
        </w:rPr>
      </w:pPr>
    </w:p>
    <w:p w14:paraId="34970DC4" w14:textId="77777777" w:rsidR="00C105E9" w:rsidRDefault="00C105E9" w:rsidP="00913BA8">
      <w:pPr>
        <w:tabs>
          <w:tab w:val="left" w:pos="7092"/>
        </w:tabs>
        <w:spacing w:after="0" w:line="240" w:lineRule="auto"/>
        <w:contextualSpacing/>
        <w:rPr>
          <w:rFonts w:ascii="Arial" w:hAnsi="Arial" w:cs="Arial"/>
          <w:sz w:val="20"/>
          <w:szCs w:val="20"/>
          <w:lang w:val="en-GB"/>
        </w:rPr>
      </w:pPr>
    </w:p>
    <w:p w14:paraId="415512ED" w14:textId="77777777" w:rsidR="00C105E9" w:rsidRDefault="00C105E9" w:rsidP="00913BA8">
      <w:pPr>
        <w:tabs>
          <w:tab w:val="left" w:pos="7092"/>
        </w:tabs>
        <w:spacing w:after="0" w:line="240" w:lineRule="auto"/>
        <w:contextualSpacing/>
        <w:rPr>
          <w:rFonts w:ascii="Arial" w:hAnsi="Arial" w:cs="Arial"/>
          <w:sz w:val="20"/>
          <w:szCs w:val="20"/>
          <w:lang w:val="en-GB"/>
        </w:rPr>
      </w:pPr>
    </w:p>
    <w:p w14:paraId="213400B6" w14:textId="77777777" w:rsidR="00C105E9" w:rsidRDefault="00C105E9" w:rsidP="00913BA8">
      <w:pPr>
        <w:tabs>
          <w:tab w:val="left" w:pos="7092"/>
        </w:tabs>
        <w:spacing w:after="0" w:line="240" w:lineRule="auto"/>
        <w:contextualSpacing/>
        <w:rPr>
          <w:rFonts w:ascii="Arial" w:hAnsi="Arial" w:cs="Arial"/>
          <w:sz w:val="20"/>
          <w:szCs w:val="20"/>
          <w:lang w:val="en-GB"/>
        </w:rPr>
      </w:pPr>
    </w:p>
    <w:p w14:paraId="7537D752" w14:textId="77777777" w:rsidR="00C105E9" w:rsidRDefault="00C105E9" w:rsidP="00913BA8">
      <w:pPr>
        <w:tabs>
          <w:tab w:val="left" w:pos="7092"/>
        </w:tabs>
        <w:spacing w:after="0" w:line="240" w:lineRule="auto"/>
        <w:contextualSpacing/>
        <w:rPr>
          <w:rFonts w:ascii="Arial" w:hAnsi="Arial" w:cs="Arial"/>
          <w:sz w:val="20"/>
          <w:szCs w:val="20"/>
          <w:lang w:val="en-GB"/>
        </w:rPr>
      </w:pPr>
    </w:p>
    <w:p w14:paraId="38872554" w14:textId="0C0716A9" w:rsidR="005B621A" w:rsidRPr="005B621A" w:rsidRDefault="005B621A" w:rsidP="00FA07C4">
      <w:pPr>
        <w:rPr>
          <w:b/>
          <w:bCs/>
          <w:color w:val="EE0000"/>
        </w:rPr>
      </w:pPr>
      <w:bookmarkStart w:id="34" w:name="_Hlk200724004"/>
      <w:r w:rsidRPr="005B621A">
        <w:rPr>
          <w:b/>
          <w:bCs/>
          <w:color w:val="EE0000"/>
        </w:rPr>
        <w:lastRenderedPageBreak/>
        <w:t>REMAINING MODULES ARE FOR MEN AND WOMEN (MAIN RESPONDENT AND 2</w:t>
      </w:r>
      <w:r w:rsidRPr="005B621A">
        <w:rPr>
          <w:b/>
          <w:bCs/>
          <w:color w:val="EE0000"/>
          <w:vertAlign w:val="superscript"/>
        </w:rPr>
        <w:t>ND</w:t>
      </w:r>
      <w:r w:rsidRPr="005B621A">
        <w:rPr>
          <w:b/>
          <w:bCs/>
          <w:color w:val="EE0000"/>
        </w:rPr>
        <w:t xml:space="preserve"> DECISION MAKER LISTED EARLIER}</w:t>
      </w:r>
    </w:p>
    <w:p w14:paraId="07EAF754" w14:textId="6EBBB745" w:rsidR="00C105E9" w:rsidRDefault="00C105E9" w:rsidP="00FA07C4">
      <w:pPr>
        <w:rPr>
          <w:b/>
          <w:bCs/>
        </w:rPr>
      </w:pPr>
      <w:r>
        <w:rPr>
          <w:b/>
          <w:bCs/>
        </w:rPr>
        <w:t>MODULE NT: WTP FOR NEW SEED VARIETIES</w:t>
      </w:r>
    </w:p>
    <w:tbl>
      <w:tblPr>
        <w:tblpPr w:leftFromText="180" w:rightFromText="180" w:vertAnchor="text" w:tblpY="1"/>
        <w:tblOverlap w:val="never"/>
        <w:tblW w:w="5471" w:type="pct"/>
        <w:tblLayout w:type="fixed"/>
        <w:tblLook w:val="04A0" w:firstRow="1" w:lastRow="0" w:firstColumn="1" w:lastColumn="0" w:noHBand="0" w:noVBand="1"/>
      </w:tblPr>
      <w:tblGrid>
        <w:gridCol w:w="1219"/>
        <w:gridCol w:w="5396"/>
        <w:gridCol w:w="4849"/>
        <w:gridCol w:w="2706"/>
      </w:tblGrid>
      <w:tr w:rsidR="00C105E9" w:rsidRPr="00CC20E7" w14:paraId="75F24570"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1342BE14" w14:textId="77777777" w:rsidR="00C105E9" w:rsidRDefault="00C105E9" w:rsidP="007B232D">
            <w:pPr>
              <w:spacing w:after="0" w:line="240" w:lineRule="auto"/>
              <w:contextualSpacing/>
              <w:jc w:val="center"/>
              <w:rPr>
                <w:rFonts w:ascii="Arial" w:eastAsia="Times New Roman" w:hAnsi="Arial" w:cs="Arial"/>
                <w:sz w:val="20"/>
                <w:szCs w:val="20"/>
              </w:rPr>
            </w:pPr>
            <w:commentRangeStart w:id="35"/>
            <w:r>
              <w:rPr>
                <w:rFonts w:ascii="Arial" w:eastAsia="Times New Roman" w:hAnsi="Arial" w:cs="Arial"/>
                <w:color w:val="000000"/>
                <w:sz w:val="20"/>
                <w:szCs w:val="20"/>
              </w:rPr>
              <w:t>NT16a</w:t>
            </w:r>
          </w:p>
        </w:tc>
        <w:tc>
          <w:tcPr>
            <w:tcW w:w="1904" w:type="pct"/>
            <w:tcBorders>
              <w:top w:val="single" w:sz="4" w:space="0" w:color="auto"/>
              <w:left w:val="nil"/>
              <w:bottom w:val="single" w:sz="4" w:space="0" w:color="auto"/>
              <w:right w:val="single" w:sz="4" w:space="0" w:color="auto"/>
            </w:tcBorders>
            <w:shd w:val="clear" w:color="auto" w:fill="auto"/>
            <w:noWrap/>
          </w:tcPr>
          <w:p w14:paraId="0282C123" w14:textId="77777777" w:rsidR="00C105E9" w:rsidRPr="00CC20E7"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 xml:space="preserve">If there is a new variety of teff seed that is high yielding, would you be willing to pay </w:t>
            </w:r>
            <w:commentRangeStart w:id="36"/>
            <w:r>
              <w:rPr>
                <w:rFonts w:ascii="Arial" w:eastAsia="Times New Roman" w:hAnsi="Arial" w:cs="Arial"/>
                <w:color w:val="000000"/>
                <w:sz w:val="20"/>
                <w:szCs w:val="20"/>
              </w:rPr>
              <w:t xml:space="preserve">200 </w:t>
            </w:r>
            <w:commentRangeEnd w:id="36"/>
            <w:r>
              <w:rPr>
                <w:rStyle w:val="CommentReference"/>
              </w:rPr>
              <w:commentReference w:id="36"/>
            </w:r>
            <w:r>
              <w:rPr>
                <w:rFonts w:ascii="Arial" w:eastAsia="Times New Roman" w:hAnsi="Arial" w:cs="Arial"/>
                <w:color w:val="000000"/>
                <w:sz w:val="20"/>
                <w:szCs w:val="20"/>
              </w:rPr>
              <w:t xml:space="preserve">Birr/kg for the seed? </w:t>
            </w:r>
            <w:commentRangeEnd w:id="35"/>
            <w:r>
              <w:rPr>
                <w:rStyle w:val="CommentReference"/>
              </w:rPr>
              <w:commentReference w:id="35"/>
            </w:r>
          </w:p>
        </w:tc>
        <w:tc>
          <w:tcPr>
            <w:tcW w:w="1711" w:type="pct"/>
            <w:tcBorders>
              <w:top w:val="single" w:sz="4" w:space="0" w:color="auto"/>
              <w:left w:val="nil"/>
              <w:bottom w:val="single" w:sz="4" w:space="0" w:color="auto"/>
              <w:right w:val="single" w:sz="4" w:space="0" w:color="auto"/>
            </w:tcBorders>
            <w:shd w:val="clear" w:color="auto" w:fill="auto"/>
            <w:noWrap/>
          </w:tcPr>
          <w:p w14:paraId="6D381435" w14:textId="77777777" w:rsidR="00C105E9" w:rsidRDefault="00C105E9"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Yes&gt;&gt;NT16d</w:t>
            </w:r>
          </w:p>
          <w:p w14:paraId="1B6C33D0" w14:textId="77777777" w:rsidR="00C105E9" w:rsidRPr="000452F3"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0. No&gt;&gt;NT16b</w:t>
            </w:r>
          </w:p>
        </w:tc>
        <w:tc>
          <w:tcPr>
            <w:tcW w:w="955" w:type="pct"/>
            <w:tcBorders>
              <w:top w:val="single" w:sz="4" w:space="0" w:color="auto"/>
              <w:left w:val="nil"/>
              <w:bottom w:val="single" w:sz="4" w:space="0" w:color="auto"/>
              <w:right w:val="single" w:sz="4" w:space="0" w:color="auto"/>
            </w:tcBorders>
            <w:shd w:val="clear" w:color="auto" w:fill="auto"/>
            <w:noWrap/>
          </w:tcPr>
          <w:p w14:paraId="210C7507" w14:textId="77777777" w:rsidR="00C105E9" w:rsidRPr="00CC20E7" w:rsidRDefault="00C105E9" w:rsidP="007B232D">
            <w:pPr>
              <w:spacing w:after="0" w:line="240" w:lineRule="auto"/>
              <w:contextualSpacing/>
              <w:rPr>
                <w:rFonts w:ascii="Arial" w:eastAsia="Times New Roman" w:hAnsi="Arial" w:cs="Arial"/>
                <w:sz w:val="20"/>
                <w:szCs w:val="20"/>
              </w:rPr>
            </w:pPr>
          </w:p>
        </w:tc>
      </w:tr>
      <w:tr w:rsidR="00C105E9" w:rsidRPr="00CC20E7" w14:paraId="2D54722A"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6A5EC6DB" w14:textId="77777777" w:rsidR="00C105E9" w:rsidRDefault="00C105E9" w:rsidP="007B232D">
            <w:pPr>
              <w:spacing w:after="0" w:line="240" w:lineRule="auto"/>
              <w:contextualSpacing/>
              <w:jc w:val="center"/>
              <w:rPr>
                <w:rFonts w:ascii="Arial" w:eastAsia="Times New Roman" w:hAnsi="Arial" w:cs="Arial"/>
                <w:sz w:val="20"/>
                <w:szCs w:val="20"/>
              </w:rPr>
            </w:pPr>
            <w:r>
              <w:rPr>
                <w:rFonts w:ascii="Arial" w:eastAsia="Times New Roman" w:hAnsi="Arial" w:cs="Arial"/>
                <w:color w:val="000000"/>
                <w:sz w:val="20"/>
                <w:szCs w:val="20"/>
              </w:rPr>
              <w:t>NT16b</w:t>
            </w:r>
          </w:p>
        </w:tc>
        <w:tc>
          <w:tcPr>
            <w:tcW w:w="1904" w:type="pct"/>
            <w:tcBorders>
              <w:top w:val="single" w:sz="4" w:space="0" w:color="auto"/>
              <w:left w:val="nil"/>
              <w:bottom w:val="single" w:sz="4" w:space="0" w:color="auto"/>
              <w:right w:val="single" w:sz="4" w:space="0" w:color="auto"/>
            </w:tcBorders>
            <w:shd w:val="clear" w:color="auto" w:fill="auto"/>
            <w:noWrap/>
          </w:tcPr>
          <w:p w14:paraId="50FFB26C" w14:textId="77777777" w:rsidR="00C105E9" w:rsidRPr="00CC20E7"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{150 Birr/kg}</w:t>
            </w:r>
          </w:p>
        </w:tc>
        <w:tc>
          <w:tcPr>
            <w:tcW w:w="1711" w:type="pct"/>
            <w:tcBorders>
              <w:top w:val="single" w:sz="4" w:space="0" w:color="auto"/>
              <w:left w:val="nil"/>
              <w:bottom w:val="single" w:sz="4" w:space="0" w:color="auto"/>
              <w:right w:val="single" w:sz="4" w:space="0" w:color="auto"/>
            </w:tcBorders>
            <w:shd w:val="clear" w:color="auto" w:fill="auto"/>
            <w:noWrap/>
          </w:tcPr>
          <w:p w14:paraId="7C6CC487" w14:textId="77777777" w:rsidR="00C105E9" w:rsidRDefault="00C105E9"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Yes&gt;&gt;NT16c</w:t>
            </w:r>
          </w:p>
          <w:p w14:paraId="73BC7370" w14:textId="77777777" w:rsidR="00C105E9" w:rsidRPr="000452F3"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0. No&gt;&gt;NT16f</w:t>
            </w:r>
          </w:p>
        </w:tc>
        <w:tc>
          <w:tcPr>
            <w:tcW w:w="955" w:type="pct"/>
            <w:tcBorders>
              <w:top w:val="single" w:sz="4" w:space="0" w:color="auto"/>
              <w:left w:val="nil"/>
              <w:bottom w:val="single" w:sz="4" w:space="0" w:color="auto"/>
              <w:right w:val="single" w:sz="4" w:space="0" w:color="auto"/>
            </w:tcBorders>
            <w:shd w:val="clear" w:color="auto" w:fill="auto"/>
            <w:noWrap/>
          </w:tcPr>
          <w:p w14:paraId="1FA58E65" w14:textId="77777777" w:rsidR="00C105E9" w:rsidRPr="00CC20E7" w:rsidRDefault="00C105E9" w:rsidP="007B232D">
            <w:pPr>
              <w:spacing w:after="0" w:line="240" w:lineRule="auto"/>
              <w:contextualSpacing/>
              <w:rPr>
                <w:rFonts w:ascii="Arial" w:eastAsia="Times New Roman" w:hAnsi="Arial" w:cs="Arial"/>
                <w:sz w:val="20"/>
                <w:szCs w:val="20"/>
              </w:rPr>
            </w:pPr>
          </w:p>
        </w:tc>
      </w:tr>
      <w:tr w:rsidR="00C105E9" w:rsidRPr="00CC20E7" w14:paraId="1DC794CE" w14:textId="77777777" w:rsidTr="007B232D">
        <w:trPr>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1BAC74F3" w14:textId="77777777" w:rsidR="00C105E9" w:rsidRDefault="00C105E9" w:rsidP="007B232D">
            <w:pPr>
              <w:spacing w:after="0" w:line="240" w:lineRule="auto"/>
              <w:contextualSpacing/>
              <w:jc w:val="center"/>
              <w:rPr>
                <w:rFonts w:ascii="Arial" w:eastAsia="Times New Roman" w:hAnsi="Arial" w:cs="Arial"/>
                <w:sz w:val="20"/>
                <w:szCs w:val="20"/>
              </w:rPr>
            </w:pPr>
            <w:r>
              <w:rPr>
                <w:rFonts w:ascii="Arial" w:eastAsia="Times New Roman" w:hAnsi="Arial" w:cs="Arial"/>
                <w:color w:val="000000"/>
                <w:sz w:val="20"/>
                <w:szCs w:val="20"/>
              </w:rPr>
              <w:t>NT16c</w:t>
            </w:r>
          </w:p>
        </w:tc>
        <w:tc>
          <w:tcPr>
            <w:tcW w:w="1904" w:type="pct"/>
            <w:tcBorders>
              <w:top w:val="single" w:sz="4" w:space="0" w:color="auto"/>
              <w:left w:val="nil"/>
              <w:bottom w:val="single" w:sz="4" w:space="0" w:color="auto"/>
              <w:right w:val="single" w:sz="4" w:space="0" w:color="auto"/>
            </w:tcBorders>
            <w:shd w:val="clear" w:color="auto" w:fill="auto"/>
            <w:noWrap/>
          </w:tcPr>
          <w:p w14:paraId="420F50E4" w14:textId="77777777" w:rsidR="00C105E9" w:rsidRPr="00CC20E7"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{175 Birr/kg}</w:t>
            </w:r>
          </w:p>
        </w:tc>
        <w:tc>
          <w:tcPr>
            <w:tcW w:w="1711" w:type="pct"/>
            <w:tcBorders>
              <w:top w:val="single" w:sz="4" w:space="0" w:color="auto"/>
              <w:left w:val="nil"/>
              <w:bottom w:val="single" w:sz="4" w:space="0" w:color="auto"/>
              <w:right w:val="single" w:sz="4" w:space="0" w:color="auto"/>
            </w:tcBorders>
            <w:shd w:val="clear" w:color="auto" w:fill="auto"/>
            <w:noWrap/>
          </w:tcPr>
          <w:p w14:paraId="609F00A9" w14:textId="77777777" w:rsidR="00C105E9" w:rsidRDefault="00C105E9"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Yes&gt;&gt;NT16f</w:t>
            </w:r>
          </w:p>
          <w:p w14:paraId="4EE93853" w14:textId="77777777" w:rsidR="00C105E9" w:rsidRPr="000452F3"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0. No&gt;&gt;NT16f</w:t>
            </w:r>
          </w:p>
        </w:tc>
        <w:tc>
          <w:tcPr>
            <w:tcW w:w="955" w:type="pct"/>
            <w:tcBorders>
              <w:top w:val="single" w:sz="4" w:space="0" w:color="auto"/>
              <w:left w:val="nil"/>
              <w:bottom w:val="single" w:sz="4" w:space="0" w:color="auto"/>
              <w:right w:val="single" w:sz="4" w:space="0" w:color="auto"/>
            </w:tcBorders>
            <w:shd w:val="clear" w:color="auto" w:fill="auto"/>
            <w:noWrap/>
          </w:tcPr>
          <w:p w14:paraId="64229554" w14:textId="77777777" w:rsidR="00C105E9" w:rsidRPr="00CC20E7" w:rsidRDefault="00C105E9" w:rsidP="007B232D">
            <w:pPr>
              <w:spacing w:after="0" w:line="240" w:lineRule="auto"/>
              <w:contextualSpacing/>
              <w:rPr>
                <w:rFonts w:ascii="Arial" w:eastAsia="Times New Roman" w:hAnsi="Arial" w:cs="Arial"/>
                <w:sz w:val="20"/>
                <w:szCs w:val="20"/>
              </w:rPr>
            </w:pPr>
          </w:p>
        </w:tc>
      </w:tr>
      <w:tr w:rsidR="00C105E9" w:rsidRPr="00CC20E7" w14:paraId="606E911B" w14:textId="77777777" w:rsidTr="007B232D">
        <w:trPr>
          <w:trHeight w:val="710"/>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CA45BC9" w14:textId="77777777" w:rsidR="00C105E9" w:rsidRDefault="00C105E9" w:rsidP="007B232D">
            <w:pPr>
              <w:spacing w:after="0" w:line="240" w:lineRule="auto"/>
              <w:contextualSpacing/>
              <w:jc w:val="center"/>
              <w:rPr>
                <w:rFonts w:ascii="Arial" w:eastAsia="Times New Roman" w:hAnsi="Arial" w:cs="Arial"/>
                <w:sz w:val="20"/>
                <w:szCs w:val="20"/>
              </w:rPr>
            </w:pPr>
            <w:r>
              <w:rPr>
                <w:rFonts w:ascii="Arial" w:eastAsia="Times New Roman" w:hAnsi="Arial" w:cs="Arial"/>
                <w:color w:val="000000"/>
                <w:sz w:val="20"/>
                <w:szCs w:val="20"/>
              </w:rPr>
              <w:t>NT16d</w:t>
            </w:r>
          </w:p>
        </w:tc>
        <w:tc>
          <w:tcPr>
            <w:tcW w:w="1904" w:type="pct"/>
            <w:tcBorders>
              <w:top w:val="single" w:sz="4" w:space="0" w:color="auto"/>
              <w:left w:val="nil"/>
              <w:bottom w:val="single" w:sz="4" w:space="0" w:color="auto"/>
              <w:right w:val="single" w:sz="4" w:space="0" w:color="auto"/>
            </w:tcBorders>
            <w:shd w:val="clear" w:color="auto" w:fill="auto"/>
            <w:noWrap/>
          </w:tcPr>
          <w:p w14:paraId="1861E34C" w14:textId="77777777" w:rsidR="00C105E9" w:rsidRPr="00CC20E7"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{225 Birr/kg}</w:t>
            </w:r>
          </w:p>
        </w:tc>
        <w:tc>
          <w:tcPr>
            <w:tcW w:w="1711" w:type="pct"/>
            <w:tcBorders>
              <w:top w:val="single" w:sz="4" w:space="0" w:color="auto"/>
              <w:left w:val="nil"/>
              <w:bottom w:val="single" w:sz="4" w:space="0" w:color="auto"/>
              <w:right w:val="single" w:sz="4" w:space="0" w:color="auto"/>
            </w:tcBorders>
            <w:shd w:val="clear" w:color="auto" w:fill="auto"/>
            <w:noWrap/>
          </w:tcPr>
          <w:p w14:paraId="7E5993B4" w14:textId="77777777" w:rsidR="00C105E9" w:rsidRDefault="00C105E9"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Yes&gt;&gt;NT16e</w:t>
            </w:r>
          </w:p>
          <w:p w14:paraId="4D8449F7" w14:textId="77777777" w:rsidR="00C105E9" w:rsidRPr="000452F3"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0. No&gt;&gt;NT16f</w:t>
            </w:r>
          </w:p>
        </w:tc>
        <w:tc>
          <w:tcPr>
            <w:tcW w:w="955" w:type="pct"/>
            <w:tcBorders>
              <w:top w:val="single" w:sz="4" w:space="0" w:color="auto"/>
              <w:left w:val="nil"/>
              <w:bottom w:val="single" w:sz="4" w:space="0" w:color="auto"/>
              <w:right w:val="single" w:sz="4" w:space="0" w:color="auto"/>
            </w:tcBorders>
            <w:shd w:val="clear" w:color="auto" w:fill="auto"/>
            <w:noWrap/>
          </w:tcPr>
          <w:p w14:paraId="67166005" w14:textId="77777777" w:rsidR="00C105E9" w:rsidRPr="00CC20E7" w:rsidRDefault="00C105E9" w:rsidP="007B232D">
            <w:pPr>
              <w:spacing w:after="0" w:line="240" w:lineRule="auto"/>
              <w:contextualSpacing/>
              <w:rPr>
                <w:rFonts w:ascii="Arial" w:eastAsia="Times New Roman" w:hAnsi="Arial" w:cs="Arial"/>
                <w:sz w:val="20"/>
                <w:szCs w:val="20"/>
              </w:rPr>
            </w:pPr>
          </w:p>
        </w:tc>
      </w:tr>
      <w:tr w:rsidR="00C105E9" w:rsidRPr="00CC20E7" w14:paraId="5862C3E3" w14:textId="77777777" w:rsidTr="007B232D">
        <w:trPr>
          <w:trHeight w:val="800"/>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CC1AB3A" w14:textId="77777777" w:rsidR="00C105E9" w:rsidRDefault="00C105E9" w:rsidP="007B232D">
            <w:pPr>
              <w:spacing w:after="0" w:line="240" w:lineRule="auto"/>
              <w:contextualSpacing/>
              <w:jc w:val="center"/>
              <w:rPr>
                <w:rFonts w:ascii="Arial" w:eastAsia="Times New Roman" w:hAnsi="Arial" w:cs="Arial"/>
                <w:sz w:val="20"/>
                <w:szCs w:val="20"/>
              </w:rPr>
            </w:pPr>
            <w:r>
              <w:rPr>
                <w:rFonts w:ascii="Arial" w:eastAsia="Times New Roman" w:hAnsi="Arial" w:cs="Arial"/>
                <w:color w:val="000000"/>
                <w:sz w:val="20"/>
                <w:szCs w:val="20"/>
              </w:rPr>
              <w:t>NT116e</w:t>
            </w:r>
          </w:p>
        </w:tc>
        <w:tc>
          <w:tcPr>
            <w:tcW w:w="1904" w:type="pct"/>
            <w:tcBorders>
              <w:top w:val="single" w:sz="4" w:space="0" w:color="auto"/>
              <w:left w:val="nil"/>
              <w:bottom w:val="single" w:sz="4" w:space="0" w:color="auto"/>
              <w:right w:val="single" w:sz="4" w:space="0" w:color="auto"/>
            </w:tcBorders>
            <w:shd w:val="clear" w:color="auto" w:fill="auto"/>
            <w:noWrap/>
          </w:tcPr>
          <w:p w14:paraId="7CD2918E" w14:textId="77777777" w:rsidR="00C105E9" w:rsidRPr="00CC20E7"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{250 Birr/kg}</w:t>
            </w:r>
          </w:p>
        </w:tc>
        <w:tc>
          <w:tcPr>
            <w:tcW w:w="1711" w:type="pct"/>
            <w:tcBorders>
              <w:top w:val="single" w:sz="4" w:space="0" w:color="auto"/>
              <w:left w:val="nil"/>
              <w:bottom w:val="single" w:sz="4" w:space="0" w:color="auto"/>
              <w:right w:val="single" w:sz="4" w:space="0" w:color="auto"/>
            </w:tcBorders>
            <w:shd w:val="clear" w:color="auto" w:fill="auto"/>
            <w:noWrap/>
          </w:tcPr>
          <w:p w14:paraId="3526EB59" w14:textId="77777777" w:rsidR="00C105E9" w:rsidRDefault="00C105E9"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Yes&gt;&gt;NT16f</w:t>
            </w:r>
          </w:p>
          <w:p w14:paraId="311F8B6D" w14:textId="77777777" w:rsidR="00C105E9" w:rsidRPr="000452F3"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0. No&gt;&gt;NT16f</w:t>
            </w:r>
          </w:p>
        </w:tc>
        <w:tc>
          <w:tcPr>
            <w:tcW w:w="955" w:type="pct"/>
            <w:tcBorders>
              <w:top w:val="single" w:sz="4" w:space="0" w:color="auto"/>
              <w:left w:val="nil"/>
              <w:bottom w:val="single" w:sz="4" w:space="0" w:color="auto"/>
              <w:right w:val="single" w:sz="4" w:space="0" w:color="auto"/>
            </w:tcBorders>
            <w:shd w:val="clear" w:color="auto" w:fill="auto"/>
            <w:noWrap/>
          </w:tcPr>
          <w:p w14:paraId="2234A320" w14:textId="77777777" w:rsidR="00C105E9" w:rsidRPr="00CC20E7" w:rsidRDefault="00C105E9" w:rsidP="007B232D">
            <w:pPr>
              <w:spacing w:after="0" w:line="240" w:lineRule="auto"/>
              <w:contextualSpacing/>
              <w:rPr>
                <w:rFonts w:ascii="Arial" w:eastAsia="Times New Roman" w:hAnsi="Arial" w:cs="Arial"/>
                <w:sz w:val="20"/>
                <w:szCs w:val="20"/>
              </w:rPr>
            </w:pPr>
          </w:p>
        </w:tc>
      </w:tr>
      <w:tr w:rsidR="00C105E9" w:rsidRPr="00CC20E7" w14:paraId="17A5B9DD" w14:textId="77777777" w:rsidTr="007B232D">
        <w:trPr>
          <w:trHeight w:val="620"/>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6001BD52" w14:textId="77777777" w:rsidR="00C105E9" w:rsidRDefault="00C105E9" w:rsidP="007B232D">
            <w:pPr>
              <w:spacing w:after="0" w:line="240" w:lineRule="auto"/>
              <w:contextualSpacing/>
              <w:jc w:val="center"/>
              <w:rPr>
                <w:rFonts w:ascii="Arial" w:eastAsia="Times New Roman" w:hAnsi="Arial" w:cs="Arial"/>
                <w:sz w:val="20"/>
                <w:szCs w:val="20"/>
              </w:rPr>
            </w:pPr>
            <w:r>
              <w:rPr>
                <w:rFonts w:ascii="Arial" w:eastAsia="Times New Roman" w:hAnsi="Arial" w:cs="Arial"/>
                <w:color w:val="000000"/>
                <w:sz w:val="20"/>
                <w:szCs w:val="20"/>
              </w:rPr>
              <w:t>NT6f</w:t>
            </w:r>
          </w:p>
        </w:tc>
        <w:tc>
          <w:tcPr>
            <w:tcW w:w="1904" w:type="pct"/>
            <w:tcBorders>
              <w:top w:val="single" w:sz="4" w:space="0" w:color="auto"/>
              <w:left w:val="nil"/>
              <w:bottom w:val="single" w:sz="4" w:space="0" w:color="auto"/>
              <w:right w:val="single" w:sz="4" w:space="0" w:color="auto"/>
            </w:tcBorders>
            <w:shd w:val="clear" w:color="auto" w:fill="auto"/>
            <w:noWrap/>
          </w:tcPr>
          <w:p w14:paraId="3DC8D52C" w14:textId="77777777" w:rsidR="00C105E9" w:rsidRPr="00CC20E7"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What is the maximum price you are willing to pay for this new seed variety?</w:t>
            </w:r>
          </w:p>
        </w:tc>
        <w:tc>
          <w:tcPr>
            <w:tcW w:w="1711" w:type="pct"/>
            <w:tcBorders>
              <w:top w:val="single" w:sz="4" w:space="0" w:color="auto"/>
              <w:left w:val="nil"/>
              <w:bottom w:val="single" w:sz="4" w:space="0" w:color="auto"/>
              <w:right w:val="single" w:sz="4" w:space="0" w:color="auto"/>
            </w:tcBorders>
            <w:shd w:val="clear" w:color="auto" w:fill="auto"/>
            <w:noWrap/>
          </w:tcPr>
          <w:p w14:paraId="5CA6BF6A" w14:textId="77777777" w:rsidR="00C105E9" w:rsidRPr="000452F3"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 xml:space="preserve">Birr/kg </w:t>
            </w:r>
          </w:p>
        </w:tc>
        <w:tc>
          <w:tcPr>
            <w:tcW w:w="955" w:type="pct"/>
            <w:tcBorders>
              <w:top w:val="single" w:sz="4" w:space="0" w:color="auto"/>
              <w:left w:val="nil"/>
              <w:bottom w:val="single" w:sz="4" w:space="0" w:color="auto"/>
              <w:right w:val="single" w:sz="4" w:space="0" w:color="auto"/>
            </w:tcBorders>
            <w:shd w:val="clear" w:color="auto" w:fill="auto"/>
            <w:noWrap/>
          </w:tcPr>
          <w:p w14:paraId="040A3BD3" w14:textId="77777777" w:rsidR="00C105E9" w:rsidRPr="00CC20E7"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should be consistent with above answers</w:t>
            </w:r>
          </w:p>
        </w:tc>
      </w:tr>
      <w:tr w:rsidR="00C105E9" w:rsidRPr="00CC20E7" w14:paraId="2735E57D" w14:textId="77777777" w:rsidTr="007B232D">
        <w:trPr>
          <w:trHeight w:val="710"/>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BD80D34" w14:textId="77777777" w:rsidR="00C105E9" w:rsidRDefault="00C105E9" w:rsidP="007B232D">
            <w:pPr>
              <w:spacing w:after="0" w:line="240" w:lineRule="auto"/>
              <w:contextualSpacing/>
              <w:jc w:val="center"/>
              <w:rPr>
                <w:rFonts w:ascii="Arial" w:eastAsia="Times New Roman" w:hAnsi="Arial" w:cs="Arial"/>
                <w:sz w:val="20"/>
                <w:szCs w:val="20"/>
              </w:rPr>
            </w:pPr>
            <w:r>
              <w:rPr>
                <w:rFonts w:ascii="Arial" w:eastAsia="Times New Roman" w:hAnsi="Arial" w:cs="Arial"/>
                <w:color w:val="000000"/>
                <w:sz w:val="20"/>
                <w:szCs w:val="20"/>
              </w:rPr>
              <w:t>NW16a</w:t>
            </w:r>
          </w:p>
        </w:tc>
        <w:tc>
          <w:tcPr>
            <w:tcW w:w="1904" w:type="pct"/>
            <w:tcBorders>
              <w:top w:val="single" w:sz="4" w:space="0" w:color="auto"/>
              <w:left w:val="nil"/>
              <w:bottom w:val="single" w:sz="4" w:space="0" w:color="auto"/>
              <w:right w:val="single" w:sz="4" w:space="0" w:color="auto"/>
            </w:tcBorders>
            <w:shd w:val="clear" w:color="auto" w:fill="auto"/>
            <w:noWrap/>
          </w:tcPr>
          <w:p w14:paraId="3A7F6D64" w14:textId="77777777" w:rsidR="00C105E9" w:rsidRPr="00CC20E7"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 xml:space="preserve">If there is a new variety of wheat </w:t>
            </w:r>
            <w:proofErr w:type="gramStart"/>
            <w:r>
              <w:rPr>
                <w:rFonts w:ascii="Arial" w:eastAsia="Times New Roman" w:hAnsi="Arial" w:cs="Arial"/>
                <w:color w:val="000000"/>
                <w:sz w:val="20"/>
                <w:szCs w:val="20"/>
              </w:rPr>
              <w:t>seed</w:t>
            </w:r>
            <w:proofErr w:type="gramEnd"/>
            <w:r>
              <w:rPr>
                <w:rFonts w:ascii="Arial" w:eastAsia="Times New Roman" w:hAnsi="Arial" w:cs="Arial"/>
                <w:color w:val="000000"/>
                <w:sz w:val="20"/>
                <w:szCs w:val="20"/>
              </w:rPr>
              <w:t xml:space="preserve"> that </w:t>
            </w:r>
            <w:proofErr w:type="gramStart"/>
            <w:r>
              <w:rPr>
                <w:rFonts w:ascii="Arial" w:eastAsia="Times New Roman" w:hAnsi="Arial" w:cs="Arial"/>
                <w:color w:val="000000"/>
                <w:sz w:val="20"/>
                <w:szCs w:val="20"/>
              </w:rPr>
              <w:t>is</w:t>
            </w:r>
            <w:proofErr w:type="gramEnd"/>
            <w:r>
              <w:rPr>
                <w:rFonts w:ascii="Arial" w:eastAsia="Times New Roman" w:hAnsi="Arial" w:cs="Arial"/>
                <w:color w:val="000000"/>
                <w:sz w:val="20"/>
                <w:szCs w:val="20"/>
              </w:rPr>
              <w:t xml:space="preserve"> high yielding, would you be willing to pay </w:t>
            </w:r>
            <w:commentRangeStart w:id="37"/>
            <w:r>
              <w:rPr>
                <w:rFonts w:ascii="Arial" w:eastAsia="Times New Roman" w:hAnsi="Arial" w:cs="Arial"/>
                <w:color w:val="000000"/>
                <w:sz w:val="20"/>
                <w:szCs w:val="20"/>
              </w:rPr>
              <w:t xml:space="preserve">100 </w:t>
            </w:r>
            <w:commentRangeEnd w:id="37"/>
            <w:r>
              <w:rPr>
                <w:rStyle w:val="CommentReference"/>
              </w:rPr>
              <w:commentReference w:id="37"/>
            </w:r>
            <w:r>
              <w:rPr>
                <w:rFonts w:ascii="Arial" w:eastAsia="Times New Roman" w:hAnsi="Arial" w:cs="Arial"/>
                <w:color w:val="000000"/>
                <w:sz w:val="20"/>
                <w:szCs w:val="20"/>
              </w:rPr>
              <w:t xml:space="preserve">Birr for the seed? </w:t>
            </w:r>
          </w:p>
        </w:tc>
        <w:tc>
          <w:tcPr>
            <w:tcW w:w="1711" w:type="pct"/>
            <w:tcBorders>
              <w:top w:val="single" w:sz="4" w:space="0" w:color="auto"/>
              <w:left w:val="nil"/>
              <w:bottom w:val="single" w:sz="4" w:space="0" w:color="auto"/>
              <w:right w:val="single" w:sz="4" w:space="0" w:color="auto"/>
            </w:tcBorders>
            <w:shd w:val="clear" w:color="auto" w:fill="auto"/>
            <w:noWrap/>
          </w:tcPr>
          <w:p w14:paraId="45946594" w14:textId="77777777" w:rsidR="00C105E9" w:rsidRDefault="00C105E9"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Yes&gt;&gt;NW16d</w:t>
            </w:r>
          </w:p>
          <w:p w14:paraId="6909A6D8" w14:textId="77777777" w:rsidR="00C105E9" w:rsidRPr="000452F3"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0. No&gt;&gt;NW16b</w:t>
            </w:r>
          </w:p>
        </w:tc>
        <w:tc>
          <w:tcPr>
            <w:tcW w:w="955" w:type="pct"/>
            <w:tcBorders>
              <w:top w:val="single" w:sz="4" w:space="0" w:color="auto"/>
              <w:left w:val="nil"/>
              <w:bottom w:val="single" w:sz="4" w:space="0" w:color="auto"/>
              <w:right w:val="single" w:sz="4" w:space="0" w:color="auto"/>
            </w:tcBorders>
            <w:shd w:val="clear" w:color="auto" w:fill="auto"/>
            <w:noWrap/>
          </w:tcPr>
          <w:p w14:paraId="3252A2A2" w14:textId="77777777" w:rsidR="00C105E9" w:rsidRPr="00CC20E7" w:rsidRDefault="00C105E9" w:rsidP="007B232D">
            <w:pPr>
              <w:spacing w:after="0" w:line="240" w:lineRule="auto"/>
              <w:contextualSpacing/>
              <w:rPr>
                <w:rFonts w:ascii="Arial" w:eastAsia="Times New Roman" w:hAnsi="Arial" w:cs="Arial"/>
                <w:sz w:val="20"/>
                <w:szCs w:val="20"/>
              </w:rPr>
            </w:pPr>
          </w:p>
        </w:tc>
      </w:tr>
      <w:tr w:rsidR="00C105E9" w:rsidRPr="00CC20E7" w14:paraId="15CCE7D2" w14:textId="77777777" w:rsidTr="007B232D">
        <w:trPr>
          <w:trHeight w:val="710"/>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59B1AE92" w14:textId="77777777" w:rsidR="00C105E9" w:rsidRDefault="00C105E9" w:rsidP="007B232D">
            <w:pPr>
              <w:spacing w:after="0" w:line="240" w:lineRule="auto"/>
              <w:contextualSpacing/>
              <w:jc w:val="center"/>
              <w:rPr>
                <w:rFonts w:ascii="Arial" w:eastAsia="Times New Roman" w:hAnsi="Arial" w:cs="Arial"/>
                <w:sz w:val="20"/>
                <w:szCs w:val="20"/>
              </w:rPr>
            </w:pPr>
            <w:r>
              <w:rPr>
                <w:rFonts w:ascii="Arial" w:eastAsia="Times New Roman" w:hAnsi="Arial" w:cs="Arial"/>
                <w:color w:val="000000"/>
                <w:sz w:val="20"/>
                <w:szCs w:val="20"/>
              </w:rPr>
              <w:t>NW16b</w:t>
            </w:r>
          </w:p>
        </w:tc>
        <w:tc>
          <w:tcPr>
            <w:tcW w:w="1904" w:type="pct"/>
            <w:tcBorders>
              <w:top w:val="single" w:sz="4" w:space="0" w:color="auto"/>
              <w:left w:val="nil"/>
              <w:bottom w:val="single" w:sz="4" w:space="0" w:color="auto"/>
              <w:right w:val="single" w:sz="4" w:space="0" w:color="auto"/>
            </w:tcBorders>
            <w:shd w:val="clear" w:color="auto" w:fill="auto"/>
            <w:noWrap/>
          </w:tcPr>
          <w:p w14:paraId="1082FFCB" w14:textId="77777777" w:rsidR="00C105E9" w:rsidRPr="00CC20E7" w:rsidRDefault="00C105E9" w:rsidP="007B232D">
            <w:pPr>
              <w:spacing w:after="0" w:line="240" w:lineRule="auto"/>
              <w:contextualSpacing/>
              <w:rPr>
                <w:rFonts w:ascii="Arial" w:eastAsia="Times New Roman" w:hAnsi="Arial" w:cs="Arial"/>
                <w:sz w:val="20"/>
                <w:szCs w:val="20"/>
              </w:rPr>
            </w:pPr>
            <w:proofErr w:type="gramStart"/>
            <w:r>
              <w:rPr>
                <w:rFonts w:ascii="Arial" w:eastAsia="Times New Roman" w:hAnsi="Arial" w:cs="Arial"/>
                <w:color w:val="000000"/>
                <w:sz w:val="20"/>
                <w:szCs w:val="20"/>
              </w:rPr>
              <w:t>{ 50</w:t>
            </w:r>
            <w:proofErr w:type="gramEnd"/>
            <w:r>
              <w:rPr>
                <w:rFonts w:ascii="Arial" w:eastAsia="Times New Roman" w:hAnsi="Arial" w:cs="Arial"/>
                <w:color w:val="000000"/>
                <w:sz w:val="20"/>
                <w:szCs w:val="20"/>
              </w:rPr>
              <w:t xml:space="preserve"> Birr/kg}</w:t>
            </w:r>
          </w:p>
        </w:tc>
        <w:tc>
          <w:tcPr>
            <w:tcW w:w="1711" w:type="pct"/>
            <w:tcBorders>
              <w:top w:val="single" w:sz="4" w:space="0" w:color="auto"/>
              <w:left w:val="nil"/>
              <w:bottom w:val="single" w:sz="4" w:space="0" w:color="auto"/>
              <w:right w:val="single" w:sz="4" w:space="0" w:color="auto"/>
            </w:tcBorders>
            <w:shd w:val="clear" w:color="auto" w:fill="auto"/>
            <w:noWrap/>
          </w:tcPr>
          <w:p w14:paraId="0C9BBFAE" w14:textId="77777777" w:rsidR="00C105E9" w:rsidRDefault="00C105E9"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Yes&gt;&gt;NW16c</w:t>
            </w:r>
          </w:p>
          <w:p w14:paraId="4E151AC7" w14:textId="77777777" w:rsidR="00C105E9" w:rsidRPr="000452F3"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0. No&gt;&gt;NW16f</w:t>
            </w:r>
          </w:p>
        </w:tc>
        <w:tc>
          <w:tcPr>
            <w:tcW w:w="955" w:type="pct"/>
            <w:tcBorders>
              <w:top w:val="single" w:sz="4" w:space="0" w:color="auto"/>
              <w:left w:val="nil"/>
              <w:bottom w:val="single" w:sz="4" w:space="0" w:color="auto"/>
              <w:right w:val="single" w:sz="4" w:space="0" w:color="auto"/>
            </w:tcBorders>
            <w:shd w:val="clear" w:color="auto" w:fill="auto"/>
            <w:noWrap/>
          </w:tcPr>
          <w:p w14:paraId="1AB11059" w14:textId="77777777" w:rsidR="00C105E9" w:rsidRPr="00CC20E7" w:rsidRDefault="00C105E9" w:rsidP="007B232D">
            <w:pPr>
              <w:spacing w:after="0" w:line="240" w:lineRule="auto"/>
              <w:contextualSpacing/>
              <w:rPr>
                <w:rFonts w:ascii="Arial" w:eastAsia="Times New Roman" w:hAnsi="Arial" w:cs="Arial"/>
                <w:sz w:val="20"/>
                <w:szCs w:val="20"/>
              </w:rPr>
            </w:pPr>
          </w:p>
        </w:tc>
      </w:tr>
      <w:tr w:rsidR="00C105E9" w:rsidRPr="00CC20E7" w14:paraId="42859A16" w14:textId="77777777" w:rsidTr="007B232D">
        <w:trPr>
          <w:trHeight w:val="710"/>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70E633AF" w14:textId="77777777" w:rsidR="00C105E9" w:rsidRDefault="00C105E9" w:rsidP="007B232D">
            <w:pPr>
              <w:spacing w:after="0" w:line="240" w:lineRule="auto"/>
              <w:contextualSpacing/>
              <w:jc w:val="center"/>
              <w:rPr>
                <w:rFonts w:ascii="Arial" w:eastAsia="Times New Roman" w:hAnsi="Arial" w:cs="Arial"/>
                <w:sz w:val="20"/>
                <w:szCs w:val="20"/>
              </w:rPr>
            </w:pPr>
            <w:r>
              <w:rPr>
                <w:rFonts w:ascii="Arial" w:eastAsia="Times New Roman" w:hAnsi="Arial" w:cs="Arial"/>
                <w:color w:val="000000"/>
                <w:sz w:val="20"/>
                <w:szCs w:val="20"/>
              </w:rPr>
              <w:t>NW16c</w:t>
            </w:r>
          </w:p>
        </w:tc>
        <w:tc>
          <w:tcPr>
            <w:tcW w:w="1904" w:type="pct"/>
            <w:tcBorders>
              <w:top w:val="single" w:sz="4" w:space="0" w:color="auto"/>
              <w:left w:val="nil"/>
              <w:bottom w:val="single" w:sz="4" w:space="0" w:color="auto"/>
              <w:right w:val="single" w:sz="4" w:space="0" w:color="auto"/>
            </w:tcBorders>
            <w:shd w:val="clear" w:color="auto" w:fill="auto"/>
            <w:noWrap/>
          </w:tcPr>
          <w:p w14:paraId="4A59BCF4" w14:textId="77777777" w:rsidR="00C105E9" w:rsidRPr="00CC20E7"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{75 Birr/kg}</w:t>
            </w:r>
          </w:p>
        </w:tc>
        <w:tc>
          <w:tcPr>
            <w:tcW w:w="1711" w:type="pct"/>
            <w:tcBorders>
              <w:top w:val="single" w:sz="4" w:space="0" w:color="auto"/>
              <w:left w:val="nil"/>
              <w:bottom w:val="single" w:sz="4" w:space="0" w:color="auto"/>
              <w:right w:val="single" w:sz="4" w:space="0" w:color="auto"/>
            </w:tcBorders>
            <w:shd w:val="clear" w:color="auto" w:fill="auto"/>
            <w:noWrap/>
          </w:tcPr>
          <w:p w14:paraId="6FB2CA8F" w14:textId="77777777" w:rsidR="00C105E9" w:rsidRDefault="00C105E9"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Yes&gt;&gt;NW16f</w:t>
            </w:r>
          </w:p>
          <w:p w14:paraId="3911BBB2" w14:textId="77777777" w:rsidR="00C105E9" w:rsidRPr="000452F3"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0. No&gt;&gt;NW16f</w:t>
            </w:r>
          </w:p>
        </w:tc>
        <w:tc>
          <w:tcPr>
            <w:tcW w:w="955" w:type="pct"/>
            <w:tcBorders>
              <w:top w:val="single" w:sz="4" w:space="0" w:color="auto"/>
              <w:left w:val="nil"/>
              <w:bottom w:val="single" w:sz="4" w:space="0" w:color="auto"/>
              <w:right w:val="single" w:sz="4" w:space="0" w:color="auto"/>
            </w:tcBorders>
            <w:shd w:val="clear" w:color="auto" w:fill="auto"/>
            <w:noWrap/>
          </w:tcPr>
          <w:p w14:paraId="785A7D4B" w14:textId="77777777" w:rsidR="00C105E9" w:rsidRPr="00CC20E7" w:rsidRDefault="00C105E9" w:rsidP="007B232D">
            <w:pPr>
              <w:spacing w:after="0" w:line="240" w:lineRule="auto"/>
              <w:contextualSpacing/>
              <w:rPr>
                <w:rFonts w:ascii="Arial" w:eastAsia="Times New Roman" w:hAnsi="Arial" w:cs="Arial"/>
                <w:sz w:val="20"/>
                <w:szCs w:val="20"/>
              </w:rPr>
            </w:pPr>
          </w:p>
        </w:tc>
      </w:tr>
      <w:tr w:rsidR="00C105E9" w:rsidRPr="00CC20E7" w14:paraId="1C4965CE" w14:textId="77777777" w:rsidTr="007B232D">
        <w:trPr>
          <w:trHeight w:val="710"/>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1A7510F1" w14:textId="77777777" w:rsidR="00C105E9" w:rsidRDefault="00C105E9" w:rsidP="007B232D">
            <w:pPr>
              <w:spacing w:after="0" w:line="240" w:lineRule="auto"/>
              <w:contextualSpacing/>
              <w:jc w:val="center"/>
              <w:rPr>
                <w:rFonts w:ascii="Arial" w:eastAsia="Times New Roman" w:hAnsi="Arial" w:cs="Arial"/>
                <w:sz w:val="20"/>
                <w:szCs w:val="20"/>
              </w:rPr>
            </w:pPr>
            <w:r>
              <w:rPr>
                <w:rFonts w:ascii="Arial" w:eastAsia="Times New Roman" w:hAnsi="Arial" w:cs="Arial"/>
                <w:color w:val="000000"/>
                <w:sz w:val="20"/>
                <w:szCs w:val="20"/>
              </w:rPr>
              <w:t>NW16d</w:t>
            </w:r>
          </w:p>
        </w:tc>
        <w:tc>
          <w:tcPr>
            <w:tcW w:w="1904" w:type="pct"/>
            <w:tcBorders>
              <w:top w:val="single" w:sz="4" w:space="0" w:color="auto"/>
              <w:left w:val="nil"/>
              <w:bottom w:val="single" w:sz="4" w:space="0" w:color="auto"/>
              <w:right w:val="single" w:sz="4" w:space="0" w:color="auto"/>
            </w:tcBorders>
            <w:shd w:val="clear" w:color="auto" w:fill="auto"/>
            <w:noWrap/>
          </w:tcPr>
          <w:p w14:paraId="1817A3F4" w14:textId="77777777" w:rsidR="00C105E9" w:rsidRPr="00CC20E7"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{125 Birr/kg}</w:t>
            </w:r>
          </w:p>
        </w:tc>
        <w:tc>
          <w:tcPr>
            <w:tcW w:w="1711" w:type="pct"/>
            <w:tcBorders>
              <w:top w:val="single" w:sz="4" w:space="0" w:color="auto"/>
              <w:left w:val="nil"/>
              <w:bottom w:val="single" w:sz="4" w:space="0" w:color="auto"/>
              <w:right w:val="single" w:sz="4" w:space="0" w:color="auto"/>
            </w:tcBorders>
            <w:shd w:val="clear" w:color="auto" w:fill="auto"/>
            <w:noWrap/>
          </w:tcPr>
          <w:p w14:paraId="5DF9762B" w14:textId="77777777" w:rsidR="00C105E9" w:rsidRDefault="00C105E9"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Yes&gt;&gt;NW16e</w:t>
            </w:r>
          </w:p>
          <w:p w14:paraId="4637481B" w14:textId="77777777" w:rsidR="00C105E9" w:rsidRPr="000452F3"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0. No&gt;&gt;NW16f</w:t>
            </w:r>
          </w:p>
        </w:tc>
        <w:tc>
          <w:tcPr>
            <w:tcW w:w="955" w:type="pct"/>
            <w:tcBorders>
              <w:top w:val="single" w:sz="4" w:space="0" w:color="auto"/>
              <w:left w:val="nil"/>
              <w:bottom w:val="single" w:sz="4" w:space="0" w:color="auto"/>
              <w:right w:val="single" w:sz="4" w:space="0" w:color="auto"/>
            </w:tcBorders>
            <w:shd w:val="clear" w:color="auto" w:fill="auto"/>
            <w:noWrap/>
          </w:tcPr>
          <w:p w14:paraId="51D610A5" w14:textId="77777777" w:rsidR="00C105E9" w:rsidRPr="00CC20E7" w:rsidRDefault="00C105E9" w:rsidP="007B232D">
            <w:pPr>
              <w:spacing w:after="0" w:line="240" w:lineRule="auto"/>
              <w:contextualSpacing/>
              <w:rPr>
                <w:rFonts w:ascii="Arial" w:eastAsia="Times New Roman" w:hAnsi="Arial" w:cs="Arial"/>
                <w:sz w:val="20"/>
                <w:szCs w:val="20"/>
              </w:rPr>
            </w:pPr>
          </w:p>
        </w:tc>
      </w:tr>
      <w:tr w:rsidR="00C105E9" w:rsidRPr="00CC20E7" w14:paraId="42288AF3" w14:textId="77777777" w:rsidTr="007B232D">
        <w:trPr>
          <w:trHeight w:val="620"/>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6D35DD6" w14:textId="77777777" w:rsidR="00C105E9" w:rsidRDefault="00C105E9" w:rsidP="007B232D">
            <w:pPr>
              <w:spacing w:after="0" w:line="240" w:lineRule="auto"/>
              <w:contextualSpacing/>
              <w:jc w:val="center"/>
              <w:rPr>
                <w:rFonts w:ascii="Arial" w:eastAsia="Times New Roman" w:hAnsi="Arial" w:cs="Arial"/>
                <w:sz w:val="20"/>
                <w:szCs w:val="20"/>
              </w:rPr>
            </w:pPr>
            <w:r>
              <w:rPr>
                <w:rFonts w:ascii="Arial" w:eastAsia="Times New Roman" w:hAnsi="Arial" w:cs="Arial"/>
                <w:color w:val="000000"/>
                <w:sz w:val="20"/>
                <w:szCs w:val="20"/>
              </w:rPr>
              <w:t>NW16e</w:t>
            </w:r>
          </w:p>
        </w:tc>
        <w:tc>
          <w:tcPr>
            <w:tcW w:w="1904" w:type="pct"/>
            <w:tcBorders>
              <w:top w:val="single" w:sz="4" w:space="0" w:color="auto"/>
              <w:left w:val="nil"/>
              <w:bottom w:val="single" w:sz="4" w:space="0" w:color="auto"/>
              <w:right w:val="single" w:sz="4" w:space="0" w:color="auto"/>
            </w:tcBorders>
            <w:shd w:val="clear" w:color="auto" w:fill="auto"/>
            <w:noWrap/>
          </w:tcPr>
          <w:p w14:paraId="35C3B7F4" w14:textId="77777777" w:rsidR="00C105E9" w:rsidRPr="00CC20E7"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{150 Birr/kg}</w:t>
            </w:r>
          </w:p>
        </w:tc>
        <w:tc>
          <w:tcPr>
            <w:tcW w:w="1711" w:type="pct"/>
            <w:tcBorders>
              <w:top w:val="single" w:sz="4" w:space="0" w:color="auto"/>
              <w:left w:val="nil"/>
              <w:bottom w:val="single" w:sz="4" w:space="0" w:color="auto"/>
              <w:right w:val="single" w:sz="4" w:space="0" w:color="auto"/>
            </w:tcBorders>
            <w:shd w:val="clear" w:color="auto" w:fill="auto"/>
            <w:noWrap/>
          </w:tcPr>
          <w:p w14:paraId="3074E3FB" w14:textId="77777777" w:rsidR="00C105E9" w:rsidRDefault="00C105E9" w:rsidP="007B232D">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Yes&gt;&gt;NW16f</w:t>
            </w:r>
          </w:p>
          <w:p w14:paraId="0F5AF3F2" w14:textId="77777777" w:rsidR="00C105E9" w:rsidRPr="000452F3"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0. No&gt;&gt;NW16f</w:t>
            </w:r>
          </w:p>
        </w:tc>
        <w:tc>
          <w:tcPr>
            <w:tcW w:w="955" w:type="pct"/>
            <w:tcBorders>
              <w:top w:val="single" w:sz="4" w:space="0" w:color="auto"/>
              <w:left w:val="nil"/>
              <w:bottom w:val="single" w:sz="4" w:space="0" w:color="auto"/>
              <w:right w:val="single" w:sz="4" w:space="0" w:color="auto"/>
            </w:tcBorders>
            <w:shd w:val="clear" w:color="auto" w:fill="auto"/>
            <w:noWrap/>
          </w:tcPr>
          <w:p w14:paraId="2F4D43A3" w14:textId="77777777" w:rsidR="00C105E9" w:rsidRPr="00CC20E7" w:rsidRDefault="00C105E9" w:rsidP="007B232D">
            <w:pPr>
              <w:spacing w:after="0" w:line="240" w:lineRule="auto"/>
              <w:contextualSpacing/>
              <w:rPr>
                <w:rFonts w:ascii="Arial" w:eastAsia="Times New Roman" w:hAnsi="Arial" w:cs="Arial"/>
                <w:sz w:val="20"/>
                <w:szCs w:val="20"/>
              </w:rPr>
            </w:pPr>
          </w:p>
        </w:tc>
      </w:tr>
      <w:tr w:rsidR="00C105E9" w:rsidRPr="00CC20E7" w14:paraId="4EAFEAD3" w14:textId="77777777" w:rsidTr="007B232D">
        <w:trPr>
          <w:trHeight w:val="611"/>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286751BD" w14:textId="77777777" w:rsidR="00C105E9" w:rsidRDefault="00C105E9" w:rsidP="007B232D">
            <w:pPr>
              <w:spacing w:after="0" w:line="240" w:lineRule="auto"/>
              <w:contextualSpacing/>
              <w:jc w:val="center"/>
              <w:rPr>
                <w:rFonts w:ascii="Arial" w:eastAsia="Times New Roman" w:hAnsi="Arial" w:cs="Arial"/>
                <w:sz w:val="20"/>
                <w:szCs w:val="20"/>
              </w:rPr>
            </w:pPr>
            <w:r>
              <w:rPr>
                <w:rFonts w:ascii="Arial" w:eastAsia="Times New Roman" w:hAnsi="Arial" w:cs="Arial"/>
                <w:color w:val="000000"/>
                <w:sz w:val="20"/>
                <w:szCs w:val="20"/>
              </w:rPr>
              <w:t>NW16f</w:t>
            </w:r>
          </w:p>
        </w:tc>
        <w:tc>
          <w:tcPr>
            <w:tcW w:w="1904" w:type="pct"/>
            <w:tcBorders>
              <w:top w:val="single" w:sz="4" w:space="0" w:color="auto"/>
              <w:left w:val="nil"/>
              <w:bottom w:val="single" w:sz="4" w:space="0" w:color="auto"/>
              <w:right w:val="single" w:sz="4" w:space="0" w:color="auto"/>
            </w:tcBorders>
            <w:shd w:val="clear" w:color="auto" w:fill="auto"/>
            <w:noWrap/>
          </w:tcPr>
          <w:p w14:paraId="1EB781C0" w14:textId="77777777" w:rsidR="00C105E9" w:rsidRPr="00CC20E7"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What is the maximum price you are willing to pay for this new seed variety?</w:t>
            </w:r>
          </w:p>
        </w:tc>
        <w:tc>
          <w:tcPr>
            <w:tcW w:w="1711" w:type="pct"/>
            <w:tcBorders>
              <w:top w:val="single" w:sz="4" w:space="0" w:color="auto"/>
              <w:left w:val="nil"/>
              <w:bottom w:val="single" w:sz="4" w:space="0" w:color="auto"/>
              <w:right w:val="single" w:sz="4" w:space="0" w:color="auto"/>
            </w:tcBorders>
            <w:shd w:val="clear" w:color="auto" w:fill="auto"/>
            <w:noWrap/>
          </w:tcPr>
          <w:p w14:paraId="00F95E2C" w14:textId="77777777" w:rsidR="00C105E9" w:rsidRPr="000452F3"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 xml:space="preserve">Birr/kg </w:t>
            </w:r>
          </w:p>
        </w:tc>
        <w:tc>
          <w:tcPr>
            <w:tcW w:w="955" w:type="pct"/>
            <w:tcBorders>
              <w:top w:val="single" w:sz="4" w:space="0" w:color="auto"/>
              <w:left w:val="nil"/>
              <w:bottom w:val="single" w:sz="4" w:space="0" w:color="auto"/>
              <w:right w:val="single" w:sz="4" w:space="0" w:color="auto"/>
            </w:tcBorders>
            <w:shd w:val="clear" w:color="auto" w:fill="auto"/>
            <w:noWrap/>
          </w:tcPr>
          <w:p w14:paraId="799E7308" w14:textId="77777777" w:rsidR="00C105E9" w:rsidRPr="00CC20E7" w:rsidRDefault="00C105E9" w:rsidP="007B232D">
            <w:pPr>
              <w:spacing w:after="0" w:line="240" w:lineRule="auto"/>
              <w:contextualSpacing/>
              <w:rPr>
                <w:rFonts w:ascii="Arial" w:eastAsia="Times New Roman" w:hAnsi="Arial" w:cs="Arial"/>
                <w:sz w:val="20"/>
                <w:szCs w:val="20"/>
              </w:rPr>
            </w:pPr>
            <w:r>
              <w:rPr>
                <w:rFonts w:ascii="Arial" w:eastAsia="Times New Roman" w:hAnsi="Arial" w:cs="Arial"/>
                <w:color w:val="000000"/>
                <w:sz w:val="20"/>
                <w:szCs w:val="20"/>
              </w:rPr>
              <w:t>should be consistent with above answers</w:t>
            </w:r>
          </w:p>
        </w:tc>
      </w:tr>
    </w:tbl>
    <w:p w14:paraId="798C37B9" w14:textId="77777777" w:rsidR="00C105E9" w:rsidRDefault="00C105E9" w:rsidP="00FA07C4">
      <w:pPr>
        <w:rPr>
          <w:b/>
          <w:bCs/>
        </w:rPr>
      </w:pPr>
    </w:p>
    <w:p w14:paraId="7E21A39D" w14:textId="5C1F0C7C" w:rsidR="00FA07C4" w:rsidRPr="00553FD1" w:rsidRDefault="00FA07C4" w:rsidP="00FA07C4">
      <w:pPr>
        <w:rPr>
          <w:b/>
          <w:bCs/>
        </w:rPr>
      </w:pPr>
      <w:commentRangeStart w:id="38"/>
      <w:commentRangeStart w:id="39"/>
      <w:r>
        <w:rPr>
          <w:b/>
          <w:bCs/>
        </w:rPr>
        <w:lastRenderedPageBreak/>
        <w:t xml:space="preserve">Module MM: Trend </w:t>
      </w:r>
      <w:commentRangeEnd w:id="38"/>
      <w:r>
        <w:rPr>
          <w:rStyle w:val="CommentReference"/>
        </w:rPr>
        <w:commentReference w:id="38"/>
      </w:r>
      <w:commentRangeEnd w:id="39"/>
      <w:r>
        <w:rPr>
          <w:rStyle w:val="CommentReference"/>
        </w:rPr>
        <w:commentReference w:id="39"/>
      </w:r>
      <w:r>
        <w:rPr>
          <w:b/>
          <w:bCs/>
        </w:rPr>
        <w:t xml:space="preserve">of agricultural activities </w:t>
      </w:r>
    </w:p>
    <w:tbl>
      <w:tblPr>
        <w:tblStyle w:val="TableGrid"/>
        <w:tblW w:w="5000" w:type="pct"/>
        <w:tblLook w:val="04A0" w:firstRow="1" w:lastRow="0" w:firstColumn="1" w:lastColumn="0" w:noHBand="0" w:noVBand="1"/>
      </w:tblPr>
      <w:tblGrid>
        <w:gridCol w:w="870"/>
        <w:gridCol w:w="5162"/>
        <w:gridCol w:w="4255"/>
        <w:gridCol w:w="2663"/>
      </w:tblGrid>
      <w:tr w:rsidR="00FA07C4" w:rsidRPr="004A3444" w14:paraId="36A13847" w14:textId="77777777" w:rsidTr="006D73C2">
        <w:tc>
          <w:tcPr>
            <w:tcW w:w="336" w:type="pct"/>
          </w:tcPr>
          <w:bookmarkEnd w:id="34"/>
          <w:p w14:paraId="6B8EC641" w14:textId="77777777" w:rsidR="00FA07C4" w:rsidRPr="004A3444" w:rsidRDefault="00FA07C4" w:rsidP="006D73C2">
            <w:pPr>
              <w:rPr>
                <w:b/>
                <w:bCs/>
                <w:sz w:val="20"/>
                <w:szCs w:val="22"/>
              </w:rPr>
            </w:pPr>
            <w:r w:rsidRPr="004A3444">
              <w:rPr>
                <w:rFonts w:eastAsia="Times New Roman" w:cstheme="minorHAnsi"/>
                <w:b/>
                <w:bCs/>
                <w:color w:val="000000"/>
                <w:sz w:val="20"/>
                <w:szCs w:val="22"/>
              </w:rPr>
              <w:t>#</w:t>
            </w:r>
          </w:p>
        </w:tc>
        <w:tc>
          <w:tcPr>
            <w:tcW w:w="1993" w:type="pct"/>
          </w:tcPr>
          <w:p w14:paraId="5F588E24" w14:textId="77777777" w:rsidR="00FA07C4" w:rsidRPr="004A3444" w:rsidRDefault="00FA07C4" w:rsidP="006D73C2">
            <w:pPr>
              <w:rPr>
                <w:b/>
                <w:bCs/>
                <w:sz w:val="20"/>
                <w:szCs w:val="22"/>
              </w:rPr>
            </w:pPr>
            <w:r w:rsidRPr="004A3444">
              <w:rPr>
                <w:rFonts w:eastAsia="Times New Roman" w:cstheme="minorHAnsi"/>
                <w:b/>
                <w:bCs/>
                <w:color w:val="000000"/>
                <w:sz w:val="20"/>
                <w:szCs w:val="22"/>
              </w:rPr>
              <w:t>Question/note</w:t>
            </w:r>
          </w:p>
        </w:tc>
        <w:tc>
          <w:tcPr>
            <w:tcW w:w="1643" w:type="pct"/>
          </w:tcPr>
          <w:p w14:paraId="6351F5E2" w14:textId="77777777" w:rsidR="00FA07C4" w:rsidRPr="004A3444" w:rsidRDefault="00FA07C4" w:rsidP="006D73C2">
            <w:pPr>
              <w:rPr>
                <w:b/>
                <w:bCs/>
                <w:sz w:val="20"/>
                <w:szCs w:val="22"/>
              </w:rPr>
            </w:pPr>
            <w:r w:rsidRPr="004A3444">
              <w:rPr>
                <w:rFonts w:eastAsia="Times New Roman" w:cstheme="minorHAnsi"/>
                <w:b/>
                <w:bCs/>
                <w:color w:val="000000"/>
                <w:sz w:val="20"/>
                <w:szCs w:val="22"/>
              </w:rPr>
              <w:t>Response</w:t>
            </w:r>
          </w:p>
        </w:tc>
        <w:tc>
          <w:tcPr>
            <w:tcW w:w="1028" w:type="pct"/>
          </w:tcPr>
          <w:p w14:paraId="5A52D423" w14:textId="77777777" w:rsidR="00FA07C4" w:rsidRPr="004A3444" w:rsidRDefault="00FA07C4" w:rsidP="006D73C2">
            <w:pPr>
              <w:rPr>
                <w:rFonts w:eastAsia="Times New Roman" w:cstheme="minorHAnsi"/>
                <w:b/>
                <w:bCs/>
                <w:color w:val="000000"/>
                <w:sz w:val="20"/>
                <w:szCs w:val="22"/>
              </w:rPr>
            </w:pPr>
            <w:r w:rsidRPr="004A3444">
              <w:rPr>
                <w:rFonts w:eastAsia="Times New Roman" w:cstheme="minorHAnsi"/>
                <w:b/>
                <w:bCs/>
                <w:color w:val="000000"/>
                <w:sz w:val="20"/>
                <w:szCs w:val="22"/>
              </w:rPr>
              <w:t>CAPI notes</w:t>
            </w:r>
          </w:p>
        </w:tc>
      </w:tr>
      <w:tr w:rsidR="00FA07C4" w:rsidRPr="004A3444" w14:paraId="5BCC5FD9" w14:textId="77777777" w:rsidTr="006D73C2">
        <w:tc>
          <w:tcPr>
            <w:tcW w:w="336" w:type="pct"/>
          </w:tcPr>
          <w:p w14:paraId="61F8D568" w14:textId="77777777" w:rsidR="00FA07C4" w:rsidRPr="004A3444" w:rsidRDefault="00FA07C4" w:rsidP="006D73C2">
            <w:pPr>
              <w:rPr>
                <w:rFonts w:eastAsia="Times New Roman" w:cstheme="minorHAnsi"/>
                <w:color w:val="000000"/>
                <w:sz w:val="20"/>
                <w:szCs w:val="22"/>
              </w:rPr>
            </w:pPr>
          </w:p>
        </w:tc>
        <w:tc>
          <w:tcPr>
            <w:tcW w:w="1993" w:type="pct"/>
          </w:tcPr>
          <w:p w14:paraId="221FD9EA" w14:textId="77777777" w:rsidR="00FA07C4" w:rsidRPr="004A3444" w:rsidRDefault="00FA07C4" w:rsidP="006D73C2">
            <w:pPr>
              <w:rPr>
                <w:rFonts w:eastAsia="Times New Roman" w:cstheme="minorHAnsi"/>
                <w:color w:val="000000"/>
                <w:sz w:val="20"/>
                <w:szCs w:val="22"/>
              </w:rPr>
            </w:pPr>
            <w:r>
              <w:rPr>
                <w:rFonts w:eastAsia="Times New Roman" w:cstheme="minorHAnsi"/>
                <w:color w:val="000000"/>
                <w:sz w:val="20"/>
                <w:szCs w:val="22"/>
              </w:rPr>
              <w:t>Household id</w:t>
            </w:r>
          </w:p>
        </w:tc>
        <w:tc>
          <w:tcPr>
            <w:tcW w:w="1643" w:type="pct"/>
          </w:tcPr>
          <w:p w14:paraId="3AF7A566" w14:textId="77777777" w:rsidR="00FA07C4" w:rsidRPr="004A3444" w:rsidRDefault="00FA07C4" w:rsidP="006D73C2">
            <w:pPr>
              <w:rPr>
                <w:rFonts w:eastAsia="Times New Roman" w:cstheme="minorHAnsi"/>
                <w:color w:val="000000"/>
                <w:sz w:val="20"/>
                <w:szCs w:val="22"/>
              </w:rPr>
            </w:pPr>
          </w:p>
        </w:tc>
        <w:tc>
          <w:tcPr>
            <w:tcW w:w="1028" w:type="pct"/>
          </w:tcPr>
          <w:p w14:paraId="49910728" w14:textId="77777777" w:rsidR="00FA07C4" w:rsidRPr="004A3444" w:rsidRDefault="00FA07C4" w:rsidP="006D73C2">
            <w:pPr>
              <w:rPr>
                <w:rFonts w:eastAsia="Times New Roman" w:cstheme="minorHAnsi"/>
                <w:color w:val="000000"/>
                <w:sz w:val="20"/>
                <w:szCs w:val="22"/>
              </w:rPr>
            </w:pPr>
          </w:p>
        </w:tc>
      </w:tr>
      <w:tr w:rsidR="00FA07C4" w:rsidRPr="004A3444" w14:paraId="51596F5A" w14:textId="77777777" w:rsidTr="006D73C2">
        <w:tc>
          <w:tcPr>
            <w:tcW w:w="336" w:type="pct"/>
          </w:tcPr>
          <w:p w14:paraId="4A85EB43" w14:textId="77777777" w:rsidR="00FA07C4" w:rsidRPr="004A3444" w:rsidRDefault="00FA07C4" w:rsidP="006D73C2">
            <w:pPr>
              <w:rPr>
                <w:rFonts w:eastAsia="Times New Roman" w:cstheme="minorHAnsi"/>
                <w:color w:val="000000"/>
                <w:sz w:val="20"/>
                <w:szCs w:val="22"/>
              </w:rPr>
            </w:pPr>
            <w:r>
              <w:rPr>
                <w:rFonts w:eastAsia="Times New Roman" w:cstheme="minorHAnsi"/>
                <w:color w:val="000000"/>
                <w:sz w:val="20"/>
                <w:szCs w:val="22"/>
              </w:rPr>
              <w:t>mm1</w:t>
            </w:r>
          </w:p>
        </w:tc>
        <w:tc>
          <w:tcPr>
            <w:tcW w:w="1993" w:type="pct"/>
          </w:tcPr>
          <w:p w14:paraId="0E9F449B" w14:textId="41B47E25" w:rsidR="00FA07C4" w:rsidRDefault="00FA07C4" w:rsidP="006D73C2">
            <w:pPr>
              <w:rPr>
                <w:rFonts w:eastAsia="Times New Roman" w:cstheme="minorHAnsi"/>
                <w:color w:val="000000"/>
                <w:sz w:val="20"/>
                <w:szCs w:val="22"/>
              </w:rPr>
            </w:pPr>
            <w:bookmarkStart w:id="40" w:name="_Hlk201555747"/>
            <w:r>
              <w:rPr>
                <w:rFonts w:eastAsia="Times New Roman" w:cstheme="minorHAnsi"/>
                <w:color w:val="000000"/>
                <w:sz w:val="20"/>
                <w:szCs w:val="22"/>
              </w:rPr>
              <w:t>I</w:t>
            </w:r>
            <w:ins w:id="41" w:author="Porter, Maria - (mariaporter)" w:date="2025-06-23T07:20:00Z" w16du:dateUtc="2025-06-23T14:20:00Z">
              <w:r w:rsidR="00007176">
                <w:rPr>
                  <w:rFonts w:eastAsia="Times New Roman" w:cstheme="minorHAnsi"/>
                  <w:color w:val="000000"/>
                  <w:sz w:val="20"/>
                  <w:szCs w:val="22"/>
                </w:rPr>
                <w:t>n</w:t>
              </w:r>
            </w:ins>
            <w:del w:id="42" w:author="Porter, Maria - (mariaporter)" w:date="2025-06-23T07:20:00Z" w16du:dateUtc="2025-06-23T14:20:00Z">
              <w:r w:rsidDel="00007176">
                <w:rPr>
                  <w:rFonts w:eastAsia="Times New Roman" w:cstheme="minorHAnsi"/>
                  <w:color w:val="000000"/>
                  <w:sz w:val="20"/>
                  <w:szCs w:val="22"/>
                </w:rPr>
                <w:delText>s</w:delText>
              </w:r>
            </w:del>
            <w:r>
              <w:rPr>
                <w:rFonts w:eastAsia="Times New Roman" w:cstheme="minorHAnsi"/>
                <w:color w:val="000000"/>
                <w:sz w:val="20"/>
                <w:szCs w:val="22"/>
              </w:rPr>
              <w:t xml:space="preserve"> the </w:t>
            </w:r>
            <w:del w:id="43" w:author="Porter, Maria - (mariaporter)" w:date="2025-06-23T07:20:00Z" w16du:dateUtc="2025-06-23T14:20:00Z">
              <w:r w:rsidDel="00007176">
                <w:rPr>
                  <w:rFonts w:eastAsia="Times New Roman" w:cstheme="minorHAnsi"/>
                  <w:color w:val="000000"/>
                  <w:sz w:val="20"/>
                  <w:szCs w:val="22"/>
                </w:rPr>
                <w:delText>current</w:delText>
              </w:r>
            </w:del>
            <w:r>
              <w:rPr>
                <w:rFonts w:eastAsia="Times New Roman" w:cstheme="minorHAnsi"/>
                <w:color w:val="000000"/>
                <w:sz w:val="20"/>
                <w:szCs w:val="22"/>
              </w:rPr>
              <w:t xml:space="preserve"> Meher season (2016/17)</w:t>
            </w:r>
            <w:ins w:id="44" w:author="Porter, Maria - (mariaporter)" w:date="2025-06-23T07:20:00Z" w16du:dateUtc="2025-06-23T14:20:00Z">
              <w:r w:rsidR="00007176">
                <w:rPr>
                  <w:rFonts w:eastAsia="Times New Roman" w:cstheme="minorHAnsi"/>
                  <w:color w:val="000000"/>
                  <w:sz w:val="20"/>
                  <w:szCs w:val="22"/>
                </w:rPr>
                <w:t xml:space="preserve">, were you </w:t>
              </w:r>
            </w:ins>
            <w:del w:id="45" w:author="Porter, Maria - (mariaporter)" w:date="2025-06-23T07:20:00Z" w16du:dateUtc="2025-06-23T14:20:00Z">
              <w:r w:rsidDel="00007176">
                <w:rPr>
                  <w:rFonts w:eastAsia="Times New Roman" w:cstheme="minorHAnsi"/>
                  <w:color w:val="000000"/>
                  <w:sz w:val="20"/>
                  <w:szCs w:val="22"/>
                </w:rPr>
                <w:delText xml:space="preserve"> </w:delText>
              </w:r>
            </w:del>
            <w:r>
              <w:rPr>
                <w:rFonts w:eastAsia="Times New Roman" w:cstheme="minorHAnsi"/>
                <w:color w:val="000000"/>
                <w:sz w:val="20"/>
                <w:szCs w:val="22"/>
              </w:rPr>
              <w:t>adversely/negatively affect</w:t>
            </w:r>
            <w:ins w:id="46" w:author="Porter, Maria - (mariaporter)" w:date="2025-06-23T07:20:00Z" w16du:dateUtc="2025-06-23T14:20:00Z">
              <w:r w:rsidR="00007176">
                <w:rPr>
                  <w:rFonts w:eastAsia="Times New Roman" w:cstheme="minorHAnsi"/>
                  <w:color w:val="000000"/>
                  <w:sz w:val="20"/>
                  <w:szCs w:val="22"/>
                </w:rPr>
                <w:t>ed</w:t>
              </w:r>
            </w:ins>
            <w:r>
              <w:rPr>
                <w:rFonts w:eastAsia="Times New Roman" w:cstheme="minorHAnsi"/>
                <w:color w:val="000000"/>
                <w:sz w:val="20"/>
                <w:szCs w:val="22"/>
              </w:rPr>
              <w:t xml:space="preserve"> compared </w:t>
            </w:r>
            <w:del w:id="47" w:author="Porter, Maria - (mariaporter)" w:date="2025-06-23T07:20:00Z" w16du:dateUtc="2025-06-23T14:20:00Z">
              <w:r w:rsidDel="00007176">
                <w:rPr>
                  <w:rFonts w:eastAsia="Times New Roman" w:cstheme="minorHAnsi"/>
                  <w:color w:val="000000"/>
                  <w:sz w:val="20"/>
                  <w:szCs w:val="22"/>
                </w:rPr>
                <w:delText>to the situation</w:delText>
              </w:r>
            </w:del>
            <w:ins w:id="48" w:author="Porter, Maria - (mariaporter)" w:date="2025-06-23T07:20:00Z" w16du:dateUtc="2025-06-23T14:20:00Z">
              <w:r w:rsidR="00007176">
                <w:rPr>
                  <w:rFonts w:eastAsia="Times New Roman" w:cstheme="minorHAnsi"/>
                  <w:color w:val="000000"/>
                  <w:sz w:val="20"/>
                  <w:szCs w:val="22"/>
                </w:rPr>
                <w:t>to</w:t>
              </w:r>
            </w:ins>
            <w:r>
              <w:rPr>
                <w:rFonts w:eastAsia="Times New Roman" w:cstheme="minorHAnsi"/>
                <w:color w:val="000000"/>
                <w:sz w:val="20"/>
                <w:szCs w:val="22"/>
              </w:rPr>
              <w:t xml:space="preserve"> </w:t>
            </w:r>
            <w:del w:id="49" w:author="Porter, Maria - (mariaporter)" w:date="2025-06-23T07:21:00Z" w16du:dateUtc="2025-06-23T14:21:00Z">
              <w:r w:rsidDel="00007176">
                <w:rPr>
                  <w:rFonts w:eastAsia="Times New Roman" w:cstheme="minorHAnsi"/>
                  <w:color w:val="000000"/>
                  <w:sz w:val="20"/>
                  <w:szCs w:val="22"/>
                </w:rPr>
                <w:delText>before</w:delText>
              </w:r>
            </w:del>
            <w:r>
              <w:rPr>
                <w:rFonts w:eastAsia="Times New Roman" w:cstheme="minorHAnsi"/>
                <w:color w:val="000000"/>
                <w:sz w:val="20"/>
                <w:szCs w:val="22"/>
              </w:rPr>
              <w:t xml:space="preserve"> 3 years</w:t>
            </w:r>
            <w:ins w:id="50" w:author="Porter, Maria - (mariaporter)" w:date="2025-06-23T07:21:00Z" w16du:dateUtc="2025-06-23T14:21:00Z">
              <w:r w:rsidR="00007176">
                <w:rPr>
                  <w:rFonts w:eastAsia="Times New Roman" w:cstheme="minorHAnsi"/>
                  <w:color w:val="000000"/>
                  <w:sz w:val="20"/>
                  <w:szCs w:val="22"/>
                </w:rPr>
                <w:t xml:space="preserve"> ago</w:t>
              </w:r>
            </w:ins>
            <w:r>
              <w:rPr>
                <w:rFonts w:eastAsia="Times New Roman" w:cstheme="minorHAnsi"/>
                <w:color w:val="000000"/>
                <w:sz w:val="20"/>
                <w:szCs w:val="22"/>
              </w:rPr>
              <w:t xml:space="preserve"> in</w:t>
            </w:r>
            <w:ins w:id="51" w:author="Porter, Maria - (mariaporter)" w:date="2025-06-23T07:21:00Z" w16du:dateUtc="2025-06-23T14:21:00Z">
              <w:r w:rsidR="00007176">
                <w:rPr>
                  <w:rFonts w:eastAsia="Times New Roman" w:cstheme="minorHAnsi"/>
                  <w:color w:val="000000"/>
                  <w:sz w:val="20"/>
                  <w:szCs w:val="22"/>
                </w:rPr>
                <w:t xml:space="preserve"> terms of</w:t>
              </w:r>
            </w:ins>
            <w:r>
              <w:rPr>
                <w:rFonts w:eastAsia="Times New Roman" w:cstheme="minorHAnsi"/>
                <w:color w:val="000000"/>
                <w:sz w:val="20"/>
                <w:szCs w:val="22"/>
              </w:rPr>
              <w:t xml:space="preserve"> _________: </w:t>
            </w:r>
            <w:bookmarkEnd w:id="40"/>
          </w:p>
        </w:tc>
        <w:tc>
          <w:tcPr>
            <w:tcW w:w="1643" w:type="pct"/>
          </w:tcPr>
          <w:p w14:paraId="0F17AAEE" w14:textId="77777777" w:rsidR="00FA07C4" w:rsidRPr="004A3444" w:rsidRDefault="00FA07C4" w:rsidP="006D73C2">
            <w:pPr>
              <w:rPr>
                <w:rFonts w:eastAsia="Times New Roman" w:cstheme="minorHAnsi"/>
                <w:color w:val="000000"/>
                <w:sz w:val="20"/>
                <w:szCs w:val="22"/>
              </w:rPr>
            </w:pPr>
          </w:p>
        </w:tc>
        <w:tc>
          <w:tcPr>
            <w:tcW w:w="1028" w:type="pct"/>
          </w:tcPr>
          <w:p w14:paraId="1A051DEB" w14:textId="77777777" w:rsidR="00FA07C4" w:rsidRPr="004A3444" w:rsidRDefault="00FA07C4" w:rsidP="006D73C2">
            <w:pPr>
              <w:rPr>
                <w:rFonts w:eastAsia="Times New Roman" w:cstheme="minorHAnsi"/>
                <w:color w:val="000000"/>
                <w:sz w:val="20"/>
                <w:szCs w:val="22"/>
              </w:rPr>
            </w:pPr>
          </w:p>
        </w:tc>
      </w:tr>
      <w:tr w:rsidR="00FA07C4" w:rsidRPr="004A3444" w14:paraId="11DBEF60" w14:textId="77777777" w:rsidTr="006D73C2">
        <w:tc>
          <w:tcPr>
            <w:tcW w:w="336" w:type="pct"/>
          </w:tcPr>
          <w:p w14:paraId="6F11A543" w14:textId="77777777" w:rsidR="00FA07C4" w:rsidRPr="004A3444" w:rsidRDefault="00FA07C4" w:rsidP="006D73C2">
            <w:pPr>
              <w:rPr>
                <w:rFonts w:eastAsia="Times New Roman" w:cstheme="minorHAnsi"/>
                <w:color w:val="000000"/>
                <w:sz w:val="20"/>
                <w:szCs w:val="22"/>
              </w:rPr>
            </w:pPr>
            <w:bookmarkStart w:id="52" w:name="_Hlk201555808"/>
            <w:r>
              <w:rPr>
                <w:rFonts w:eastAsia="Times New Roman" w:cstheme="minorHAnsi"/>
                <w:color w:val="000000"/>
                <w:sz w:val="20"/>
                <w:szCs w:val="22"/>
              </w:rPr>
              <w:t>mA</w:t>
            </w:r>
          </w:p>
        </w:tc>
        <w:tc>
          <w:tcPr>
            <w:tcW w:w="1993" w:type="pct"/>
          </w:tcPr>
          <w:p w14:paraId="12FDE5D1" w14:textId="77777777" w:rsidR="00FA07C4" w:rsidRDefault="00FA07C4" w:rsidP="006D73C2">
            <w:pPr>
              <w:rPr>
                <w:rFonts w:eastAsia="Times New Roman" w:cstheme="minorHAnsi"/>
                <w:color w:val="000000"/>
                <w:sz w:val="20"/>
                <w:szCs w:val="22"/>
              </w:rPr>
            </w:pPr>
            <w:r>
              <w:rPr>
                <w:rFonts w:eastAsia="Times New Roman" w:cstheme="minorHAnsi"/>
                <w:color w:val="000000"/>
                <w:sz w:val="20"/>
                <w:szCs w:val="22"/>
              </w:rPr>
              <w:t>Farming decisions</w:t>
            </w:r>
          </w:p>
        </w:tc>
        <w:tc>
          <w:tcPr>
            <w:tcW w:w="1643" w:type="pct"/>
          </w:tcPr>
          <w:p w14:paraId="31663AC0" w14:textId="77777777" w:rsidR="00FA07C4" w:rsidRDefault="00FA07C4" w:rsidP="006D73C2">
            <w:pPr>
              <w:rPr>
                <w:rFonts w:eastAsia="Times New Roman" w:cstheme="minorHAnsi"/>
                <w:color w:val="000000"/>
                <w:sz w:val="20"/>
                <w:szCs w:val="22"/>
              </w:rPr>
            </w:pPr>
            <w:r w:rsidRPr="00040680">
              <w:rPr>
                <w:rFonts w:eastAsia="Times New Roman" w:cstheme="minorHAnsi"/>
                <w:color w:val="000000"/>
                <w:sz w:val="20"/>
                <w:szCs w:val="22"/>
              </w:rPr>
              <w:t>1. Yes</w:t>
            </w:r>
            <w:r>
              <w:rPr>
                <w:rFonts w:eastAsia="Times New Roman" w:cstheme="minorHAnsi"/>
                <w:color w:val="000000"/>
                <w:sz w:val="20"/>
                <w:szCs w:val="22"/>
              </w:rPr>
              <w:t xml:space="preserve"> </w:t>
            </w:r>
          </w:p>
          <w:p w14:paraId="39E89797" w14:textId="77777777" w:rsidR="00FA07C4" w:rsidRPr="004A3444" w:rsidRDefault="00FA07C4" w:rsidP="006D73C2">
            <w:pPr>
              <w:rPr>
                <w:rFonts w:eastAsia="Times New Roman" w:cstheme="minorHAnsi"/>
                <w:color w:val="000000"/>
                <w:sz w:val="20"/>
                <w:szCs w:val="22"/>
              </w:rPr>
            </w:pPr>
            <w:r w:rsidRPr="00040680">
              <w:rPr>
                <w:rFonts w:eastAsia="Times New Roman" w:cstheme="minorHAnsi"/>
                <w:color w:val="000000"/>
                <w:sz w:val="20"/>
                <w:szCs w:val="22"/>
              </w:rPr>
              <w:t>0. No</w:t>
            </w:r>
          </w:p>
        </w:tc>
        <w:tc>
          <w:tcPr>
            <w:tcW w:w="1028" w:type="pct"/>
          </w:tcPr>
          <w:p w14:paraId="2B0C4C68" w14:textId="77777777" w:rsidR="00FA07C4" w:rsidRPr="004A3444" w:rsidRDefault="00FA07C4" w:rsidP="006D73C2">
            <w:pPr>
              <w:rPr>
                <w:rFonts w:eastAsia="Times New Roman" w:cstheme="minorHAnsi"/>
                <w:color w:val="000000"/>
                <w:sz w:val="20"/>
                <w:szCs w:val="22"/>
              </w:rPr>
            </w:pPr>
          </w:p>
        </w:tc>
      </w:tr>
      <w:tr w:rsidR="00FA07C4" w:rsidRPr="004A3444" w14:paraId="2FCD608B" w14:textId="77777777" w:rsidTr="006D73C2">
        <w:tc>
          <w:tcPr>
            <w:tcW w:w="336" w:type="pct"/>
          </w:tcPr>
          <w:p w14:paraId="3D7AF531" w14:textId="77777777" w:rsidR="00FA07C4" w:rsidRPr="004A3444" w:rsidRDefault="00FA07C4" w:rsidP="006D73C2">
            <w:pPr>
              <w:rPr>
                <w:rFonts w:eastAsia="Times New Roman" w:cstheme="minorHAnsi"/>
                <w:color w:val="000000"/>
                <w:sz w:val="20"/>
                <w:szCs w:val="22"/>
              </w:rPr>
            </w:pPr>
            <w:r>
              <w:rPr>
                <w:rFonts w:eastAsia="Times New Roman" w:cstheme="minorHAnsi"/>
                <w:color w:val="000000"/>
                <w:sz w:val="20"/>
                <w:szCs w:val="22"/>
              </w:rPr>
              <w:t>mb</w:t>
            </w:r>
          </w:p>
        </w:tc>
        <w:tc>
          <w:tcPr>
            <w:tcW w:w="1993" w:type="pct"/>
          </w:tcPr>
          <w:p w14:paraId="311D1EEF" w14:textId="77777777" w:rsidR="00FA07C4" w:rsidRDefault="00FA07C4" w:rsidP="006D73C2">
            <w:pPr>
              <w:rPr>
                <w:rFonts w:eastAsia="Times New Roman" w:cstheme="minorHAnsi"/>
                <w:color w:val="000000"/>
                <w:sz w:val="20"/>
                <w:szCs w:val="22"/>
              </w:rPr>
            </w:pPr>
            <w:r>
              <w:rPr>
                <w:rFonts w:eastAsia="Times New Roman" w:cstheme="minorHAnsi"/>
                <w:color w:val="000000"/>
                <w:sz w:val="20"/>
                <w:szCs w:val="22"/>
              </w:rPr>
              <w:t xml:space="preserve">Farm income </w:t>
            </w:r>
          </w:p>
        </w:tc>
        <w:tc>
          <w:tcPr>
            <w:tcW w:w="1643" w:type="pct"/>
          </w:tcPr>
          <w:p w14:paraId="45389143" w14:textId="77777777" w:rsidR="00FA07C4" w:rsidRDefault="00FA07C4" w:rsidP="006D73C2">
            <w:pPr>
              <w:rPr>
                <w:rFonts w:eastAsia="Times New Roman" w:cstheme="minorHAnsi"/>
                <w:color w:val="000000"/>
                <w:sz w:val="20"/>
                <w:szCs w:val="22"/>
              </w:rPr>
            </w:pPr>
            <w:r w:rsidRPr="00040680">
              <w:rPr>
                <w:rFonts w:eastAsia="Times New Roman" w:cstheme="minorHAnsi"/>
                <w:color w:val="000000"/>
                <w:sz w:val="20"/>
                <w:szCs w:val="22"/>
              </w:rPr>
              <w:t>1. Yes</w:t>
            </w:r>
            <w:r>
              <w:rPr>
                <w:rFonts w:eastAsia="Times New Roman" w:cstheme="minorHAnsi"/>
                <w:color w:val="000000"/>
                <w:sz w:val="20"/>
                <w:szCs w:val="22"/>
              </w:rPr>
              <w:t xml:space="preserve"> </w:t>
            </w:r>
          </w:p>
          <w:p w14:paraId="26299A66" w14:textId="77777777" w:rsidR="00FA07C4" w:rsidRPr="004A3444" w:rsidRDefault="00FA07C4" w:rsidP="006D73C2">
            <w:pPr>
              <w:rPr>
                <w:rFonts w:eastAsia="Times New Roman" w:cstheme="minorHAnsi"/>
                <w:color w:val="000000"/>
                <w:sz w:val="20"/>
                <w:szCs w:val="22"/>
              </w:rPr>
            </w:pPr>
            <w:r w:rsidRPr="00040680">
              <w:rPr>
                <w:rFonts w:eastAsia="Times New Roman" w:cstheme="minorHAnsi"/>
                <w:color w:val="000000"/>
                <w:sz w:val="20"/>
                <w:szCs w:val="22"/>
              </w:rPr>
              <w:t>0. No</w:t>
            </w:r>
          </w:p>
        </w:tc>
        <w:tc>
          <w:tcPr>
            <w:tcW w:w="1028" w:type="pct"/>
          </w:tcPr>
          <w:p w14:paraId="2514F37A" w14:textId="77777777" w:rsidR="00FA07C4" w:rsidRPr="004A3444" w:rsidRDefault="00FA07C4" w:rsidP="006D73C2">
            <w:pPr>
              <w:rPr>
                <w:rFonts w:eastAsia="Times New Roman" w:cstheme="minorHAnsi"/>
                <w:color w:val="000000"/>
                <w:sz w:val="20"/>
                <w:szCs w:val="22"/>
              </w:rPr>
            </w:pPr>
          </w:p>
        </w:tc>
      </w:tr>
      <w:tr w:rsidR="00FA07C4" w:rsidRPr="004A3444" w14:paraId="46E6EBE4" w14:textId="77777777" w:rsidTr="006D73C2">
        <w:tc>
          <w:tcPr>
            <w:tcW w:w="336" w:type="pct"/>
          </w:tcPr>
          <w:p w14:paraId="74FD8A70" w14:textId="77777777" w:rsidR="00FA07C4" w:rsidRPr="004A3444" w:rsidRDefault="00FA07C4" w:rsidP="006D73C2">
            <w:pPr>
              <w:rPr>
                <w:rFonts w:eastAsia="Times New Roman" w:cstheme="minorHAnsi"/>
                <w:color w:val="000000"/>
                <w:sz w:val="20"/>
                <w:szCs w:val="22"/>
              </w:rPr>
            </w:pPr>
            <w:r>
              <w:rPr>
                <w:rFonts w:eastAsia="Times New Roman" w:cstheme="minorHAnsi"/>
                <w:color w:val="000000"/>
                <w:sz w:val="20"/>
                <w:szCs w:val="22"/>
              </w:rPr>
              <w:t>mc</w:t>
            </w:r>
          </w:p>
        </w:tc>
        <w:tc>
          <w:tcPr>
            <w:tcW w:w="1993" w:type="pct"/>
          </w:tcPr>
          <w:p w14:paraId="3DB4D1A4" w14:textId="77777777" w:rsidR="00FA07C4" w:rsidRDefault="00FA07C4" w:rsidP="006D73C2">
            <w:pPr>
              <w:rPr>
                <w:rFonts w:eastAsia="Times New Roman" w:cstheme="minorHAnsi"/>
                <w:color w:val="000000"/>
                <w:sz w:val="20"/>
                <w:szCs w:val="22"/>
              </w:rPr>
            </w:pPr>
            <w:r>
              <w:rPr>
                <w:rFonts w:eastAsia="Times New Roman" w:cstheme="minorHAnsi"/>
                <w:color w:val="000000"/>
                <w:sz w:val="20"/>
                <w:szCs w:val="22"/>
              </w:rPr>
              <w:t>Access to farming inputs (fertilizer, seed, chemicals)</w:t>
            </w:r>
          </w:p>
        </w:tc>
        <w:tc>
          <w:tcPr>
            <w:tcW w:w="1643" w:type="pct"/>
          </w:tcPr>
          <w:p w14:paraId="5CDB4A3B" w14:textId="77777777" w:rsidR="00FA07C4" w:rsidRDefault="00FA07C4" w:rsidP="006D73C2">
            <w:pPr>
              <w:rPr>
                <w:rFonts w:eastAsia="Times New Roman" w:cstheme="minorHAnsi"/>
                <w:color w:val="000000"/>
                <w:sz w:val="20"/>
                <w:szCs w:val="22"/>
              </w:rPr>
            </w:pPr>
            <w:r w:rsidRPr="00040680">
              <w:rPr>
                <w:rFonts w:eastAsia="Times New Roman" w:cstheme="minorHAnsi"/>
                <w:color w:val="000000"/>
                <w:sz w:val="20"/>
                <w:szCs w:val="22"/>
              </w:rPr>
              <w:t>1. Yes</w:t>
            </w:r>
          </w:p>
          <w:p w14:paraId="63BBA87A" w14:textId="77777777" w:rsidR="00FA07C4" w:rsidRPr="004A3444" w:rsidRDefault="00FA07C4" w:rsidP="006D73C2">
            <w:pPr>
              <w:rPr>
                <w:rFonts w:eastAsia="Times New Roman" w:cstheme="minorHAnsi"/>
                <w:color w:val="000000"/>
                <w:sz w:val="20"/>
                <w:szCs w:val="22"/>
              </w:rPr>
            </w:pPr>
            <w:r>
              <w:rPr>
                <w:rFonts w:eastAsia="Times New Roman" w:cstheme="minorHAnsi"/>
                <w:color w:val="000000"/>
                <w:sz w:val="20"/>
                <w:szCs w:val="22"/>
              </w:rPr>
              <w:t xml:space="preserve"> </w:t>
            </w:r>
            <w:r w:rsidRPr="00040680">
              <w:rPr>
                <w:rFonts w:eastAsia="Times New Roman" w:cstheme="minorHAnsi"/>
                <w:color w:val="000000"/>
                <w:sz w:val="20"/>
                <w:szCs w:val="22"/>
              </w:rPr>
              <w:t>0. No</w:t>
            </w:r>
          </w:p>
        </w:tc>
        <w:tc>
          <w:tcPr>
            <w:tcW w:w="1028" w:type="pct"/>
          </w:tcPr>
          <w:p w14:paraId="313B3181" w14:textId="77777777" w:rsidR="00FA07C4" w:rsidRPr="004A3444" w:rsidRDefault="00FA07C4" w:rsidP="006D73C2">
            <w:pPr>
              <w:rPr>
                <w:rFonts w:eastAsia="Times New Roman" w:cstheme="minorHAnsi"/>
                <w:color w:val="000000"/>
                <w:sz w:val="20"/>
                <w:szCs w:val="22"/>
              </w:rPr>
            </w:pPr>
          </w:p>
        </w:tc>
      </w:tr>
      <w:tr w:rsidR="00FA07C4" w:rsidRPr="004A3444" w14:paraId="7593E61F" w14:textId="77777777" w:rsidTr="006D73C2">
        <w:tc>
          <w:tcPr>
            <w:tcW w:w="336" w:type="pct"/>
          </w:tcPr>
          <w:p w14:paraId="23F4755A" w14:textId="77777777" w:rsidR="00FA07C4" w:rsidRPr="004A3444" w:rsidRDefault="00FA07C4" w:rsidP="006D73C2">
            <w:pPr>
              <w:rPr>
                <w:rFonts w:eastAsia="Times New Roman" w:cstheme="minorHAnsi"/>
                <w:color w:val="000000"/>
                <w:sz w:val="20"/>
                <w:szCs w:val="22"/>
              </w:rPr>
            </w:pPr>
            <w:r>
              <w:rPr>
                <w:rFonts w:eastAsia="Times New Roman" w:cstheme="minorHAnsi"/>
                <w:color w:val="000000"/>
                <w:sz w:val="20"/>
                <w:szCs w:val="22"/>
              </w:rPr>
              <w:t>md</w:t>
            </w:r>
          </w:p>
        </w:tc>
        <w:tc>
          <w:tcPr>
            <w:tcW w:w="1993" w:type="pct"/>
          </w:tcPr>
          <w:p w14:paraId="7446CA45" w14:textId="77777777" w:rsidR="00FA07C4" w:rsidRDefault="00FA07C4" w:rsidP="006D73C2">
            <w:pPr>
              <w:rPr>
                <w:rFonts w:eastAsia="Times New Roman" w:cstheme="minorHAnsi"/>
                <w:color w:val="000000"/>
                <w:sz w:val="20"/>
                <w:szCs w:val="22"/>
              </w:rPr>
            </w:pPr>
            <w:r>
              <w:rPr>
                <w:rFonts w:eastAsia="Times New Roman" w:cstheme="minorHAnsi"/>
                <w:color w:val="000000"/>
                <w:sz w:val="20"/>
                <w:szCs w:val="22"/>
              </w:rPr>
              <w:t xml:space="preserve">Access to agricultural extension/advisory services </w:t>
            </w:r>
          </w:p>
        </w:tc>
        <w:tc>
          <w:tcPr>
            <w:tcW w:w="1643" w:type="pct"/>
          </w:tcPr>
          <w:p w14:paraId="5ACAAB55" w14:textId="77777777" w:rsidR="00FA07C4" w:rsidRDefault="00FA07C4" w:rsidP="006D73C2">
            <w:pPr>
              <w:rPr>
                <w:rFonts w:eastAsia="Times New Roman" w:cstheme="minorHAnsi"/>
                <w:color w:val="000000"/>
                <w:sz w:val="20"/>
                <w:szCs w:val="22"/>
              </w:rPr>
            </w:pPr>
            <w:r w:rsidRPr="00040680">
              <w:rPr>
                <w:rFonts w:eastAsia="Times New Roman" w:cstheme="minorHAnsi"/>
                <w:color w:val="000000"/>
                <w:sz w:val="20"/>
                <w:szCs w:val="22"/>
              </w:rPr>
              <w:t>1. Yes</w:t>
            </w:r>
            <w:r>
              <w:rPr>
                <w:rFonts w:eastAsia="Times New Roman" w:cstheme="minorHAnsi"/>
                <w:color w:val="000000"/>
                <w:sz w:val="20"/>
                <w:szCs w:val="22"/>
              </w:rPr>
              <w:t xml:space="preserve"> </w:t>
            </w:r>
          </w:p>
          <w:p w14:paraId="2C1BB5DF" w14:textId="77777777" w:rsidR="00FA07C4" w:rsidRPr="004A3444" w:rsidRDefault="00FA07C4" w:rsidP="006D73C2">
            <w:pPr>
              <w:rPr>
                <w:rFonts w:eastAsia="Times New Roman" w:cstheme="minorHAnsi"/>
                <w:color w:val="000000"/>
                <w:sz w:val="20"/>
                <w:szCs w:val="22"/>
              </w:rPr>
            </w:pPr>
            <w:r w:rsidRPr="00040680">
              <w:rPr>
                <w:rFonts w:eastAsia="Times New Roman" w:cstheme="minorHAnsi"/>
                <w:color w:val="000000"/>
                <w:sz w:val="20"/>
                <w:szCs w:val="22"/>
              </w:rPr>
              <w:t>0. No</w:t>
            </w:r>
          </w:p>
        </w:tc>
        <w:tc>
          <w:tcPr>
            <w:tcW w:w="1028" w:type="pct"/>
          </w:tcPr>
          <w:p w14:paraId="3E1CE542" w14:textId="77777777" w:rsidR="00FA07C4" w:rsidRPr="004A3444" w:rsidRDefault="00FA07C4" w:rsidP="006D73C2">
            <w:pPr>
              <w:rPr>
                <w:rFonts w:eastAsia="Times New Roman" w:cstheme="minorHAnsi"/>
                <w:color w:val="000000"/>
                <w:sz w:val="20"/>
                <w:szCs w:val="22"/>
              </w:rPr>
            </w:pPr>
          </w:p>
        </w:tc>
      </w:tr>
      <w:tr w:rsidR="00FA07C4" w:rsidRPr="004A3444" w14:paraId="3FBEC77A" w14:textId="77777777" w:rsidTr="006D73C2">
        <w:tc>
          <w:tcPr>
            <w:tcW w:w="336" w:type="pct"/>
          </w:tcPr>
          <w:p w14:paraId="45F02899" w14:textId="77777777" w:rsidR="00FA07C4" w:rsidRDefault="00FA07C4" w:rsidP="006D73C2">
            <w:pPr>
              <w:rPr>
                <w:rFonts w:eastAsia="Times New Roman" w:cstheme="minorHAnsi"/>
                <w:color w:val="000000"/>
                <w:sz w:val="20"/>
                <w:szCs w:val="22"/>
              </w:rPr>
            </w:pPr>
            <w:r>
              <w:rPr>
                <w:rFonts w:eastAsia="Times New Roman" w:cstheme="minorHAnsi"/>
                <w:color w:val="000000"/>
                <w:sz w:val="20"/>
                <w:szCs w:val="22"/>
              </w:rPr>
              <w:t>me</w:t>
            </w:r>
          </w:p>
        </w:tc>
        <w:tc>
          <w:tcPr>
            <w:tcW w:w="1993" w:type="pct"/>
          </w:tcPr>
          <w:p w14:paraId="295260CE" w14:textId="77777777" w:rsidR="00FA07C4" w:rsidRDefault="00FA07C4" w:rsidP="006D73C2">
            <w:pPr>
              <w:rPr>
                <w:rFonts w:eastAsia="Times New Roman" w:cstheme="minorHAnsi"/>
                <w:color w:val="000000"/>
                <w:sz w:val="20"/>
                <w:szCs w:val="22"/>
              </w:rPr>
            </w:pPr>
            <w:r>
              <w:rPr>
                <w:rFonts w:eastAsia="Times New Roman" w:cstheme="minorHAnsi"/>
                <w:color w:val="000000"/>
                <w:sz w:val="20"/>
                <w:szCs w:val="22"/>
              </w:rPr>
              <w:t>Access to financial services (credit, insurance, savings)</w:t>
            </w:r>
          </w:p>
        </w:tc>
        <w:tc>
          <w:tcPr>
            <w:tcW w:w="1643" w:type="pct"/>
          </w:tcPr>
          <w:p w14:paraId="585895E7" w14:textId="77777777" w:rsidR="00FA07C4" w:rsidRDefault="00FA07C4" w:rsidP="006D73C2">
            <w:pPr>
              <w:rPr>
                <w:rFonts w:eastAsia="Times New Roman" w:cstheme="minorHAnsi"/>
                <w:color w:val="000000"/>
                <w:sz w:val="20"/>
                <w:szCs w:val="22"/>
              </w:rPr>
            </w:pPr>
            <w:r>
              <w:rPr>
                <w:rFonts w:eastAsia="Times New Roman" w:cstheme="minorHAnsi"/>
                <w:color w:val="000000"/>
                <w:sz w:val="20"/>
                <w:szCs w:val="22"/>
              </w:rPr>
              <w:t>1. Yes</w:t>
            </w:r>
          </w:p>
          <w:p w14:paraId="597B9B4E" w14:textId="77777777" w:rsidR="00FA07C4" w:rsidRPr="00040680" w:rsidRDefault="00FA07C4" w:rsidP="006D73C2">
            <w:pPr>
              <w:rPr>
                <w:rFonts w:eastAsia="Times New Roman" w:cstheme="minorHAnsi"/>
                <w:color w:val="000000"/>
                <w:sz w:val="20"/>
                <w:szCs w:val="22"/>
              </w:rPr>
            </w:pPr>
            <w:r>
              <w:rPr>
                <w:rFonts w:eastAsia="Times New Roman" w:cstheme="minorHAnsi"/>
                <w:color w:val="000000"/>
                <w:sz w:val="20"/>
                <w:szCs w:val="22"/>
              </w:rPr>
              <w:t>0. No</w:t>
            </w:r>
          </w:p>
        </w:tc>
        <w:tc>
          <w:tcPr>
            <w:tcW w:w="1028" w:type="pct"/>
          </w:tcPr>
          <w:p w14:paraId="7601D7C0" w14:textId="77777777" w:rsidR="00FA07C4" w:rsidRPr="004A3444" w:rsidRDefault="00FA07C4" w:rsidP="006D73C2">
            <w:pPr>
              <w:rPr>
                <w:rFonts w:eastAsia="Times New Roman" w:cstheme="minorHAnsi"/>
                <w:color w:val="000000"/>
                <w:sz w:val="20"/>
                <w:szCs w:val="22"/>
              </w:rPr>
            </w:pPr>
          </w:p>
        </w:tc>
      </w:tr>
      <w:tr w:rsidR="00FA07C4" w:rsidRPr="004A3444" w14:paraId="0A1EB85C" w14:textId="77777777" w:rsidTr="006D73C2">
        <w:tc>
          <w:tcPr>
            <w:tcW w:w="336" w:type="pct"/>
          </w:tcPr>
          <w:p w14:paraId="14F76E5C" w14:textId="77777777" w:rsidR="00FA07C4" w:rsidRPr="004A3444" w:rsidRDefault="00FA07C4" w:rsidP="006D73C2">
            <w:pPr>
              <w:rPr>
                <w:rFonts w:eastAsia="Times New Roman" w:cstheme="minorHAnsi"/>
                <w:color w:val="000000"/>
                <w:sz w:val="20"/>
                <w:szCs w:val="22"/>
              </w:rPr>
            </w:pPr>
            <w:r>
              <w:rPr>
                <w:rFonts w:eastAsia="Times New Roman" w:cstheme="minorHAnsi"/>
                <w:color w:val="000000"/>
                <w:sz w:val="20"/>
                <w:szCs w:val="22"/>
              </w:rPr>
              <w:t>mf</w:t>
            </w:r>
          </w:p>
        </w:tc>
        <w:tc>
          <w:tcPr>
            <w:tcW w:w="1993" w:type="pct"/>
          </w:tcPr>
          <w:p w14:paraId="73518D7F" w14:textId="77777777" w:rsidR="00FA07C4" w:rsidRDefault="00FA07C4" w:rsidP="006D73C2">
            <w:pPr>
              <w:rPr>
                <w:rFonts w:eastAsia="Times New Roman" w:cstheme="minorHAnsi"/>
                <w:color w:val="000000"/>
                <w:sz w:val="20"/>
                <w:szCs w:val="22"/>
              </w:rPr>
            </w:pPr>
            <w:r>
              <w:rPr>
                <w:rFonts w:eastAsia="Times New Roman" w:cstheme="minorHAnsi"/>
                <w:color w:val="000000"/>
                <w:sz w:val="20"/>
                <w:szCs w:val="22"/>
              </w:rPr>
              <w:t xml:space="preserve">Availability of hired labor </w:t>
            </w:r>
          </w:p>
        </w:tc>
        <w:tc>
          <w:tcPr>
            <w:tcW w:w="1643" w:type="pct"/>
          </w:tcPr>
          <w:p w14:paraId="1AAE2552" w14:textId="77777777" w:rsidR="00FA07C4" w:rsidRDefault="00FA07C4" w:rsidP="006D73C2">
            <w:pPr>
              <w:rPr>
                <w:rFonts w:eastAsia="Times New Roman" w:cstheme="minorHAnsi"/>
                <w:color w:val="000000"/>
                <w:sz w:val="20"/>
                <w:szCs w:val="22"/>
              </w:rPr>
            </w:pPr>
            <w:r w:rsidRPr="00040680">
              <w:rPr>
                <w:rFonts w:eastAsia="Times New Roman" w:cstheme="minorHAnsi"/>
                <w:color w:val="000000"/>
                <w:sz w:val="20"/>
                <w:szCs w:val="22"/>
              </w:rPr>
              <w:t>1. Yes</w:t>
            </w:r>
          </w:p>
          <w:p w14:paraId="25DA68B9" w14:textId="77777777" w:rsidR="00FA07C4" w:rsidRPr="004A3444" w:rsidRDefault="00FA07C4" w:rsidP="006D73C2">
            <w:pPr>
              <w:rPr>
                <w:rFonts w:eastAsia="Times New Roman" w:cstheme="minorHAnsi"/>
                <w:color w:val="000000"/>
                <w:sz w:val="20"/>
                <w:szCs w:val="22"/>
              </w:rPr>
            </w:pPr>
            <w:r>
              <w:rPr>
                <w:rFonts w:eastAsia="Times New Roman" w:cstheme="minorHAnsi"/>
                <w:color w:val="000000"/>
                <w:sz w:val="20"/>
                <w:szCs w:val="22"/>
              </w:rPr>
              <w:t xml:space="preserve"> </w:t>
            </w:r>
            <w:r w:rsidRPr="00040680">
              <w:rPr>
                <w:rFonts w:eastAsia="Times New Roman" w:cstheme="minorHAnsi"/>
                <w:color w:val="000000"/>
                <w:sz w:val="20"/>
                <w:szCs w:val="22"/>
              </w:rPr>
              <w:t>0. No</w:t>
            </w:r>
          </w:p>
        </w:tc>
        <w:tc>
          <w:tcPr>
            <w:tcW w:w="1028" w:type="pct"/>
          </w:tcPr>
          <w:p w14:paraId="46F041F2" w14:textId="77777777" w:rsidR="00FA07C4" w:rsidRPr="004A3444" w:rsidRDefault="00FA07C4" w:rsidP="006D73C2">
            <w:pPr>
              <w:rPr>
                <w:rFonts w:eastAsia="Times New Roman" w:cstheme="minorHAnsi"/>
                <w:color w:val="000000"/>
                <w:sz w:val="20"/>
                <w:szCs w:val="22"/>
              </w:rPr>
            </w:pPr>
          </w:p>
        </w:tc>
      </w:tr>
      <w:tr w:rsidR="00FA07C4" w:rsidRPr="004A3444" w14:paraId="103D1027" w14:textId="77777777" w:rsidTr="006D73C2">
        <w:tc>
          <w:tcPr>
            <w:tcW w:w="336" w:type="pct"/>
          </w:tcPr>
          <w:p w14:paraId="579353EC" w14:textId="77777777" w:rsidR="00FA07C4" w:rsidRPr="004A3444" w:rsidRDefault="00FA07C4" w:rsidP="006D73C2">
            <w:pPr>
              <w:rPr>
                <w:rFonts w:eastAsia="Times New Roman" w:cstheme="minorHAnsi"/>
                <w:color w:val="000000"/>
                <w:sz w:val="20"/>
                <w:szCs w:val="22"/>
              </w:rPr>
            </w:pPr>
            <w:r>
              <w:rPr>
                <w:rFonts w:eastAsia="Times New Roman" w:cstheme="minorHAnsi"/>
                <w:color w:val="000000"/>
                <w:sz w:val="20"/>
                <w:szCs w:val="22"/>
              </w:rPr>
              <w:t>mg</w:t>
            </w:r>
          </w:p>
        </w:tc>
        <w:tc>
          <w:tcPr>
            <w:tcW w:w="1993" w:type="pct"/>
          </w:tcPr>
          <w:p w14:paraId="4A076EE8" w14:textId="77777777" w:rsidR="00FA07C4" w:rsidRDefault="00FA07C4" w:rsidP="006D73C2">
            <w:pPr>
              <w:rPr>
                <w:rFonts w:eastAsia="Times New Roman" w:cstheme="minorHAnsi"/>
                <w:color w:val="000000"/>
                <w:sz w:val="20"/>
                <w:szCs w:val="22"/>
              </w:rPr>
            </w:pPr>
            <w:r>
              <w:rPr>
                <w:rFonts w:eastAsia="Times New Roman" w:cstheme="minorHAnsi"/>
                <w:color w:val="000000"/>
                <w:sz w:val="20"/>
                <w:szCs w:val="22"/>
              </w:rPr>
              <w:t xml:space="preserve">Ability to sell farm products </w:t>
            </w:r>
          </w:p>
        </w:tc>
        <w:tc>
          <w:tcPr>
            <w:tcW w:w="1643" w:type="pct"/>
          </w:tcPr>
          <w:p w14:paraId="1A36A2E2" w14:textId="77777777" w:rsidR="00FA07C4" w:rsidRDefault="00FA07C4" w:rsidP="006D73C2">
            <w:pPr>
              <w:rPr>
                <w:rFonts w:eastAsia="Times New Roman" w:cstheme="minorHAnsi"/>
                <w:color w:val="000000"/>
                <w:sz w:val="20"/>
                <w:szCs w:val="22"/>
              </w:rPr>
            </w:pPr>
            <w:r w:rsidRPr="00040680">
              <w:rPr>
                <w:rFonts w:eastAsia="Times New Roman" w:cstheme="minorHAnsi"/>
                <w:color w:val="000000"/>
                <w:sz w:val="20"/>
                <w:szCs w:val="22"/>
              </w:rPr>
              <w:t>1. Yes</w:t>
            </w:r>
            <w:r>
              <w:rPr>
                <w:rFonts w:eastAsia="Times New Roman" w:cstheme="minorHAnsi"/>
                <w:color w:val="000000"/>
                <w:sz w:val="20"/>
                <w:szCs w:val="22"/>
              </w:rPr>
              <w:t xml:space="preserve"> </w:t>
            </w:r>
          </w:p>
          <w:p w14:paraId="3D138175" w14:textId="77777777" w:rsidR="00FA07C4" w:rsidRPr="004A3444" w:rsidRDefault="00FA07C4" w:rsidP="006D73C2">
            <w:pPr>
              <w:rPr>
                <w:rFonts w:eastAsia="Times New Roman" w:cstheme="minorHAnsi"/>
                <w:color w:val="000000"/>
                <w:sz w:val="20"/>
                <w:szCs w:val="22"/>
              </w:rPr>
            </w:pPr>
            <w:r w:rsidRPr="00040680">
              <w:rPr>
                <w:rFonts w:eastAsia="Times New Roman" w:cstheme="minorHAnsi"/>
                <w:color w:val="000000"/>
                <w:sz w:val="20"/>
                <w:szCs w:val="22"/>
              </w:rPr>
              <w:t>0. No</w:t>
            </w:r>
          </w:p>
        </w:tc>
        <w:tc>
          <w:tcPr>
            <w:tcW w:w="1028" w:type="pct"/>
          </w:tcPr>
          <w:p w14:paraId="305A38AD" w14:textId="77777777" w:rsidR="00FA07C4" w:rsidRPr="004A3444" w:rsidRDefault="00FA07C4" w:rsidP="006D73C2">
            <w:pPr>
              <w:rPr>
                <w:rFonts w:eastAsia="Times New Roman" w:cstheme="minorHAnsi"/>
                <w:color w:val="000000"/>
                <w:sz w:val="20"/>
                <w:szCs w:val="22"/>
              </w:rPr>
            </w:pPr>
          </w:p>
        </w:tc>
      </w:tr>
      <w:tr w:rsidR="00FA07C4" w:rsidRPr="004A3444" w14:paraId="33001D1F" w14:textId="77777777" w:rsidTr="006D73C2">
        <w:tc>
          <w:tcPr>
            <w:tcW w:w="336" w:type="pct"/>
          </w:tcPr>
          <w:p w14:paraId="11A170B4" w14:textId="77777777" w:rsidR="00FA07C4" w:rsidRDefault="00FA07C4" w:rsidP="006D73C2">
            <w:pPr>
              <w:rPr>
                <w:rFonts w:eastAsia="Times New Roman" w:cstheme="minorHAnsi"/>
                <w:color w:val="000000"/>
                <w:sz w:val="20"/>
                <w:szCs w:val="22"/>
              </w:rPr>
            </w:pPr>
            <w:proofErr w:type="spellStart"/>
            <w:r>
              <w:rPr>
                <w:rFonts w:eastAsia="Times New Roman" w:cstheme="minorHAnsi"/>
                <w:color w:val="000000"/>
                <w:sz w:val="20"/>
                <w:szCs w:val="22"/>
              </w:rPr>
              <w:t>Mh</w:t>
            </w:r>
            <w:proofErr w:type="spellEnd"/>
          </w:p>
        </w:tc>
        <w:tc>
          <w:tcPr>
            <w:tcW w:w="1993" w:type="pct"/>
          </w:tcPr>
          <w:p w14:paraId="796D5645" w14:textId="77777777" w:rsidR="00FA07C4" w:rsidRDefault="00FA07C4" w:rsidP="006D73C2">
            <w:pPr>
              <w:rPr>
                <w:rFonts w:eastAsia="Times New Roman" w:cstheme="minorHAnsi"/>
                <w:color w:val="000000"/>
                <w:sz w:val="20"/>
                <w:szCs w:val="22"/>
              </w:rPr>
            </w:pPr>
            <w:r w:rsidRPr="00E0157F">
              <w:rPr>
                <w:rFonts w:eastAsia="Times New Roman" w:cstheme="minorHAnsi"/>
                <w:color w:val="000000"/>
                <w:sz w:val="20"/>
                <w:szCs w:val="22"/>
              </w:rPr>
              <w:t xml:space="preserve">amount of time you </w:t>
            </w:r>
            <w:r>
              <w:rPr>
                <w:rFonts w:eastAsia="Times New Roman" w:cstheme="minorHAnsi"/>
                <w:color w:val="000000"/>
                <w:sz w:val="20"/>
                <w:szCs w:val="22"/>
              </w:rPr>
              <w:t xml:space="preserve">or your family </w:t>
            </w:r>
            <w:r w:rsidRPr="00E0157F">
              <w:rPr>
                <w:rFonts w:eastAsia="Times New Roman" w:cstheme="minorHAnsi"/>
                <w:color w:val="000000"/>
                <w:sz w:val="20"/>
                <w:szCs w:val="22"/>
              </w:rPr>
              <w:t>could spend on your farm</w:t>
            </w:r>
          </w:p>
        </w:tc>
        <w:tc>
          <w:tcPr>
            <w:tcW w:w="1643" w:type="pct"/>
          </w:tcPr>
          <w:p w14:paraId="72938DB3" w14:textId="77777777" w:rsidR="00FA07C4" w:rsidRPr="00E0157F" w:rsidRDefault="00FA07C4" w:rsidP="006D73C2">
            <w:pPr>
              <w:rPr>
                <w:rFonts w:eastAsia="Times New Roman" w:cstheme="minorHAnsi"/>
                <w:color w:val="000000"/>
                <w:sz w:val="20"/>
                <w:szCs w:val="22"/>
              </w:rPr>
            </w:pPr>
            <w:r w:rsidRPr="00E0157F">
              <w:rPr>
                <w:rFonts w:eastAsia="Times New Roman" w:cstheme="minorHAnsi"/>
                <w:color w:val="000000"/>
                <w:sz w:val="20"/>
                <w:szCs w:val="22"/>
              </w:rPr>
              <w:t>1. Yes</w:t>
            </w:r>
          </w:p>
          <w:p w14:paraId="21AFF6F4" w14:textId="77777777" w:rsidR="00FA07C4" w:rsidRPr="00040680" w:rsidRDefault="00FA07C4" w:rsidP="006D73C2">
            <w:pPr>
              <w:rPr>
                <w:rFonts w:eastAsia="Times New Roman" w:cstheme="minorHAnsi"/>
                <w:color w:val="000000"/>
                <w:sz w:val="20"/>
                <w:szCs w:val="22"/>
              </w:rPr>
            </w:pPr>
            <w:r w:rsidRPr="00E0157F">
              <w:rPr>
                <w:rFonts w:eastAsia="Times New Roman" w:cstheme="minorHAnsi"/>
                <w:color w:val="000000"/>
                <w:sz w:val="20"/>
                <w:szCs w:val="22"/>
              </w:rPr>
              <w:t>0. No</w:t>
            </w:r>
          </w:p>
        </w:tc>
        <w:tc>
          <w:tcPr>
            <w:tcW w:w="1028" w:type="pct"/>
          </w:tcPr>
          <w:p w14:paraId="76A1A9E8" w14:textId="77777777" w:rsidR="00FA07C4" w:rsidRPr="004A3444" w:rsidRDefault="00FA07C4" w:rsidP="006D73C2">
            <w:pPr>
              <w:rPr>
                <w:rFonts w:eastAsia="Times New Roman" w:cstheme="minorHAnsi"/>
                <w:color w:val="000000"/>
                <w:sz w:val="20"/>
                <w:szCs w:val="22"/>
              </w:rPr>
            </w:pPr>
          </w:p>
        </w:tc>
      </w:tr>
      <w:tr w:rsidR="00FA07C4" w:rsidRPr="004A3444" w14:paraId="4499FBFA" w14:textId="77777777" w:rsidTr="006D73C2">
        <w:tc>
          <w:tcPr>
            <w:tcW w:w="336" w:type="pct"/>
          </w:tcPr>
          <w:p w14:paraId="266A0136" w14:textId="77777777" w:rsidR="00FA07C4" w:rsidRDefault="00FA07C4" w:rsidP="006D73C2">
            <w:pPr>
              <w:rPr>
                <w:rFonts w:eastAsia="Times New Roman" w:cstheme="minorHAnsi"/>
                <w:color w:val="000000"/>
                <w:sz w:val="20"/>
                <w:szCs w:val="22"/>
              </w:rPr>
            </w:pPr>
            <w:r>
              <w:rPr>
                <w:rFonts w:eastAsia="Times New Roman" w:cstheme="minorHAnsi"/>
                <w:color w:val="000000"/>
                <w:sz w:val="20"/>
                <w:szCs w:val="22"/>
              </w:rPr>
              <w:t>mm2</w:t>
            </w:r>
          </w:p>
        </w:tc>
        <w:tc>
          <w:tcPr>
            <w:tcW w:w="1993" w:type="pct"/>
          </w:tcPr>
          <w:p w14:paraId="65EBF770" w14:textId="77777777" w:rsidR="00007176" w:rsidRPr="00007176" w:rsidRDefault="00007176" w:rsidP="00007176">
            <w:pPr>
              <w:rPr>
                <w:ins w:id="53" w:author="Porter, Maria - (mariaporter)" w:date="2025-06-23T07:24:00Z"/>
                <w:rFonts w:eastAsia="Times New Roman" w:cstheme="minorHAnsi"/>
                <w:color w:val="000000"/>
                <w:sz w:val="20"/>
                <w:szCs w:val="22"/>
              </w:rPr>
            </w:pPr>
            <w:ins w:id="54" w:author="Porter, Maria - (mariaporter)" w:date="2025-06-23T07:24:00Z">
              <w:r w:rsidRPr="00007176">
                <w:rPr>
                  <w:rFonts w:eastAsia="Times New Roman" w:cstheme="minorHAnsi"/>
                  <w:color w:val="000000"/>
                  <w:sz w:val="20"/>
                  <w:szCs w:val="22"/>
                </w:rPr>
                <w:t xml:space="preserve">What was the </w:t>
              </w:r>
              <w:proofErr w:type="gramStart"/>
              <w:r w:rsidRPr="00007176">
                <w:rPr>
                  <w:rFonts w:eastAsia="Times New Roman" w:cstheme="minorHAnsi"/>
                  <w:color w:val="000000"/>
                  <w:sz w:val="20"/>
                  <w:szCs w:val="22"/>
                </w:rPr>
                <w:t>percent</w:t>
              </w:r>
              <w:proofErr w:type="gramEnd"/>
              <w:r w:rsidRPr="00007176">
                <w:rPr>
                  <w:rFonts w:eastAsia="Times New Roman" w:cstheme="minorHAnsi"/>
                  <w:color w:val="000000"/>
                  <w:sz w:val="20"/>
                  <w:szCs w:val="22"/>
                </w:rPr>
                <w:t xml:space="preserve"> decrease in the amount of time you or your family could spend on your farm?</w:t>
              </w:r>
            </w:ins>
          </w:p>
          <w:p w14:paraId="4BBD2B04" w14:textId="37F8FC18" w:rsidR="00FA07C4" w:rsidRPr="00E0157F" w:rsidRDefault="00FA07C4" w:rsidP="006D73C2">
            <w:pPr>
              <w:rPr>
                <w:rFonts w:eastAsia="Times New Roman" w:cstheme="minorHAnsi"/>
                <w:color w:val="000000"/>
                <w:sz w:val="20"/>
                <w:szCs w:val="22"/>
              </w:rPr>
            </w:pPr>
            <w:del w:id="55" w:author="Porter, Maria - (mariaporter)" w:date="2025-06-23T07:24:00Z" w16du:dateUtc="2025-06-23T14:24:00Z">
              <w:r w:rsidDel="00007176">
                <w:rPr>
                  <w:rFonts w:eastAsia="Times New Roman" w:cstheme="minorHAnsi"/>
                  <w:color w:val="000000"/>
                  <w:sz w:val="20"/>
                  <w:szCs w:val="22"/>
                </w:rPr>
                <w:delText>By how much percent did the amount of time you or your family could spend on your farm decrease</w:delText>
              </w:r>
            </w:del>
            <w:del w:id="56" w:author="Porter, Maria - (mariaporter)" w:date="2025-06-23T07:22:00Z" w16du:dateUtc="2025-06-23T14:22:00Z">
              <w:r w:rsidDel="00007176">
                <w:rPr>
                  <w:rFonts w:eastAsia="Times New Roman" w:cstheme="minorHAnsi"/>
                  <w:color w:val="000000"/>
                  <w:sz w:val="20"/>
                  <w:szCs w:val="22"/>
                </w:rPr>
                <w:delText>d</w:delText>
              </w:r>
            </w:del>
            <w:del w:id="57" w:author="Porter, Maria - (mariaporter)" w:date="2025-06-23T07:24:00Z" w16du:dateUtc="2025-06-23T14:24:00Z">
              <w:r w:rsidDel="00007176">
                <w:rPr>
                  <w:rFonts w:eastAsia="Times New Roman" w:cstheme="minorHAnsi"/>
                  <w:color w:val="000000"/>
                  <w:sz w:val="20"/>
                  <w:szCs w:val="22"/>
                </w:rPr>
                <w:delText>?</w:delText>
              </w:r>
            </w:del>
          </w:p>
        </w:tc>
        <w:tc>
          <w:tcPr>
            <w:tcW w:w="1643" w:type="pct"/>
          </w:tcPr>
          <w:p w14:paraId="33280D59" w14:textId="77777777" w:rsidR="00FA07C4" w:rsidRPr="00E0157F" w:rsidRDefault="00FA07C4" w:rsidP="006D73C2">
            <w:pPr>
              <w:rPr>
                <w:rFonts w:eastAsia="Times New Roman" w:cstheme="minorHAnsi"/>
                <w:color w:val="000000"/>
                <w:sz w:val="20"/>
                <w:szCs w:val="22"/>
              </w:rPr>
            </w:pPr>
            <w:r>
              <w:rPr>
                <w:rFonts w:eastAsia="Times New Roman" w:cstheme="minorHAnsi"/>
                <w:color w:val="000000"/>
                <w:sz w:val="20"/>
                <w:szCs w:val="22"/>
              </w:rPr>
              <w:t xml:space="preserve">Percent </w:t>
            </w:r>
          </w:p>
        </w:tc>
        <w:tc>
          <w:tcPr>
            <w:tcW w:w="1028" w:type="pct"/>
          </w:tcPr>
          <w:p w14:paraId="2294E175" w14:textId="77777777" w:rsidR="00FA07C4" w:rsidRPr="004A3444" w:rsidRDefault="00FA07C4" w:rsidP="006D73C2">
            <w:pPr>
              <w:rPr>
                <w:rFonts w:eastAsia="Times New Roman" w:cstheme="minorHAnsi"/>
                <w:color w:val="000000"/>
                <w:sz w:val="20"/>
                <w:szCs w:val="22"/>
              </w:rPr>
            </w:pPr>
            <w:r w:rsidRPr="001769CF">
              <w:rPr>
                <w:rFonts w:eastAsia="Times New Roman" w:cstheme="minorHAnsi"/>
                <w:color w:val="FF0000"/>
                <w:sz w:val="20"/>
                <w:szCs w:val="22"/>
              </w:rPr>
              <w:t xml:space="preserve">Ask if </w:t>
            </w:r>
            <w:r>
              <w:rPr>
                <w:rFonts w:eastAsia="Times New Roman" w:cstheme="minorHAnsi"/>
                <w:color w:val="FF0000"/>
                <w:sz w:val="20"/>
                <w:szCs w:val="22"/>
              </w:rPr>
              <w:t>m1h</w:t>
            </w:r>
            <w:r w:rsidRPr="001769CF">
              <w:rPr>
                <w:rFonts w:eastAsia="Times New Roman" w:cstheme="minorHAnsi"/>
                <w:color w:val="FF0000"/>
                <w:sz w:val="20"/>
                <w:szCs w:val="22"/>
              </w:rPr>
              <w:t>=1</w:t>
            </w:r>
          </w:p>
        </w:tc>
      </w:tr>
      <w:tr w:rsidR="00FA07C4" w:rsidRPr="004A3444" w14:paraId="12D02ECF" w14:textId="77777777" w:rsidTr="006D73C2">
        <w:tc>
          <w:tcPr>
            <w:tcW w:w="336" w:type="pct"/>
          </w:tcPr>
          <w:p w14:paraId="626481AE" w14:textId="77777777" w:rsidR="00FA07C4" w:rsidRDefault="00FA07C4" w:rsidP="006D73C2">
            <w:pPr>
              <w:rPr>
                <w:rFonts w:eastAsia="Times New Roman" w:cstheme="minorHAnsi"/>
                <w:color w:val="000000"/>
                <w:sz w:val="20"/>
                <w:szCs w:val="22"/>
              </w:rPr>
            </w:pPr>
            <w:r>
              <w:rPr>
                <w:rFonts w:eastAsia="Times New Roman" w:cstheme="minorHAnsi"/>
                <w:color w:val="000000"/>
                <w:sz w:val="20"/>
                <w:szCs w:val="22"/>
              </w:rPr>
              <w:t>mm3</w:t>
            </w:r>
          </w:p>
        </w:tc>
        <w:tc>
          <w:tcPr>
            <w:tcW w:w="1993" w:type="pct"/>
          </w:tcPr>
          <w:p w14:paraId="44CFE493" w14:textId="65129B24" w:rsidR="00FA07C4" w:rsidRPr="0056080E" w:rsidRDefault="00FA07C4" w:rsidP="006D73C2">
            <w:pPr>
              <w:rPr>
                <w:sz w:val="20"/>
                <w:szCs w:val="20"/>
              </w:rPr>
            </w:pPr>
            <w:r>
              <w:rPr>
                <w:sz w:val="20"/>
                <w:szCs w:val="20"/>
              </w:rPr>
              <w:t>Was there an</w:t>
            </w:r>
            <w:ins w:id="58" w:author="Porter, Maria - (mariaporter)" w:date="2025-06-23T07:22:00Z" w16du:dateUtc="2025-06-23T14:22:00Z">
              <w:r w:rsidR="00007176">
                <w:rPr>
                  <w:sz w:val="20"/>
                  <w:szCs w:val="20"/>
                </w:rPr>
                <w:t>y</w:t>
              </w:r>
            </w:ins>
            <w:r>
              <w:rPr>
                <w:sz w:val="20"/>
                <w:szCs w:val="20"/>
              </w:rPr>
              <w:t xml:space="preserve"> agricultural land your household couldn’t cultivate in 2016/17 </w:t>
            </w:r>
            <w:proofErr w:type="spellStart"/>
            <w:r>
              <w:rPr>
                <w:sz w:val="20"/>
                <w:szCs w:val="20"/>
              </w:rPr>
              <w:t>meher</w:t>
            </w:r>
            <w:proofErr w:type="spellEnd"/>
            <w:r>
              <w:rPr>
                <w:sz w:val="20"/>
                <w:szCs w:val="20"/>
              </w:rPr>
              <w:t>?</w:t>
            </w:r>
          </w:p>
        </w:tc>
        <w:tc>
          <w:tcPr>
            <w:tcW w:w="1643" w:type="pct"/>
          </w:tcPr>
          <w:p w14:paraId="7680B89C" w14:textId="77777777" w:rsidR="00FA07C4" w:rsidRDefault="00FA07C4" w:rsidP="006D73C2">
            <w:pPr>
              <w:rPr>
                <w:rFonts w:eastAsia="Times New Roman" w:cstheme="minorHAnsi"/>
                <w:color w:val="000000"/>
                <w:sz w:val="20"/>
                <w:szCs w:val="22"/>
              </w:rPr>
            </w:pPr>
            <w:r w:rsidRPr="00040680">
              <w:rPr>
                <w:rFonts w:eastAsia="Times New Roman" w:cstheme="minorHAnsi"/>
                <w:color w:val="000000"/>
                <w:sz w:val="20"/>
                <w:szCs w:val="22"/>
              </w:rPr>
              <w:t>1. Yes</w:t>
            </w:r>
            <w:r>
              <w:rPr>
                <w:rFonts w:eastAsia="Times New Roman" w:cstheme="minorHAnsi"/>
                <w:color w:val="000000"/>
                <w:sz w:val="20"/>
                <w:szCs w:val="22"/>
              </w:rPr>
              <w:t xml:space="preserve"> </w:t>
            </w:r>
          </w:p>
          <w:p w14:paraId="43373760" w14:textId="77777777" w:rsidR="00FA07C4" w:rsidRDefault="00FA07C4" w:rsidP="006D73C2">
            <w:pPr>
              <w:rPr>
                <w:sz w:val="20"/>
                <w:szCs w:val="20"/>
              </w:rPr>
            </w:pPr>
            <w:r w:rsidRPr="00040680">
              <w:rPr>
                <w:rFonts w:eastAsia="Times New Roman" w:cstheme="minorHAnsi"/>
                <w:color w:val="000000"/>
                <w:sz w:val="20"/>
                <w:szCs w:val="22"/>
              </w:rPr>
              <w:t>0. No</w:t>
            </w:r>
          </w:p>
        </w:tc>
        <w:tc>
          <w:tcPr>
            <w:tcW w:w="1028" w:type="pct"/>
          </w:tcPr>
          <w:p w14:paraId="38543DB6" w14:textId="77777777" w:rsidR="00FA07C4" w:rsidRPr="004A3444" w:rsidRDefault="00FA07C4" w:rsidP="006D73C2">
            <w:pPr>
              <w:rPr>
                <w:rFonts w:eastAsia="Times New Roman" w:cstheme="minorHAnsi"/>
                <w:color w:val="000000"/>
                <w:sz w:val="20"/>
                <w:szCs w:val="22"/>
              </w:rPr>
            </w:pPr>
          </w:p>
        </w:tc>
      </w:tr>
      <w:tr w:rsidR="00FA07C4" w:rsidRPr="004A3444" w14:paraId="15704245" w14:textId="77777777" w:rsidTr="006D73C2">
        <w:tc>
          <w:tcPr>
            <w:tcW w:w="336" w:type="pct"/>
          </w:tcPr>
          <w:p w14:paraId="57A07DCF" w14:textId="77777777" w:rsidR="00FA07C4" w:rsidRDefault="00FA07C4" w:rsidP="006D73C2">
            <w:pPr>
              <w:rPr>
                <w:rFonts w:eastAsia="Times New Roman" w:cstheme="minorHAnsi"/>
                <w:color w:val="000000"/>
                <w:sz w:val="20"/>
                <w:szCs w:val="22"/>
              </w:rPr>
            </w:pPr>
            <w:r>
              <w:rPr>
                <w:rFonts w:eastAsia="Times New Roman" w:cstheme="minorHAnsi"/>
                <w:color w:val="000000"/>
                <w:sz w:val="20"/>
                <w:szCs w:val="22"/>
              </w:rPr>
              <w:t>mm4</w:t>
            </w:r>
          </w:p>
        </w:tc>
        <w:tc>
          <w:tcPr>
            <w:tcW w:w="1993" w:type="pct"/>
          </w:tcPr>
          <w:p w14:paraId="43075A65" w14:textId="710B45EB" w:rsidR="00FA07C4" w:rsidRDefault="00FA07C4" w:rsidP="006D73C2">
            <w:pPr>
              <w:rPr>
                <w:sz w:val="20"/>
                <w:szCs w:val="20"/>
              </w:rPr>
            </w:pPr>
            <w:r>
              <w:rPr>
                <w:sz w:val="20"/>
                <w:szCs w:val="20"/>
              </w:rPr>
              <w:t>W</w:t>
            </w:r>
            <w:ins w:id="59" w:author="Porter, Maria - (mariaporter)" w:date="2025-06-23T07:22:00Z" w16du:dateUtc="2025-06-23T14:22:00Z">
              <w:r w:rsidR="00007176">
                <w:rPr>
                  <w:sz w:val="20"/>
                  <w:szCs w:val="20"/>
                </w:rPr>
                <w:t>ere</w:t>
              </w:r>
            </w:ins>
            <w:del w:id="60" w:author="Porter, Maria - (mariaporter)" w:date="2025-06-23T07:22:00Z" w16du:dateUtc="2025-06-23T14:22:00Z">
              <w:r w:rsidDel="00007176">
                <w:rPr>
                  <w:sz w:val="20"/>
                  <w:szCs w:val="20"/>
                </w:rPr>
                <w:delText>as</w:delText>
              </w:r>
            </w:del>
            <w:r>
              <w:rPr>
                <w:sz w:val="20"/>
                <w:szCs w:val="20"/>
              </w:rPr>
              <w:t xml:space="preserve"> any of your crops or fields (cultivated land) burnt or destroyed in 2016/17 </w:t>
            </w:r>
            <w:proofErr w:type="spellStart"/>
            <w:r>
              <w:rPr>
                <w:sz w:val="20"/>
                <w:szCs w:val="20"/>
              </w:rPr>
              <w:t>meher</w:t>
            </w:r>
            <w:proofErr w:type="spellEnd"/>
            <w:r>
              <w:rPr>
                <w:sz w:val="20"/>
                <w:szCs w:val="20"/>
              </w:rPr>
              <w:t>?</w:t>
            </w:r>
          </w:p>
        </w:tc>
        <w:tc>
          <w:tcPr>
            <w:tcW w:w="1643" w:type="pct"/>
          </w:tcPr>
          <w:p w14:paraId="0C23B9A0" w14:textId="77777777" w:rsidR="00FA07C4" w:rsidRDefault="00FA07C4" w:rsidP="006D73C2">
            <w:pPr>
              <w:rPr>
                <w:rFonts w:eastAsia="Times New Roman" w:cstheme="minorHAnsi"/>
                <w:color w:val="000000"/>
                <w:sz w:val="20"/>
                <w:szCs w:val="22"/>
              </w:rPr>
            </w:pPr>
            <w:r w:rsidRPr="00040680">
              <w:rPr>
                <w:rFonts w:eastAsia="Times New Roman" w:cstheme="minorHAnsi"/>
                <w:color w:val="000000"/>
                <w:sz w:val="20"/>
                <w:szCs w:val="22"/>
              </w:rPr>
              <w:t>1. Yes</w:t>
            </w:r>
            <w:r>
              <w:rPr>
                <w:rFonts w:eastAsia="Times New Roman" w:cstheme="minorHAnsi"/>
                <w:color w:val="000000"/>
                <w:sz w:val="20"/>
                <w:szCs w:val="22"/>
              </w:rPr>
              <w:t xml:space="preserve"> </w:t>
            </w:r>
          </w:p>
          <w:p w14:paraId="5194D5F0" w14:textId="77777777" w:rsidR="00FA07C4" w:rsidRPr="00040680" w:rsidRDefault="00FA07C4" w:rsidP="006D73C2">
            <w:pPr>
              <w:rPr>
                <w:rFonts w:eastAsia="Times New Roman" w:cstheme="minorHAnsi"/>
                <w:color w:val="000000"/>
                <w:sz w:val="20"/>
                <w:szCs w:val="22"/>
              </w:rPr>
            </w:pPr>
            <w:r w:rsidRPr="00040680">
              <w:rPr>
                <w:rFonts w:eastAsia="Times New Roman" w:cstheme="minorHAnsi"/>
                <w:color w:val="000000"/>
                <w:sz w:val="20"/>
                <w:szCs w:val="22"/>
              </w:rPr>
              <w:t>0. No</w:t>
            </w:r>
          </w:p>
        </w:tc>
        <w:tc>
          <w:tcPr>
            <w:tcW w:w="1028" w:type="pct"/>
          </w:tcPr>
          <w:p w14:paraId="55E03579" w14:textId="77777777" w:rsidR="00FA07C4" w:rsidRPr="004A3444" w:rsidRDefault="00FA07C4" w:rsidP="006D73C2">
            <w:pPr>
              <w:rPr>
                <w:rFonts w:eastAsia="Times New Roman" w:cstheme="minorHAnsi"/>
                <w:color w:val="000000"/>
                <w:sz w:val="20"/>
                <w:szCs w:val="22"/>
              </w:rPr>
            </w:pPr>
          </w:p>
        </w:tc>
      </w:tr>
      <w:tr w:rsidR="00FA07C4" w:rsidRPr="004A3444" w14:paraId="34158372" w14:textId="77777777" w:rsidTr="006D73C2">
        <w:tc>
          <w:tcPr>
            <w:tcW w:w="336" w:type="pct"/>
          </w:tcPr>
          <w:p w14:paraId="0EAB0658" w14:textId="77777777" w:rsidR="00FA07C4" w:rsidRPr="004A3444" w:rsidRDefault="00FA07C4" w:rsidP="006D73C2">
            <w:pPr>
              <w:rPr>
                <w:rFonts w:eastAsia="Times New Roman" w:cstheme="minorHAnsi"/>
                <w:color w:val="000000"/>
                <w:sz w:val="20"/>
                <w:szCs w:val="22"/>
              </w:rPr>
            </w:pPr>
            <w:r>
              <w:rPr>
                <w:rFonts w:eastAsia="Times New Roman" w:cstheme="minorHAnsi"/>
                <w:color w:val="000000"/>
                <w:sz w:val="20"/>
                <w:szCs w:val="22"/>
              </w:rPr>
              <w:t>mm5</w:t>
            </w:r>
          </w:p>
        </w:tc>
        <w:tc>
          <w:tcPr>
            <w:tcW w:w="1993" w:type="pct"/>
          </w:tcPr>
          <w:p w14:paraId="521F1710" w14:textId="0391C645" w:rsidR="00FA07C4" w:rsidRDefault="00FA07C4" w:rsidP="006D73C2">
            <w:pPr>
              <w:rPr>
                <w:rFonts w:eastAsia="Times New Roman" w:cstheme="minorHAnsi"/>
                <w:color w:val="000000"/>
                <w:sz w:val="20"/>
                <w:szCs w:val="22"/>
              </w:rPr>
            </w:pPr>
            <w:r w:rsidRPr="00E0157F">
              <w:rPr>
                <w:rFonts w:eastAsia="Times New Roman" w:cstheme="minorHAnsi"/>
                <w:color w:val="000000"/>
                <w:sz w:val="20"/>
                <w:szCs w:val="22"/>
              </w:rPr>
              <w:t xml:space="preserve">Did anyone in your household migrate during the </w:t>
            </w:r>
            <w:del w:id="61" w:author="Porter, Maria - (mariaporter)" w:date="2025-06-23T07:25:00Z" w16du:dateUtc="2025-06-23T14:25:00Z">
              <w:r w:rsidRPr="00E0157F" w:rsidDel="00007176">
                <w:rPr>
                  <w:rFonts w:eastAsia="Times New Roman" w:cstheme="minorHAnsi"/>
                  <w:color w:val="000000"/>
                  <w:sz w:val="20"/>
                  <w:szCs w:val="22"/>
                </w:rPr>
                <w:delText xml:space="preserve">current </w:delText>
              </w:r>
            </w:del>
            <w:proofErr w:type="spellStart"/>
            <w:r w:rsidRPr="00E0157F">
              <w:rPr>
                <w:rFonts w:eastAsia="Times New Roman" w:cstheme="minorHAnsi"/>
                <w:color w:val="000000"/>
                <w:sz w:val="20"/>
                <w:szCs w:val="22"/>
              </w:rPr>
              <w:t>meher</w:t>
            </w:r>
            <w:proofErr w:type="spellEnd"/>
            <w:r w:rsidRPr="00E0157F">
              <w:rPr>
                <w:rFonts w:eastAsia="Times New Roman" w:cstheme="minorHAnsi"/>
                <w:color w:val="000000"/>
                <w:sz w:val="20"/>
                <w:szCs w:val="22"/>
              </w:rPr>
              <w:t xml:space="preserve"> season (2016/17)?</w:t>
            </w:r>
          </w:p>
        </w:tc>
        <w:tc>
          <w:tcPr>
            <w:tcW w:w="1643" w:type="pct"/>
          </w:tcPr>
          <w:p w14:paraId="0DC4AA64" w14:textId="77777777" w:rsidR="00FA07C4" w:rsidRDefault="00FA07C4" w:rsidP="006D73C2">
            <w:pPr>
              <w:rPr>
                <w:rFonts w:eastAsia="Times New Roman" w:cstheme="minorHAnsi"/>
                <w:color w:val="000000"/>
                <w:sz w:val="20"/>
                <w:szCs w:val="22"/>
              </w:rPr>
            </w:pPr>
            <w:r w:rsidRPr="00040680">
              <w:rPr>
                <w:rFonts w:eastAsia="Times New Roman" w:cstheme="minorHAnsi"/>
                <w:color w:val="000000"/>
                <w:sz w:val="20"/>
                <w:szCs w:val="22"/>
              </w:rPr>
              <w:t>1. Yes</w:t>
            </w:r>
            <w:r>
              <w:rPr>
                <w:rFonts w:eastAsia="Times New Roman" w:cstheme="minorHAnsi"/>
                <w:color w:val="000000"/>
                <w:sz w:val="20"/>
                <w:szCs w:val="22"/>
              </w:rPr>
              <w:t xml:space="preserve"> </w:t>
            </w:r>
          </w:p>
          <w:p w14:paraId="4CC96F2E" w14:textId="77777777" w:rsidR="00FA07C4" w:rsidRPr="004A3444" w:rsidRDefault="00FA07C4" w:rsidP="006D73C2">
            <w:pPr>
              <w:rPr>
                <w:rFonts w:eastAsia="Times New Roman" w:cstheme="minorHAnsi"/>
                <w:color w:val="000000"/>
                <w:sz w:val="20"/>
                <w:szCs w:val="22"/>
              </w:rPr>
            </w:pPr>
            <w:r w:rsidRPr="00040680">
              <w:rPr>
                <w:rFonts w:eastAsia="Times New Roman" w:cstheme="minorHAnsi"/>
                <w:color w:val="000000"/>
                <w:sz w:val="20"/>
                <w:szCs w:val="22"/>
              </w:rPr>
              <w:t>0. No</w:t>
            </w:r>
          </w:p>
        </w:tc>
        <w:tc>
          <w:tcPr>
            <w:tcW w:w="1028" w:type="pct"/>
          </w:tcPr>
          <w:p w14:paraId="66BB2208" w14:textId="77777777" w:rsidR="00FA07C4" w:rsidRPr="004A3444" w:rsidRDefault="00FA07C4" w:rsidP="006D73C2">
            <w:pPr>
              <w:rPr>
                <w:rFonts w:eastAsia="Times New Roman" w:cstheme="minorHAnsi"/>
                <w:color w:val="000000"/>
                <w:sz w:val="20"/>
                <w:szCs w:val="22"/>
              </w:rPr>
            </w:pPr>
          </w:p>
        </w:tc>
      </w:tr>
      <w:bookmarkEnd w:id="52"/>
    </w:tbl>
    <w:p w14:paraId="6BE22786" w14:textId="77777777" w:rsidR="00FA07C4" w:rsidRDefault="00FA07C4" w:rsidP="00913BA8">
      <w:pPr>
        <w:tabs>
          <w:tab w:val="left" w:pos="7092"/>
        </w:tabs>
        <w:spacing w:after="0" w:line="240" w:lineRule="auto"/>
        <w:contextualSpacing/>
        <w:rPr>
          <w:rFonts w:ascii="Arial" w:hAnsi="Arial" w:cs="Arial"/>
          <w:sz w:val="20"/>
          <w:szCs w:val="20"/>
          <w:lang w:val="en-GB"/>
        </w:rPr>
      </w:pPr>
    </w:p>
    <w:p w14:paraId="0C7B7153" w14:textId="77777777" w:rsidR="00FA07C4" w:rsidRDefault="00FA07C4" w:rsidP="00913BA8">
      <w:pPr>
        <w:tabs>
          <w:tab w:val="left" w:pos="7092"/>
        </w:tabs>
        <w:spacing w:after="0" w:line="240" w:lineRule="auto"/>
        <w:contextualSpacing/>
        <w:rPr>
          <w:rFonts w:ascii="Arial" w:hAnsi="Arial" w:cs="Arial"/>
          <w:sz w:val="20"/>
          <w:szCs w:val="20"/>
          <w:lang w:val="en-GB"/>
        </w:rPr>
      </w:pPr>
    </w:p>
    <w:p w14:paraId="6588DD54" w14:textId="77777777" w:rsidR="00FA07C4" w:rsidRDefault="00FA07C4" w:rsidP="00913BA8">
      <w:pPr>
        <w:tabs>
          <w:tab w:val="left" w:pos="7092"/>
        </w:tabs>
        <w:spacing w:after="0" w:line="240" w:lineRule="auto"/>
        <w:contextualSpacing/>
        <w:rPr>
          <w:rFonts w:ascii="Arial" w:hAnsi="Arial" w:cs="Arial"/>
          <w:sz w:val="20"/>
          <w:szCs w:val="20"/>
          <w:lang w:val="en-GB"/>
        </w:rPr>
      </w:pPr>
    </w:p>
    <w:p w14:paraId="20F5F28E" w14:textId="77777777" w:rsidR="00FA07C4" w:rsidRDefault="00FA07C4" w:rsidP="00913BA8">
      <w:pPr>
        <w:tabs>
          <w:tab w:val="left" w:pos="7092"/>
        </w:tabs>
        <w:spacing w:after="0" w:line="240" w:lineRule="auto"/>
        <w:contextualSpacing/>
        <w:rPr>
          <w:rFonts w:ascii="Arial" w:hAnsi="Arial" w:cs="Arial"/>
          <w:sz w:val="20"/>
          <w:szCs w:val="20"/>
          <w:lang w:val="en-GB"/>
        </w:rPr>
      </w:pPr>
    </w:p>
    <w:tbl>
      <w:tblPr>
        <w:tblW w:w="54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3593"/>
        <w:gridCol w:w="9477"/>
        <w:gridCol w:w="8"/>
      </w:tblGrid>
      <w:tr w:rsidR="00B3623F" w:rsidRPr="009C43C3" w14:paraId="349E415B" w14:textId="77777777" w:rsidTr="006D73C2">
        <w:trPr>
          <w:trHeight w:val="350"/>
        </w:trPr>
        <w:tc>
          <w:tcPr>
            <w:tcW w:w="5000" w:type="pct"/>
            <w:gridSpan w:val="4"/>
          </w:tcPr>
          <w:p w14:paraId="4DC25E08" w14:textId="5D7504B5" w:rsidR="00B3623F" w:rsidRPr="009C43C3" w:rsidRDefault="00B3623F" w:rsidP="006D73C2">
            <w:pPr>
              <w:spacing w:after="0" w:line="240" w:lineRule="auto"/>
              <w:contextualSpacing/>
              <w:rPr>
                <w:rFonts w:eastAsia="Calibri" w:cs="Arial"/>
                <w:b/>
                <w:bCs/>
                <w:lang w:val="en-IN"/>
              </w:rPr>
            </w:pPr>
            <w:bookmarkStart w:id="62" w:name="_Hlk200724024"/>
            <w:r>
              <w:rPr>
                <w:rFonts w:eastAsia="Calibri" w:cs="Arial"/>
                <w:b/>
                <w:bCs/>
                <w:lang w:val="en-IN"/>
              </w:rPr>
              <w:t xml:space="preserve">SECTION O1. AGRICULTURAL PRODUCTION </w:t>
            </w:r>
            <w:r w:rsidRPr="009C43C3">
              <w:rPr>
                <w:rFonts w:eastAsia="Calibri" w:cs="Arial"/>
                <w:b/>
                <w:bCs/>
                <w:lang w:val="en-IN"/>
              </w:rPr>
              <w:t xml:space="preserve">SHOCKS  </w:t>
            </w:r>
            <w:bookmarkEnd w:id="62"/>
          </w:p>
        </w:tc>
      </w:tr>
      <w:tr w:rsidR="00B3623F" w:rsidRPr="009C43C3" w14:paraId="20040015" w14:textId="77777777" w:rsidTr="005B621A">
        <w:trPr>
          <w:gridAfter w:val="1"/>
          <w:wAfter w:w="3" w:type="pct"/>
          <w:trHeight w:val="800"/>
        </w:trPr>
        <w:tc>
          <w:tcPr>
            <w:tcW w:w="352" w:type="pct"/>
          </w:tcPr>
          <w:p w14:paraId="363E21D7" w14:textId="77777777" w:rsidR="00B3623F" w:rsidRPr="009C43C3" w:rsidRDefault="00B3623F" w:rsidP="006D73C2">
            <w:pPr>
              <w:spacing w:after="0" w:line="240" w:lineRule="auto"/>
              <w:ind w:right="5340"/>
              <w:contextualSpacing/>
              <w:rPr>
                <w:rFonts w:eastAsia="Calibri" w:cs="Arial"/>
                <w:sz w:val="18"/>
                <w:szCs w:val="18"/>
                <w:lang w:val="en-IN"/>
              </w:rPr>
            </w:pPr>
            <w:r>
              <w:rPr>
                <w:rFonts w:eastAsia="Calibri" w:cs="Arial"/>
                <w:sz w:val="18"/>
                <w:szCs w:val="18"/>
                <w:lang w:val="en-IN"/>
              </w:rPr>
              <w:lastRenderedPageBreak/>
              <w:t>O1.01</w:t>
            </w:r>
          </w:p>
        </w:tc>
        <w:tc>
          <w:tcPr>
            <w:tcW w:w="1277" w:type="pct"/>
            <w:shd w:val="clear" w:color="auto" w:fill="auto"/>
          </w:tcPr>
          <w:p w14:paraId="67CAA295" w14:textId="55B03FDC" w:rsidR="00B3623F" w:rsidRPr="009C43C3" w:rsidRDefault="00B3623F" w:rsidP="00FA07C4">
            <w:pPr>
              <w:spacing w:after="0" w:line="240" w:lineRule="auto"/>
              <w:contextualSpacing/>
              <w:rPr>
                <w:rFonts w:eastAsia="Calibri" w:cs="Arial"/>
                <w:sz w:val="18"/>
                <w:szCs w:val="18"/>
                <w:lang w:val="en-IN"/>
              </w:rPr>
            </w:pPr>
            <w:r w:rsidRPr="009C43C3">
              <w:rPr>
                <w:rFonts w:eastAsia="Calibri" w:cs="Arial"/>
                <w:sz w:val="18"/>
                <w:szCs w:val="18"/>
                <w:lang w:val="en-IN"/>
              </w:rPr>
              <w:t>Did your crop get damaged by any natural hazard while in the field during</w:t>
            </w:r>
            <w:r w:rsidR="00FA07C4">
              <w:rPr>
                <w:rFonts w:eastAsia="Calibri" w:cs="Arial"/>
                <w:sz w:val="18"/>
                <w:szCs w:val="18"/>
                <w:lang w:val="en-IN"/>
              </w:rPr>
              <w:t xml:space="preserve"> </w:t>
            </w:r>
            <w:commentRangeStart w:id="63"/>
            <w:commentRangeStart w:id="64"/>
            <w:commentRangeStart w:id="65"/>
            <w:r>
              <w:rPr>
                <w:rFonts w:eastAsia="Calibri" w:cs="Arial"/>
                <w:sz w:val="18"/>
                <w:szCs w:val="18"/>
                <w:lang w:val="en-IN"/>
              </w:rPr>
              <w:t>Meher 2016/17</w:t>
            </w:r>
            <w:commentRangeEnd w:id="63"/>
            <w:r>
              <w:rPr>
                <w:rStyle w:val="CommentReference"/>
              </w:rPr>
              <w:commentReference w:id="63"/>
            </w:r>
            <w:commentRangeEnd w:id="64"/>
            <w:r>
              <w:rPr>
                <w:rStyle w:val="CommentReference"/>
              </w:rPr>
              <w:commentReference w:id="64"/>
            </w:r>
            <w:commentRangeEnd w:id="65"/>
            <w:r>
              <w:rPr>
                <w:rStyle w:val="CommentReference"/>
              </w:rPr>
              <w:commentReference w:id="65"/>
            </w:r>
            <w:r>
              <w:rPr>
                <w:rFonts w:eastAsia="Calibri" w:cs="Arial"/>
                <w:sz w:val="18"/>
                <w:szCs w:val="18"/>
                <w:lang w:val="en-IN"/>
              </w:rPr>
              <w:t xml:space="preserve"> </w:t>
            </w:r>
          </w:p>
        </w:tc>
        <w:tc>
          <w:tcPr>
            <w:tcW w:w="3368" w:type="pct"/>
            <w:shd w:val="clear" w:color="auto" w:fill="auto"/>
          </w:tcPr>
          <w:p w14:paraId="63CC2A95"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1= Yes</w:t>
            </w:r>
          </w:p>
          <w:p w14:paraId="0D8F55A5" w14:textId="77777777" w:rsidR="00B3623F"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0= No</w:t>
            </w:r>
          </w:p>
          <w:p w14:paraId="1CEC1916" w14:textId="77777777" w:rsidR="00FA07C4" w:rsidRPr="009C43C3" w:rsidRDefault="00FA07C4" w:rsidP="00FA07C4">
            <w:pPr>
              <w:spacing w:after="0" w:line="240" w:lineRule="auto"/>
              <w:contextualSpacing/>
              <w:rPr>
                <w:rFonts w:eastAsia="Calibri" w:cs="Arial"/>
                <w:sz w:val="18"/>
                <w:szCs w:val="18"/>
                <w:lang w:val="en-IN"/>
              </w:rPr>
            </w:pPr>
            <w:r w:rsidRPr="006D524A">
              <w:rPr>
                <w:rFonts w:eastAsia="Calibri" w:cs="Arial"/>
                <w:color w:val="EE0000"/>
                <w:sz w:val="18"/>
                <w:szCs w:val="18"/>
                <w:lang w:val="en-IN"/>
              </w:rPr>
              <w:t>CAPI NOTE: IF MAIN RESPONDENT, IMPORT HERE ANSWER TO M5_new. O</w:t>
            </w:r>
            <w:r>
              <w:rPr>
                <w:rFonts w:eastAsia="Calibri" w:cs="Arial"/>
                <w:color w:val="EE0000"/>
                <w:sz w:val="18"/>
                <w:szCs w:val="18"/>
                <w:lang w:val="en-IN"/>
              </w:rPr>
              <w:t>1</w:t>
            </w:r>
            <w:r w:rsidRPr="006D524A">
              <w:rPr>
                <w:rFonts w:eastAsia="Calibri" w:cs="Arial"/>
                <w:color w:val="EE0000"/>
                <w:sz w:val="18"/>
                <w:szCs w:val="18"/>
                <w:lang w:val="en-IN"/>
              </w:rPr>
              <w:t>.O1 MUST EQUAL M5_new. DO NOT ASK THIS QUESTION AGAIN HERE. ONLY ASK IF NEW RESPONDENT.</w:t>
            </w:r>
          </w:p>
          <w:p w14:paraId="2A8A8B05" w14:textId="77777777" w:rsidR="00FA07C4" w:rsidRPr="009C43C3" w:rsidRDefault="00FA07C4" w:rsidP="006D73C2">
            <w:pPr>
              <w:spacing w:after="0" w:line="240" w:lineRule="auto"/>
              <w:contextualSpacing/>
              <w:rPr>
                <w:rFonts w:eastAsia="Calibri" w:cs="Arial"/>
                <w:sz w:val="18"/>
                <w:szCs w:val="18"/>
                <w:lang w:val="en-IN"/>
              </w:rPr>
            </w:pPr>
          </w:p>
        </w:tc>
      </w:tr>
      <w:tr w:rsidR="00B3623F" w:rsidRPr="009C43C3" w14:paraId="49F4C4EC" w14:textId="77777777" w:rsidTr="005B621A">
        <w:trPr>
          <w:gridAfter w:val="1"/>
          <w:wAfter w:w="3" w:type="pct"/>
          <w:trHeight w:val="20"/>
        </w:trPr>
        <w:tc>
          <w:tcPr>
            <w:tcW w:w="352" w:type="pct"/>
          </w:tcPr>
          <w:p w14:paraId="5483E11F" w14:textId="77777777" w:rsidR="00B3623F" w:rsidRPr="009C43C3" w:rsidRDefault="00B3623F" w:rsidP="006D73C2">
            <w:pPr>
              <w:spacing w:after="0" w:line="240" w:lineRule="auto"/>
              <w:contextualSpacing/>
              <w:rPr>
                <w:rFonts w:eastAsia="Calibri" w:cs="Arial"/>
                <w:sz w:val="18"/>
                <w:szCs w:val="18"/>
                <w:lang w:val="en-IN"/>
              </w:rPr>
            </w:pPr>
            <w:r>
              <w:rPr>
                <w:rFonts w:eastAsia="Calibri" w:cs="Arial"/>
                <w:sz w:val="18"/>
                <w:szCs w:val="18"/>
                <w:lang w:val="en-IN"/>
              </w:rPr>
              <w:t>O1</w:t>
            </w:r>
            <w:r w:rsidRPr="009C43C3">
              <w:rPr>
                <w:rFonts w:eastAsia="Calibri" w:cs="Arial"/>
                <w:sz w:val="18"/>
                <w:szCs w:val="18"/>
                <w:lang w:val="en-IN"/>
              </w:rPr>
              <w:t>.02</w:t>
            </w:r>
          </w:p>
        </w:tc>
        <w:tc>
          <w:tcPr>
            <w:tcW w:w="1277" w:type="pct"/>
            <w:shd w:val="clear" w:color="auto" w:fill="auto"/>
          </w:tcPr>
          <w:p w14:paraId="626044A4" w14:textId="77777777" w:rsidR="00B3623F" w:rsidRPr="009C43C3" w:rsidRDefault="00B3623F" w:rsidP="006D73C2">
            <w:pPr>
              <w:spacing w:after="0" w:line="240" w:lineRule="auto"/>
              <w:contextualSpacing/>
              <w:rPr>
                <w:rFonts w:eastAsia="Calibri" w:cs="Arial"/>
                <w:i/>
                <w:iCs/>
                <w:sz w:val="18"/>
                <w:szCs w:val="18"/>
                <w:lang w:val="en-IN"/>
              </w:rPr>
            </w:pPr>
            <w:r w:rsidRPr="009C43C3">
              <w:rPr>
                <w:rFonts w:eastAsia="Calibri" w:cs="Arial"/>
                <w:i/>
                <w:iCs/>
                <w:sz w:val="18"/>
                <w:szCs w:val="18"/>
                <w:lang w:val="en-IN"/>
              </w:rPr>
              <w:t xml:space="preserve">If </w:t>
            </w:r>
            <w:r>
              <w:rPr>
                <w:rFonts w:eastAsia="Calibri" w:cs="Arial"/>
                <w:i/>
                <w:iCs/>
                <w:sz w:val="18"/>
                <w:szCs w:val="18"/>
                <w:lang w:val="en-IN"/>
              </w:rPr>
              <w:t>O1</w:t>
            </w:r>
            <w:r w:rsidRPr="009C43C3">
              <w:rPr>
                <w:rFonts w:eastAsia="Calibri" w:cs="Arial"/>
                <w:i/>
                <w:iCs/>
                <w:sz w:val="18"/>
                <w:szCs w:val="18"/>
                <w:lang w:val="en-IN"/>
              </w:rPr>
              <w:t>.01 = 1</w:t>
            </w:r>
          </w:p>
          <w:p w14:paraId="22363460" w14:textId="77777777" w:rsidR="00B3623F"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What damaged the crop? Select the main cause (</w:t>
            </w:r>
            <w:proofErr w:type="spellStart"/>
            <w:r w:rsidRPr="009C43C3">
              <w:rPr>
                <w:rFonts w:eastAsia="Calibri" w:cs="Arial"/>
                <w:sz w:val="18"/>
                <w:szCs w:val="18"/>
                <w:lang w:val="en-IN"/>
              </w:rPr>
              <w:t>damage_cause</w:t>
            </w:r>
            <w:proofErr w:type="spellEnd"/>
            <w:r w:rsidRPr="009C43C3">
              <w:rPr>
                <w:rFonts w:eastAsia="Calibri" w:cs="Arial"/>
                <w:sz w:val="18"/>
                <w:szCs w:val="18"/>
                <w:lang w:val="en-IN"/>
              </w:rPr>
              <w:t>)</w:t>
            </w:r>
          </w:p>
          <w:p w14:paraId="148416D4" w14:textId="77777777" w:rsidR="00B3623F" w:rsidRPr="009C43C3" w:rsidRDefault="00B3623F" w:rsidP="006D73C2">
            <w:pPr>
              <w:spacing w:after="0" w:line="240" w:lineRule="auto"/>
              <w:contextualSpacing/>
              <w:rPr>
                <w:rFonts w:eastAsia="Calibri" w:cs="Arial"/>
                <w:sz w:val="18"/>
                <w:szCs w:val="18"/>
                <w:lang w:val="en-IN"/>
              </w:rPr>
            </w:pPr>
            <w:r w:rsidRPr="006D524A">
              <w:rPr>
                <w:rFonts w:eastAsia="Calibri" w:cs="Arial"/>
                <w:color w:val="EE0000"/>
                <w:sz w:val="18"/>
                <w:szCs w:val="18"/>
                <w:lang w:val="en-IN"/>
              </w:rPr>
              <w:t xml:space="preserve">CAPI NOTE: IF MAIN RESPONDENT, IMPORT HERE ANSWER FROM M6_new. DO NOT ASK THIS QUESTION AGAIN HERE.  ONLY ASK IF NEW RESPONDENT. </w:t>
            </w:r>
          </w:p>
        </w:tc>
        <w:tc>
          <w:tcPr>
            <w:tcW w:w="3368" w:type="pct"/>
            <w:shd w:val="clear" w:color="auto" w:fill="auto"/>
          </w:tcPr>
          <w:p w14:paraId="2A6C6F3A"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1=Pests and diseases</w:t>
            </w:r>
          </w:p>
          <w:p w14:paraId="1CF3BDFE"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2=Excess/Unseasonal Rains</w:t>
            </w:r>
          </w:p>
          <w:p w14:paraId="4DCC7C69"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3= Hail</w:t>
            </w:r>
          </w:p>
          <w:p w14:paraId="38CD9865"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4=Strong winds</w:t>
            </w:r>
          </w:p>
          <w:p w14:paraId="425C22C6"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5=Too much fog</w:t>
            </w:r>
          </w:p>
          <w:p w14:paraId="63AED5BA"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6=Temperatures too high</w:t>
            </w:r>
          </w:p>
          <w:p w14:paraId="454A2B91"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7=Flood</w:t>
            </w:r>
          </w:p>
          <w:p w14:paraId="49764233"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8=Drought</w:t>
            </w:r>
          </w:p>
          <w:p w14:paraId="58D68747"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9=Fire</w:t>
            </w:r>
          </w:p>
          <w:p w14:paraId="39108616"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10= Other, specify</w:t>
            </w:r>
          </w:p>
        </w:tc>
      </w:tr>
      <w:tr w:rsidR="00B3623F" w:rsidRPr="009C43C3" w14:paraId="039613B1" w14:textId="77777777" w:rsidTr="005B621A">
        <w:trPr>
          <w:gridAfter w:val="1"/>
          <w:wAfter w:w="3" w:type="pct"/>
          <w:trHeight w:val="20"/>
        </w:trPr>
        <w:tc>
          <w:tcPr>
            <w:tcW w:w="352" w:type="pct"/>
          </w:tcPr>
          <w:p w14:paraId="4E335DC9" w14:textId="77777777" w:rsidR="00B3623F" w:rsidRPr="009C43C3" w:rsidRDefault="00B3623F" w:rsidP="006D73C2">
            <w:pPr>
              <w:spacing w:after="0" w:line="240" w:lineRule="auto"/>
              <w:contextualSpacing/>
              <w:rPr>
                <w:rFonts w:eastAsia="Calibri" w:cs="Arial"/>
                <w:sz w:val="18"/>
                <w:szCs w:val="18"/>
                <w:lang w:val="en-IN"/>
              </w:rPr>
            </w:pPr>
            <w:r>
              <w:rPr>
                <w:rFonts w:eastAsia="Calibri" w:cs="Arial"/>
                <w:sz w:val="18"/>
                <w:szCs w:val="18"/>
                <w:lang w:val="en-IN"/>
              </w:rPr>
              <w:t>O1</w:t>
            </w:r>
            <w:r w:rsidRPr="009C43C3">
              <w:rPr>
                <w:rFonts w:eastAsia="Calibri" w:cs="Arial"/>
                <w:sz w:val="18"/>
                <w:szCs w:val="18"/>
                <w:lang w:val="en-IN"/>
              </w:rPr>
              <w:t>.03</w:t>
            </w:r>
          </w:p>
        </w:tc>
        <w:tc>
          <w:tcPr>
            <w:tcW w:w="1277" w:type="pct"/>
            <w:shd w:val="clear" w:color="auto" w:fill="auto"/>
          </w:tcPr>
          <w:p w14:paraId="23A1CFDF" w14:textId="77777777" w:rsidR="00B3623F" w:rsidRPr="009C43C3" w:rsidRDefault="00B3623F" w:rsidP="006D73C2">
            <w:pPr>
              <w:spacing w:after="0" w:line="240" w:lineRule="auto"/>
              <w:contextualSpacing/>
              <w:rPr>
                <w:rFonts w:eastAsia="Calibri" w:cs="Arial"/>
                <w:i/>
                <w:iCs/>
                <w:sz w:val="18"/>
                <w:szCs w:val="18"/>
                <w:lang w:val="en-IN"/>
              </w:rPr>
            </w:pPr>
            <w:r w:rsidRPr="009C43C3">
              <w:rPr>
                <w:rFonts w:eastAsia="Calibri" w:cs="Arial"/>
                <w:i/>
                <w:iCs/>
                <w:sz w:val="18"/>
                <w:szCs w:val="18"/>
                <w:lang w:val="en-IN"/>
              </w:rPr>
              <w:t xml:space="preserve">If </w:t>
            </w:r>
            <w:r>
              <w:rPr>
                <w:rFonts w:eastAsia="Calibri" w:cs="Arial"/>
                <w:i/>
                <w:iCs/>
                <w:sz w:val="18"/>
                <w:szCs w:val="18"/>
                <w:lang w:val="en-IN"/>
              </w:rPr>
              <w:t>O1</w:t>
            </w:r>
            <w:r w:rsidRPr="009C43C3">
              <w:rPr>
                <w:rFonts w:eastAsia="Calibri" w:cs="Arial"/>
                <w:i/>
                <w:iCs/>
                <w:sz w:val="18"/>
                <w:szCs w:val="18"/>
                <w:lang w:val="en-IN"/>
              </w:rPr>
              <w:t>.01 = 1</w:t>
            </w:r>
          </w:p>
          <w:p w14:paraId="11B06E6A" w14:textId="77777777" w:rsidR="00B3623F" w:rsidRPr="009C43C3" w:rsidRDefault="00B3623F" w:rsidP="006D73C2">
            <w:pPr>
              <w:spacing w:after="0" w:line="240" w:lineRule="auto"/>
              <w:contextualSpacing/>
              <w:rPr>
                <w:rFonts w:eastAsia="Calibri" w:cs="Arial"/>
                <w:i/>
                <w:iCs/>
                <w:sz w:val="18"/>
                <w:szCs w:val="18"/>
                <w:lang w:val="en-IN"/>
              </w:rPr>
            </w:pPr>
            <w:r w:rsidRPr="009C43C3">
              <w:rPr>
                <w:rFonts w:eastAsia="Times New Roman" w:cs="Arial"/>
                <w:sz w:val="20"/>
                <w:szCs w:val="20"/>
              </w:rPr>
              <w:t>What proportion of the cultivated area was affected by the damage? (</w:t>
            </w:r>
            <w:proofErr w:type="spellStart"/>
            <w:r w:rsidRPr="009C43C3">
              <w:rPr>
                <w:rFonts w:eastAsia="Times New Roman" w:cs="Arial"/>
                <w:sz w:val="20"/>
                <w:szCs w:val="20"/>
              </w:rPr>
              <w:t>p_prop_area_damaged</w:t>
            </w:r>
            <w:proofErr w:type="spellEnd"/>
            <w:r w:rsidRPr="009C43C3">
              <w:rPr>
                <w:rFonts w:eastAsia="Times New Roman" w:cs="Arial"/>
                <w:sz w:val="20"/>
                <w:szCs w:val="20"/>
              </w:rPr>
              <w:t>)</w:t>
            </w:r>
          </w:p>
        </w:tc>
        <w:tc>
          <w:tcPr>
            <w:tcW w:w="3368" w:type="pct"/>
            <w:shd w:val="clear" w:color="auto" w:fill="auto"/>
          </w:tcPr>
          <w:p w14:paraId="3888882A"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1=Limited damage – 1/4th</w:t>
            </w:r>
          </w:p>
          <w:p w14:paraId="68DC7AD0"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2= Moderate damage – ½ - half</w:t>
            </w:r>
          </w:p>
          <w:p w14:paraId="6D60694F"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3=Severe damage – 3/4</w:t>
            </w:r>
            <w:r w:rsidRPr="009C43C3">
              <w:rPr>
                <w:rFonts w:eastAsia="Calibri" w:cs="Arial"/>
                <w:sz w:val="18"/>
                <w:szCs w:val="18"/>
                <w:vertAlign w:val="superscript"/>
                <w:lang w:val="en-IN"/>
              </w:rPr>
              <w:t>th</w:t>
            </w:r>
            <w:r w:rsidRPr="009C43C3">
              <w:rPr>
                <w:rFonts w:eastAsia="Calibri" w:cs="Arial"/>
                <w:sz w:val="18"/>
                <w:szCs w:val="18"/>
                <w:lang w:val="en-IN"/>
              </w:rPr>
              <w:t xml:space="preserve"> </w:t>
            </w:r>
          </w:p>
          <w:p w14:paraId="26B4DD2F"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4=Full loss - - Full</w:t>
            </w:r>
          </w:p>
        </w:tc>
      </w:tr>
      <w:tr w:rsidR="00B3623F" w:rsidRPr="009C43C3" w14:paraId="6392E759" w14:textId="77777777" w:rsidTr="005B621A">
        <w:trPr>
          <w:gridAfter w:val="1"/>
          <w:wAfter w:w="3" w:type="pct"/>
          <w:trHeight w:val="20"/>
        </w:trPr>
        <w:tc>
          <w:tcPr>
            <w:tcW w:w="352" w:type="pct"/>
          </w:tcPr>
          <w:p w14:paraId="2F7E28F2" w14:textId="77777777" w:rsidR="00B3623F" w:rsidRPr="009C43C3" w:rsidRDefault="00B3623F" w:rsidP="006D73C2">
            <w:pPr>
              <w:spacing w:after="0" w:line="240" w:lineRule="auto"/>
              <w:contextualSpacing/>
              <w:rPr>
                <w:rFonts w:eastAsia="Calibri" w:cs="Arial"/>
                <w:sz w:val="18"/>
                <w:szCs w:val="18"/>
                <w:lang w:val="en-IN"/>
              </w:rPr>
            </w:pPr>
            <w:r>
              <w:rPr>
                <w:rFonts w:eastAsia="Calibri" w:cs="Arial"/>
                <w:sz w:val="18"/>
                <w:szCs w:val="18"/>
                <w:lang w:val="en-IN"/>
              </w:rPr>
              <w:t>O1</w:t>
            </w:r>
            <w:r w:rsidRPr="009C43C3">
              <w:rPr>
                <w:rFonts w:eastAsia="Calibri" w:cs="Arial"/>
                <w:sz w:val="18"/>
                <w:szCs w:val="18"/>
                <w:lang w:val="en-IN"/>
              </w:rPr>
              <w:t>.04</w:t>
            </w:r>
          </w:p>
        </w:tc>
        <w:tc>
          <w:tcPr>
            <w:tcW w:w="1277" w:type="pct"/>
            <w:shd w:val="clear" w:color="auto" w:fill="auto"/>
          </w:tcPr>
          <w:p w14:paraId="15F595DF" w14:textId="77777777" w:rsidR="00B3623F" w:rsidRPr="009C43C3" w:rsidRDefault="00B3623F" w:rsidP="006D73C2">
            <w:pPr>
              <w:spacing w:after="0" w:line="240" w:lineRule="auto"/>
              <w:contextualSpacing/>
              <w:rPr>
                <w:rFonts w:eastAsia="Calibri" w:cs="Arial"/>
                <w:i/>
                <w:iCs/>
                <w:sz w:val="18"/>
                <w:szCs w:val="18"/>
                <w:lang w:val="en-IN"/>
              </w:rPr>
            </w:pPr>
            <w:r w:rsidRPr="009C43C3">
              <w:rPr>
                <w:rFonts w:eastAsia="Calibri" w:cs="Arial"/>
                <w:i/>
                <w:iCs/>
                <w:sz w:val="18"/>
                <w:szCs w:val="18"/>
                <w:lang w:val="en-IN"/>
              </w:rPr>
              <w:t xml:space="preserve">If </w:t>
            </w:r>
            <w:r>
              <w:rPr>
                <w:rFonts w:eastAsia="Calibri" w:cs="Arial"/>
                <w:i/>
                <w:iCs/>
                <w:sz w:val="18"/>
                <w:szCs w:val="18"/>
                <w:lang w:val="en-IN"/>
              </w:rPr>
              <w:t>O1</w:t>
            </w:r>
            <w:r w:rsidRPr="009C43C3">
              <w:rPr>
                <w:rFonts w:eastAsia="Calibri" w:cs="Arial"/>
                <w:i/>
                <w:iCs/>
                <w:sz w:val="18"/>
                <w:szCs w:val="18"/>
                <w:lang w:val="en-IN"/>
              </w:rPr>
              <w:t>.01 = 1</w:t>
            </w:r>
          </w:p>
          <w:p w14:paraId="09834A35" w14:textId="77777777" w:rsidR="00B3623F" w:rsidRPr="009C43C3" w:rsidRDefault="00B3623F" w:rsidP="006D73C2">
            <w:pPr>
              <w:spacing w:after="0" w:line="240" w:lineRule="auto"/>
              <w:contextualSpacing/>
              <w:rPr>
                <w:rFonts w:eastAsia="Times New Roman" w:cs="Arial"/>
                <w:sz w:val="20"/>
                <w:szCs w:val="20"/>
              </w:rPr>
            </w:pPr>
            <w:r w:rsidRPr="009C43C3">
              <w:rPr>
                <w:rFonts w:eastAsia="Times New Roman" w:cs="Arial"/>
                <w:sz w:val="20"/>
                <w:szCs w:val="20"/>
              </w:rPr>
              <w:t xml:space="preserve">Of the proportion of cultivated </w:t>
            </w:r>
            <w:proofErr w:type="gramStart"/>
            <w:r w:rsidRPr="009C43C3">
              <w:rPr>
                <w:rFonts w:eastAsia="Times New Roman" w:cs="Arial"/>
                <w:sz w:val="20"/>
                <w:szCs w:val="20"/>
              </w:rPr>
              <w:t>area</w:t>
            </w:r>
            <w:proofErr w:type="gramEnd"/>
            <w:r w:rsidRPr="009C43C3">
              <w:rPr>
                <w:rFonts w:eastAsia="Times New Roman" w:cs="Arial"/>
                <w:sz w:val="20"/>
                <w:szCs w:val="20"/>
              </w:rPr>
              <w:t>, what percentage of the crop was damaged/lost? (</w:t>
            </w:r>
            <w:proofErr w:type="spellStart"/>
            <w:r w:rsidRPr="009C43C3">
              <w:rPr>
                <w:rFonts w:eastAsia="Times New Roman" w:cs="Arial"/>
                <w:sz w:val="20"/>
                <w:szCs w:val="20"/>
              </w:rPr>
              <w:t>p_prop_crop_damaged</w:t>
            </w:r>
            <w:proofErr w:type="spellEnd"/>
            <w:r w:rsidRPr="009C43C3">
              <w:rPr>
                <w:rFonts w:eastAsia="Times New Roman" w:cs="Arial"/>
                <w:sz w:val="20"/>
                <w:szCs w:val="20"/>
              </w:rPr>
              <w:t>)</w:t>
            </w:r>
          </w:p>
        </w:tc>
        <w:tc>
          <w:tcPr>
            <w:tcW w:w="3368" w:type="pct"/>
            <w:shd w:val="clear" w:color="auto" w:fill="auto"/>
          </w:tcPr>
          <w:p w14:paraId="0CC27D98"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1=Limited damage – 1/4th</w:t>
            </w:r>
          </w:p>
          <w:p w14:paraId="1C58D563"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2= Moderate damage – ½ - half</w:t>
            </w:r>
          </w:p>
          <w:p w14:paraId="16FEEE0A"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3=Severe damage – 3/4</w:t>
            </w:r>
            <w:r w:rsidRPr="009C43C3">
              <w:rPr>
                <w:rFonts w:eastAsia="Calibri" w:cs="Arial"/>
                <w:sz w:val="18"/>
                <w:szCs w:val="18"/>
                <w:vertAlign w:val="superscript"/>
                <w:lang w:val="en-IN"/>
              </w:rPr>
              <w:t>th</w:t>
            </w:r>
            <w:r w:rsidRPr="009C43C3">
              <w:rPr>
                <w:rFonts w:eastAsia="Calibri" w:cs="Arial"/>
                <w:sz w:val="18"/>
                <w:szCs w:val="18"/>
                <w:lang w:val="en-IN"/>
              </w:rPr>
              <w:t xml:space="preserve"> </w:t>
            </w:r>
          </w:p>
          <w:p w14:paraId="4CFEBC84"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4=Full loss - - Full</w:t>
            </w:r>
          </w:p>
        </w:tc>
      </w:tr>
      <w:tr w:rsidR="00B3623F" w:rsidRPr="009C43C3" w14:paraId="09F09720" w14:textId="77777777" w:rsidTr="005B621A">
        <w:trPr>
          <w:gridAfter w:val="1"/>
          <w:wAfter w:w="3" w:type="pct"/>
          <w:trHeight w:val="20"/>
        </w:trPr>
        <w:tc>
          <w:tcPr>
            <w:tcW w:w="352" w:type="pct"/>
          </w:tcPr>
          <w:p w14:paraId="15C2218B" w14:textId="77777777" w:rsidR="00B3623F" w:rsidRPr="009C43C3" w:rsidRDefault="00B3623F" w:rsidP="006D73C2">
            <w:pPr>
              <w:spacing w:after="0" w:line="240" w:lineRule="auto"/>
              <w:contextualSpacing/>
              <w:rPr>
                <w:rFonts w:eastAsia="Calibri" w:cs="Arial"/>
                <w:sz w:val="18"/>
                <w:szCs w:val="18"/>
                <w:lang w:val="en-IN"/>
              </w:rPr>
            </w:pPr>
            <w:r>
              <w:rPr>
                <w:rFonts w:eastAsia="Calibri" w:cs="Arial"/>
                <w:sz w:val="18"/>
                <w:szCs w:val="18"/>
                <w:lang w:val="en-IN"/>
              </w:rPr>
              <w:t>O1</w:t>
            </w:r>
            <w:r w:rsidRPr="009C43C3">
              <w:rPr>
                <w:rFonts w:eastAsia="Calibri" w:cs="Arial"/>
                <w:sz w:val="18"/>
                <w:szCs w:val="18"/>
                <w:lang w:val="en-IN"/>
              </w:rPr>
              <w:t>.05</w:t>
            </w:r>
          </w:p>
        </w:tc>
        <w:tc>
          <w:tcPr>
            <w:tcW w:w="1277" w:type="pct"/>
            <w:shd w:val="clear" w:color="auto" w:fill="auto"/>
          </w:tcPr>
          <w:p w14:paraId="538D8DAA"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 xml:space="preserve">If </w:t>
            </w:r>
            <w:r>
              <w:rPr>
                <w:rFonts w:eastAsia="Calibri" w:cs="Arial"/>
                <w:sz w:val="18"/>
                <w:szCs w:val="18"/>
                <w:lang w:val="en-IN"/>
              </w:rPr>
              <w:t>O1</w:t>
            </w:r>
            <w:r w:rsidRPr="009C43C3">
              <w:rPr>
                <w:rFonts w:eastAsia="Calibri" w:cs="Arial"/>
                <w:sz w:val="18"/>
                <w:szCs w:val="18"/>
                <w:lang w:val="en-IN"/>
              </w:rPr>
              <w:t>.01 = 1</w:t>
            </w:r>
          </w:p>
          <w:p w14:paraId="78808720"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How did your household cope with the damage? [Select all that apply] ({$</w:t>
            </w:r>
            <w:proofErr w:type="gramStart"/>
            <w:r w:rsidRPr="009C43C3">
              <w:rPr>
                <w:rFonts w:eastAsia="Calibri" w:cs="Arial"/>
                <w:sz w:val="18"/>
                <w:szCs w:val="18"/>
                <w:lang w:val="en-IN"/>
              </w:rPr>
              <w:t>crop}_</w:t>
            </w:r>
            <w:proofErr w:type="gramEnd"/>
            <w:r w:rsidRPr="009C43C3">
              <w:rPr>
                <w:rFonts w:eastAsia="Calibri" w:cs="Arial"/>
                <w:sz w:val="18"/>
                <w:szCs w:val="18"/>
                <w:lang w:val="en-IN"/>
              </w:rPr>
              <w:t>cope)</w:t>
            </w:r>
          </w:p>
        </w:tc>
        <w:tc>
          <w:tcPr>
            <w:tcW w:w="3368" w:type="pct"/>
            <w:shd w:val="clear" w:color="auto" w:fill="auto"/>
          </w:tcPr>
          <w:p w14:paraId="75CCC4B1"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1=Borrow loans from informal sources (friends/family, local moneylenders)</w:t>
            </w:r>
          </w:p>
          <w:p w14:paraId="4BA2B40F"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2=Borrow loans from formal sources (e.g. bank, MFI)</w:t>
            </w:r>
          </w:p>
          <w:p w14:paraId="3BE283BC"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3= Received gifts (cash or in-kind) from friends/family</w:t>
            </w:r>
          </w:p>
          <w:p w14:paraId="7BE4866E"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4= Received compensation from government scheme</w:t>
            </w:r>
          </w:p>
          <w:p w14:paraId="09062093"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5=Use household savings or sell non-productive assets (such as jewellery, consumer goods)</w:t>
            </w:r>
          </w:p>
          <w:p w14:paraId="4B1C6F8F"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6=Sell productive assets (used for business or agriculture)</w:t>
            </w:r>
          </w:p>
          <w:p w14:paraId="1CF097B8"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7=Reduce day-to-day expenditure</w:t>
            </w:r>
          </w:p>
          <w:p w14:paraId="54F92E5B"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8=Postpone large expenditures (</w:t>
            </w:r>
            <w:proofErr w:type="spellStart"/>
            <w:r w:rsidRPr="009C43C3">
              <w:rPr>
                <w:rFonts w:eastAsia="Calibri" w:cs="Arial"/>
                <w:sz w:val="18"/>
                <w:szCs w:val="18"/>
                <w:lang w:val="en-IN"/>
              </w:rPr>
              <w:t>eg.</w:t>
            </w:r>
            <w:proofErr w:type="spellEnd"/>
            <w:r w:rsidRPr="009C43C3">
              <w:rPr>
                <w:rFonts w:eastAsia="Calibri" w:cs="Arial"/>
                <w:sz w:val="18"/>
                <w:szCs w:val="18"/>
                <w:lang w:val="en-IN"/>
              </w:rPr>
              <w:t xml:space="preserve"> school fee payment)</w:t>
            </w:r>
          </w:p>
          <w:p w14:paraId="767441F5"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9=Take up additional job or work longer hours outside of the farm</w:t>
            </w:r>
          </w:p>
          <w:p w14:paraId="6513393B"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10=Reduce inputs used in the affected season</w:t>
            </w:r>
          </w:p>
          <w:p w14:paraId="2D87758F"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11=Reduce investments in farm in subsequent seasons</w:t>
            </w:r>
          </w:p>
          <w:p w14:paraId="40B5C2B8"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12=Modify cropping pattern or practices in the subsequent seasons</w:t>
            </w:r>
          </w:p>
          <w:p w14:paraId="17FBE988"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13=Did nothing</w:t>
            </w:r>
          </w:p>
          <w:p w14:paraId="363AD455"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14= Others, specify_________</w:t>
            </w:r>
          </w:p>
        </w:tc>
      </w:tr>
      <w:tr w:rsidR="00B3623F" w:rsidRPr="009C43C3" w14:paraId="7EE42FBA" w14:textId="77777777" w:rsidTr="005B621A">
        <w:trPr>
          <w:gridAfter w:val="1"/>
          <w:wAfter w:w="3" w:type="pct"/>
          <w:trHeight w:val="20"/>
        </w:trPr>
        <w:tc>
          <w:tcPr>
            <w:tcW w:w="352" w:type="pct"/>
          </w:tcPr>
          <w:p w14:paraId="6DE25CB9" w14:textId="77777777" w:rsidR="00B3623F" w:rsidRPr="009C43C3" w:rsidRDefault="00B3623F" w:rsidP="006D73C2">
            <w:pPr>
              <w:spacing w:after="0" w:line="240" w:lineRule="auto"/>
              <w:contextualSpacing/>
              <w:rPr>
                <w:rFonts w:eastAsia="Calibri" w:cs="Arial"/>
                <w:sz w:val="18"/>
                <w:szCs w:val="18"/>
                <w:lang w:val="en-IN"/>
              </w:rPr>
            </w:pPr>
            <w:r>
              <w:rPr>
                <w:rFonts w:eastAsia="Calibri" w:cs="Arial"/>
                <w:sz w:val="18"/>
                <w:szCs w:val="18"/>
                <w:lang w:val="en-IN"/>
              </w:rPr>
              <w:t>O1</w:t>
            </w:r>
            <w:r w:rsidRPr="009C43C3">
              <w:rPr>
                <w:rFonts w:eastAsia="Calibri" w:cs="Arial"/>
                <w:sz w:val="18"/>
                <w:szCs w:val="18"/>
                <w:lang w:val="en-IN"/>
              </w:rPr>
              <w:t>.06</w:t>
            </w:r>
          </w:p>
        </w:tc>
        <w:tc>
          <w:tcPr>
            <w:tcW w:w="1277" w:type="pct"/>
            <w:shd w:val="clear" w:color="auto" w:fill="auto"/>
          </w:tcPr>
          <w:p w14:paraId="200C0498"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Will this damage still have an impact over your agricultural practices in the next season?</w:t>
            </w:r>
          </w:p>
        </w:tc>
        <w:tc>
          <w:tcPr>
            <w:tcW w:w="3368" w:type="pct"/>
            <w:shd w:val="clear" w:color="auto" w:fill="auto"/>
          </w:tcPr>
          <w:p w14:paraId="0818F78A"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1=Yes</w:t>
            </w:r>
          </w:p>
          <w:p w14:paraId="40DD2513"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0=No</w:t>
            </w:r>
          </w:p>
        </w:tc>
      </w:tr>
      <w:tr w:rsidR="00B3623F" w:rsidRPr="009C43C3" w14:paraId="7A2AFD3F" w14:textId="77777777" w:rsidTr="005B621A">
        <w:trPr>
          <w:gridAfter w:val="1"/>
          <w:wAfter w:w="3" w:type="pct"/>
          <w:trHeight w:val="1331"/>
        </w:trPr>
        <w:tc>
          <w:tcPr>
            <w:tcW w:w="352" w:type="pct"/>
            <w:tcBorders>
              <w:bottom w:val="single" w:sz="4" w:space="0" w:color="auto"/>
            </w:tcBorders>
          </w:tcPr>
          <w:p w14:paraId="1307ED02" w14:textId="77777777" w:rsidR="00B3623F" w:rsidRPr="009C43C3" w:rsidRDefault="00B3623F" w:rsidP="006D73C2">
            <w:pPr>
              <w:spacing w:after="0" w:line="240" w:lineRule="auto"/>
              <w:contextualSpacing/>
              <w:rPr>
                <w:rFonts w:eastAsia="Calibri" w:cs="Arial"/>
                <w:sz w:val="18"/>
                <w:szCs w:val="18"/>
                <w:lang w:val="en-IN"/>
              </w:rPr>
            </w:pPr>
            <w:r>
              <w:rPr>
                <w:rFonts w:eastAsia="Calibri" w:cs="Arial"/>
                <w:sz w:val="18"/>
                <w:szCs w:val="18"/>
                <w:lang w:val="en-IN"/>
              </w:rPr>
              <w:lastRenderedPageBreak/>
              <w:t>O1</w:t>
            </w:r>
            <w:r w:rsidRPr="009C43C3">
              <w:rPr>
                <w:rFonts w:eastAsia="Calibri" w:cs="Arial"/>
                <w:sz w:val="18"/>
                <w:szCs w:val="18"/>
                <w:lang w:val="en-IN"/>
              </w:rPr>
              <w:t>.07</w:t>
            </w:r>
          </w:p>
        </w:tc>
        <w:tc>
          <w:tcPr>
            <w:tcW w:w="1277" w:type="pct"/>
            <w:tcBorders>
              <w:bottom w:val="single" w:sz="4" w:space="0" w:color="auto"/>
            </w:tcBorders>
            <w:shd w:val="clear" w:color="auto" w:fill="auto"/>
          </w:tcPr>
          <w:p w14:paraId="321C11B6" w14:textId="77777777" w:rsidR="00B3623F" w:rsidRPr="009C43C3" w:rsidRDefault="00B3623F" w:rsidP="006D73C2">
            <w:pPr>
              <w:spacing w:after="0" w:line="240" w:lineRule="auto"/>
              <w:contextualSpacing/>
              <w:rPr>
                <w:rFonts w:eastAsia="Calibri" w:cs="Arial"/>
                <w:i/>
                <w:iCs/>
                <w:sz w:val="18"/>
                <w:szCs w:val="18"/>
                <w:lang w:val="en-IN"/>
              </w:rPr>
            </w:pPr>
            <w:r w:rsidRPr="009C43C3">
              <w:rPr>
                <w:rFonts w:eastAsia="Calibri" w:cs="Arial"/>
                <w:i/>
                <w:iCs/>
                <w:sz w:val="18"/>
                <w:szCs w:val="18"/>
                <w:lang w:val="en-IN"/>
              </w:rPr>
              <w:t xml:space="preserve">If </w:t>
            </w:r>
            <w:r>
              <w:rPr>
                <w:rFonts w:eastAsia="Calibri" w:cs="Arial"/>
                <w:i/>
                <w:iCs/>
                <w:sz w:val="18"/>
                <w:szCs w:val="18"/>
                <w:lang w:val="en-IN"/>
              </w:rPr>
              <w:t>O1</w:t>
            </w:r>
            <w:r w:rsidRPr="009C43C3">
              <w:rPr>
                <w:rFonts w:eastAsia="Calibri" w:cs="Arial"/>
                <w:i/>
                <w:iCs/>
                <w:sz w:val="18"/>
                <w:szCs w:val="18"/>
                <w:lang w:val="en-IN"/>
              </w:rPr>
              <w:t>.01 = 1</w:t>
            </w:r>
          </w:p>
          <w:p w14:paraId="79E03E7E" w14:textId="77777777" w:rsidR="00B3623F" w:rsidRPr="009C43C3" w:rsidRDefault="00B3623F" w:rsidP="006D73C2">
            <w:pPr>
              <w:spacing w:after="0" w:line="240" w:lineRule="auto"/>
              <w:contextualSpacing/>
              <w:rPr>
                <w:rFonts w:eastAsia="Calibri" w:cs="Arial"/>
                <w:sz w:val="18"/>
                <w:szCs w:val="18"/>
                <w:lang w:val="en-IN"/>
              </w:rPr>
            </w:pPr>
            <w:proofErr w:type="gramStart"/>
            <w:r w:rsidRPr="009C43C3">
              <w:rPr>
                <w:rFonts w:eastAsia="Calibri" w:cs="Arial"/>
                <w:sz w:val="18"/>
                <w:szCs w:val="18"/>
                <w:lang w:val="en-IN"/>
              </w:rPr>
              <w:t>In order to</w:t>
            </w:r>
            <w:proofErr w:type="gramEnd"/>
            <w:r w:rsidRPr="009C43C3">
              <w:rPr>
                <w:rFonts w:eastAsia="Calibri" w:cs="Arial"/>
                <w:sz w:val="18"/>
                <w:szCs w:val="18"/>
                <w:lang w:val="en-IN"/>
              </w:rPr>
              <w:t xml:space="preserve"> avoid such damage in future, what measures are you taking currently? ({$</w:t>
            </w:r>
            <w:proofErr w:type="gramStart"/>
            <w:r w:rsidRPr="009C43C3">
              <w:rPr>
                <w:rFonts w:eastAsia="Calibri" w:cs="Arial"/>
                <w:sz w:val="18"/>
                <w:szCs w:val="18"/>
                <w:lang w:val="en-IN"/>
              </w:rPr>
              <w:t>crop}_</w:t>
            </w:r>
            <w:proofErr w:type="spellStart"/>
            <w:proofErr w:type="gramEnd"/>
            <w:r w:rsidRPr="009C43C3">
              <w:rPr>
                <w:rFonts w:eastAsia="Calibri" w:cs="Arial"/>
                <w:sz w:val="18"/>
                <w:szCs w:val="18"/>
                <w:lang w:val="en-IN"/>
              </w:rPr>
              <w:t>mitg</w:t>
            </w:r>
            <w:proofErr w:type="spellEnd"/>
            <w:r w:rsidRPr="009C43C3">
              <w:rPr>
                <w:rFonts w:eastAsia="Calibri" w:cs="Arial"/>
                <w:sz w:val="18"/>
                <w:szCs w:val="18"/>
                <w:lang w:val="en-IN"/>
              </w:rPr>
              <w:t>)</w:t>
            </w:r>
          </w:p>
        </w:tc>
        <w:tc>
          <w:tcPr>
            <w:tcW w:w="3368" w:type="pct"/>
            <w:tcBorders>
              <w:bottom w:val="single" w:sz="4" w:space="0" w:color="auto"/>
            </w:tcBorders>
            <w:shd w:val="clear" w:color="auto" w:fill="auto"/>
          </w:tcPr>
          <w:p w14:paraId="2ACA5DA3"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1=Additional savings</w:t>
            </w:r>
          </w:p>
          <w:p w14:paraId="3077056A"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2=Using technology to forecast contingency</w:t>
            </w:r>
          </w:p>
          <w:p w14:paraId="61178D1F"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3= Taking up insurance</w:t>
            </w:r>
          </w:p>
          <w:p w14:paraId="5F8DC164"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4= Changing the cropping pattern</w:t>
            </w:r>
          </w:p>
          <w:p w14:paraId="5C40FF14"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5= No plans</w:t>
            </w:r>
          </w:p>
          <w:p w14:paraId="448695BB" w14:textId="77777777" w:rsidR="00B3623F" w:rsidRPr="009C43C3" w:rsidRDefault="00B3623F" w:rsidP="006D73C2">
            <w:pPr>
              <w:spacing w:after="0" w:line="240" w:lineRule="auto"/>
              <w:contextualSpacing/>
              <w:rPr>
                <w:rFonts w:eastAsia="Calibri" w:cs="Arial"/>
                <w:sz w:val="18"/>
                <w:szCs w:val="18"/>
                <w:lang w:val="en-IN"/>
              </w:rPr>
            </w:pPr>
            <w:r w:rsidRPr="009C43C3">
              <w:rPr>
                <w:rFonts w:eastAsia="Calibri" w:cs="Arial"/>
                <w:sz w:val="18"/>
                <w:szCs w:val="18"/>
                <w:lang w:val="en-IN"/>
              </w:rPr>
              <w:t>6= Others, specify___________</w:t>
            </w:r>
          </w:p>
        </w:tc>
      </w:tr>
    </w:tbl>
    <w:p w14:paraId="01765AC3" w14:textId="77777777" w:rsidR="00D041B7" w:rsidRDefault="00D041B7" w:rsidP="00913BA8">
      <w:pPr>
        <w:tabs>
          <w:tab w:val="left" w:pos="7092"/>
        </w:tabs>
        <w:spacing w:after="0" w:line="240" w:lineRule="auto"/>
        <w:contextualSpacing/>
        <w:rPr>
          <w:rFonts w:ascii="Arial" w:hAnsi="Arial" w:cs="Arial"/>
          <w:sz w:val="20"/>
          <w:szCs w:val="20"/>
          <w:lang w:val="en-GB"/>
        </w:rPr>
      </w:pPr>
    </w:p>
    <w:tbl>
      <w:tblPr>
        <w:tblStyle w:val="TableGrid"/>
        <w:tblW w:w="14125" w:type="dxa"/>
        <w:tblLook w:val="04A0" w:firstRow="1" w:lastRow="0" w:firstColumn="1" w:lastColumn="0" w:noHBand="0" w:noVBand="1"/>
        <w:tblPrChange w:id="66" w:author="Solomon" w:date="2025-06-25T05:33:00Z" w16du:dateUtc="2025-06-25T02:33:00Z">
          <w:tblPr>
            <w:tblStyle w:val="TableGrid"/>
            <w:tblW w:w="14665" w:type="dxa"/>
            <w:tblLook w:val="04A0" w:firstRow="1" w:lastRow="0" w:firstColumn="1" w:lastColumn="0" w:noHBand="0" w:noVBand="1"/>
          </w:tblPr>
        </w:tblPrChange>
      </w:tblPr>
      <w:tblGrid>
        <w:gridCol w:w="314"/>
        <w:gridCol w:w="1830"/>
        <w:gridCol w:w="1071"/>
        <w:gridCol w:w="1166"/>
        <w:gridCol w:w="1251"/>
        <w:gridCol w:w="2564"/>
        <w:gridCol w:w="2297"/>
        <w:gridCol w:w="496"/>
        <w:gridCol w:w="1311"/>
        <w:gridCol w:w="1825"/>
        <w:tblGridChange w:id="67">
          <w:tblGrid>
            <w:gridCol w:w="314"/>
            <w:gridCol w:w="1830"/>
            <w:gridCol w:w="1071"/>
            <w:gridCol w:w="1166"/>
            <w:gridCol w:w="1251"/>
            <w:gridCol w:w="2564"/>
            <w:gridCol w:w="2297"/>
            <w:gridCol w:w="496"/>
            <w:gridCol w:w="1311"/>
            <w:gridCol w:w="1825"/>
            <w:gridCol w:w="90"/>
            <w:gridCol w:w="450"/>
          </w:tblGrid>
        </w:tblGridChange>
      </w:tblGrid>
      <w:tr w:rsidR="00FA07C4" w:rsidRPr="009C43C3" w14:paraId="503D29E1" w14:textId="77777777" w:rsidTr="00E54D2A">
        <w:trPr>
          <w:trPrChange w:id="68" w:author="Solomon" w:date="2025-06-25T05:33:00Z" w16du:dateUtc="2025-06-25T02:33:00Z">
            <w:trPr>
              <w:gridAfter w:val="0"/>
              <w:wAfter w:w="450" w:type="dxa"/>
            </w:trPr>
          </w:trPrChange>
        </w:trPr>
        <w:tc>
          <w:tcPr>
            <w:tcW w:w="314" w:type="dxa"/>
            <w:tcPrChange w:id="69" w:author="Solomon" w:date="2025-06-25T05:33:00Z" w16du:dateUtc="2025-06-25T02:33:00Z">
              <w:tcPr>
                <w:tcW w:w="314" w:type="dxa"/>
              </w:tcPr>
            </w:tcPrChange>
          </w:tcPr>
          <w:p w14:paraId="568146F0" w14:textId="77777777" w:rsidR="00FA07C4" w:rsidRPr="009C43C3" w:rsidRDefault="00FA07C4" w:rsidP="006D73C2">
            <w:pPr>
              <w:contextualSpacing/>
              <w:rPr>
                <w:rFonts w:cs="Arial"/>
                <w:b/>
                <w:bCs/>
              </w:rPr>
            </w:pPr>
          </w:p>
        </w:tc>
        <w:tc>
          <w:tcPr>
            <w:tcW w:w="13811" w:type="dxa"/>
            <w:gridSpan w:val="9"/>
            <w:tcPrChange w:id="70" w:author="Solomon" w:date="2025-06-25T05:33:00Z" w16du:dateUtc="2025-06-25T02:33:00Z">
              <w:tcPr>
                <w:tcW w:w="13901" w:type="dxa"/>
                <w:gridSpan w:val="10"/>
              </w:tcPr>
            </w:tcPrChange>
          </w:tcPr>
          <w:p w14:paraId="388B3A02" w14:textId="0E293E52" w:rsidR="00FA07C4" w:rsidRPr="009C43C3" w:rsidRDefault="00FA07C4" w:rsidP="006D73C2">
            <w:pPr>
              <w:contextualSpacing/>
              <w:rPr>
                <w:rFonts w:cs="Arial"/>
                <w:b/>
                <w:bCs/>
              </w:rPr>
            </w:pPr>
            <w:commentRangeStart w:id="71"/>
            <w:commentRangeStart w:id="72"/>
            <w:r>
              <w:rPr>
                <w:rFonts w:cs="Arial"/>
                <w:b/>
                <w:bCs/>
              </w:rPr>
              <w:t xml:space="preserve">SECTION O2. OTHER </w:t>
            </w:r>
            <w:r w:rsidRPr="009C43C3">
              <w:rPr>
                <w:rFonts w:cs="Arial"/>
                <w:b/>
                <w:bCs/>
              </w:rPr>
              <w:t xml:space="preserve">SHOCKS </w:t>
            </w:r>
            <w:commentRangeEnd w:id="71"/>
            <w:r>
              <w:rPr>
                <w:rStyle w:val="CommentReference"/>
              </w:rPr>
              <w:commentReference w:id="71"/>
            </w:r>
            <w:commentRangeEnd w:id="72"/>
            <w:r>
              <w:rPr>
                <w:rStyle w:val="CommentReference"/>
              </w:rPr>
              <w:commentReference w:id="72"/>
            </w:r>
          </w:p>
        </w:tc>
      </w:tr>
      <w:tr w:rsidR="00FA07C4" w:rsidRPr="009C43C3" w14:paraId="21F6AC2F" w14:textId="77777777" w:rsidTr="00E54D2A">
        <w:trPr>
          <w:trHeight w:val="4589"/>
          <w:trPrChange w:id="73" w:author="Solomon" w:date="2025-06-25T05:33:00Z" w16du:dateUtc="2025-06-25T02:33:00Z">
            <w:trPr>
              <w:trHeight w:val="4589"/>
            </w:trPr>
          </w:trPrChange>
        </w:trPr>
        <w:tc>
          <w:tcPr>
            <w:tcW w:w="314" w:type="dxa"/>
            <w:tcPrChange w:id="74" w:author="Solomon" w:date="2025-06-25T05:33:00Z" w16du:dateUtc="2025-06-25T02:33:00Z">
              <w:tcPr>
                <w:tcW w:w="314" w:type="dxa"/>
              </w:tcPr>
            </w:tcPrChange>
          </w:tcPr>
          <w:p w14:paraId="557C7DB2" w14:textId="77777777" w:rsidR="00FA07C4" w:rsidRPr="009C43C3" w:rsidRDefault="00FA07C4" w:rsidP="006D73C2">
            <w:pPr>
              <w:contextualSpacing/>
              <w:rPr>
                <w:rFonts w:cs="Arial"/>
                <w:sz w:val="18"/>
                <w:szCs w:val="18"/>
              </w:rPr>
            </w:pPr>
          </w:p>
        </w:tc>
        <w:tc>
          <w:tcPr>
            <w:tcW w:w="1830" w:type="dxa"/>
            <w:tcPrChange w:id="75" w:author="Solomon" w:date="2025-06-25T05:33:00Z" w16du:dateUtc="2025-06-25T02:33:00Z">
              <w:tcPr>
                <w:tcW w:w="1830" w:type="dxa"/>
              </w:tcPr>
            </w:tcPrChange>
          </w:tcPr>
          <w:p w14:paraId="23EEF127" w14:textId="77777777" w:rsidR="00FA07C4" w:rsidRPr="009C43C3" w:rsidRDefault="00FA07C4" w:rsidP="006D73C2">
            <w:pPr>
              <w:contextualSpacing/>
              <w:rPr>
                <w:rFonts w:cs="Arial"/>
                <w:sz w:val="18"/>
                <w:szCs w:val="18"/>
              </w:rPr>
            </w:pPr>
          </w:p>
        </w:tc>
        <w:tc>
          <w:tcPr>
            <w:tcW w:w="1071" w:type="dxa"/>
            <w:tcPrChange w:id="76" w:author="Solomon" w:date="2025-06-25T05:33:00Z" w16du:dateUtc="2025-06-25T02:33:00Z">
              <w:tcPr>
                <w:tcW w:w="1071" w:type="dxa"/>
              </w:tcPr>
            </w:tcPrChange>
          </w:tcPr>
          <w:p w14:paraId="20A636B1" w14:textId="4E33C1F4" w:rsidR="00FA07C4" w:rsidRPr="009C43C3" w:rsidRDefault="00FA07C4" w:rsidP="006D73C2">
            <w:pPr>
              <w:contextualSpacing/>
              <w:rPr>
                <w:rFonts w:cs="Arial"/>
                <w:sz w:val="18"/>
                <w:szCs w:val="18"/>
              </w:rPr>
            </w:pPr>
            <w:r w:rsidRPr="009C43C3">
              <w:rPr>
                <w:rFonts w:cs="Arial"/>
                <w:sz w:val="18"/>
                <w:szCs w:val="18"/>
              </w:rPr>
              <w:t>(</w:t>
            </w:r>
            <w:r>
              <w:rPr>
                <w:rFonts w:cs="Arial"/>
                <w:sz w:val="18"/>
                <w:szCs w:val="18"/>
              </w:rPr>
              <w:t>O2</w:t>
            </w:r>
            <w:r w:rsidRPr="009C43C3">
              <w:rPr>
                <w:rFonts w:cs="Arial"/>
                <w:sz w:val="18"/>
                <w:szCs w:val="18"/>
              </w:rPr>
              <w:t>.01) Did your household experience [the shock] within the last year (12 months)?</w:t>
            </w:r>
          </w:p>
          <w:p w14:paraId="238CEFC1" w14:textId="77777777" w:rsidR="00FA07C4" w:rsidRPr="009C43C3" w:rsidRDefault="00FA07C4" w:rsidP="006D73C2">
            <w:pPr>
              <w:contextualSpacing/>
              <w:rPr>
                <w:rFonts w:cs="Arial"/>
                <w:sz w:val="18"/>
                <w:szCs w:val="18"/>
              </w:rPr>
            </w:pPr>
            <w:r w:rsidRPr="009C43C3">
              <w:rPr>
                <w:rFonts w:cs="Arial"/>
                <w:sz w:val="18"/>
                <w:szCs w:val="18"/>
              </w:rPr>
              <w:t xml:space="preserve"> </w:t>
            </w:r>
          </w:p>
          <w:p w14:paraId="70D69594" w14:textId="77777777" w:rsidR="00FA07C4" w:rsidRPr="009C43C3" w:rsidRDefault="00FA07C4" w:rsidP="006D73C2">
            <w:pPr>
              <w:contextualSpacing/>
              <w:rPr>
                <w:rFonts w:cs="Arial"/>
                <w:sz w:val="18"/>
                <w:szCs w:val="18"/>
              </w:rPr>
            </w:pPr>
            <w:r w:rsidRPr="009C43C3">
              <w:rPr>
                <w:rFonts w:cs="Arial"/>
                <w:sz w:val="18"/>
                <w:szCs w:val="18"/>
              </w:rPr>
              <w:t>1= Yes</w:t>
            </w:r>
          </w:p>
          <w:p w14:paraId="73354021" w14:textId="77777777" w:rsidR="00FA07C4" w:rsidRPr="009C43C3" w:rsidRDefault="00FA07C4" w:rsidP="006D73C2">
            <w:pPr>
              <w:contextualSpacing/>
              <w:rPr>
                <w:rFonts w:cs="Arial"/>
                <w:sz w:val="18"/>
                <w:szCs w:val="18"/>
              </w:rPr>
            </w:pPr>
            <w:r w:rsidRPr="009C43C3">
              <w:rPr>
                <w:rFonts w:cs="Arial"/>
                <w:sz w:val="18"/>
                <w:szCs w:val="18"/>
              </w:rPr>
              <w:t>0= No</w:t>
            </w:r>
          </w:p>
        </w:tc>
        <w:tc>
          <w:tcPr>
            <w:tcW w:w="1166" w:type="dxa"/>
            <w:tcPrChange w:id="77" w:author="Solomon" w:date="2025-06-25T05:33:00Z" w16du:dateUtc="2025-06-25T02:33:00Z">
              <w:tcPr>
                <w:tcW w:w="1166" w:type="dxa"/>
              </w:tcPr>
            </w:tcPrChange>
          </w:tcPr>
          <w:p w14:paraId="5CEA2B72" w14:textId="50BE63C2" w:rsidR="00FA07C4" w:rsidRPr="009C43C3" w:rsidRDefault="00FA07C4" w:rsidP="006D73C2">
            <w:pPr>
              <w:contextualSpacing/>
              <w:rPr>
                <w:rFonts w:cs="Arial"/>
                <w:sz w:val="18"/>
                <w:szCs w:val="18"/>
              </w:rPr>
            </w:pPr>
            <w:r w:rsidRPr="009C43C3">
              <w:rPr>
                <w:rFonts w:cs="Arial"/>
                <w:sz w:val="18"/>
                <w:szCs w:val="18"/>
              </w:rPr>
              <w:t>(</w:t>
            </w:r>
            <w:r>
              <w:rPr>
                <w:rFonts w:cs="Arial"/>
                <w:sz w:val="18"/>
                <w:szCs w:val="18"/>
              </w:rPr>
              <w:t>02</w:t>
            </w:r>
            <w:r w:rsidRPr="009C43C3">
              <w:rPr>
                <w:rFonts w:cs="Arial"/>
                <w:sz w:val="18"/>
                <w:szCs w:val="18"/>
              </w:rPr>
              <w:t>.02) How severe was the impact on your household’s income over the last 12 months?</w:t>
            </w:r>
          </w:p>
          <w:p w14:paraId="1E919F30" w14:textId="77777777" w:rsidR="00FA07C4" w:rsidRPr="009C43C3" w:rsidRDefault="00FA07C4" w:rsidP="006D73C2">
            <w:pPr>
              <w:contextualSpacing/>
              <w:rPr>
                <w:rFonts w:cs="Arial"/>
                <w:sz w:val="18"/>
                <w:szCs w:val="18"/>
              </w:rPr>
            </w:pPr>
          </w:p>
          <w:p w14:paraId="5394C80E" w14:textId="77777777" w:rsidR="00FA07C4" w:rsidRPr="009C43C3" w:rsidRDefault="00FA07C4" w:rsidP="006D73C2">
            <w:pPr>
              <w:contextualSpacing/>
              <w:rPr>
                <w:rFonts w:cs="Arial"/>
                <w:sz w:val="18"/>
                <w:szCs w:val="18"/>
              </w:rPr>
            </w:pPr>
            <w:r w:rsidRPr="009C43C3">
              <w:rPr>
                <w:rFonts w:cs="Arial"/>
                <w:sz w:val="18"/>
                <w:szCs w:val="18"/>
              </w:rPr>
              <w:t xml:space="preserve">1. No impact </w:t>
            </w:r>
          </w:p>
          <w:p w14:paraId="0DCBB634" w14:textId="77777777" w:rsidR="00FA07C4" w:rsidRPr="009C43C3" w:rsidRDefault="00FA07C4" w:rsidP="006D73C2">
            <w:pPr>
              <w:contextualSpacing/>
              <w:rPr>
                <w:rFonts w:cs="Arial"/>
                <w:sz w:val="18"/>
                <w:szCs w:val="18"/>
              </w:rPr>
            </w:pPr>
            <w:r w:rsidRPr="009C43C3">
              <w:rPr>
                <w:rFonts w:cs="Arial"/>
                <w:sz w:val="18"/>
                <w:szCs w:val="18"/>
              </w:rPr>
              <w:t xml:space="preserve">2. Slight decrease </w:t>
            </w:r>
          </w:p>
          <w:p w14:paraId="5B1998B2" w14:textId="77777777" w:rsidR="00FA07C4" w:rsidRPr="009C43C3" w:rsidRDefault="00FA07C4" w:rsidP="006D73C2">
            <w:pPr>
              <w:contextualSpacing/>
              <w:rPr>
                <w:rFonts w:cs="Arial"/>
                <w:sz w:val="18"/>
                <w:szCs w:val="18"/>
              </w:rPr>
            </w:pPr>
            <w:r w:rsidRPr="009C43C3">
              <w:rPr>
                <w:rFonts w:cs="Arial"/>
                <w:sz w:val="18"/>
                <w:szCs w:val="18"/>
              </w:rPr>
              <w:t xml:space="preserve">3. Severe decrease </w:t>
            </w:r>
          </w:p>
          <w:p w14:paraId="0003BA29" w14:textId="77777777" w:rsidR="00FA07C4" w:rsidRDefault="00FA07C4" w:rsidP="006D73C2">
            <w:pPr>
              <w:contextualSpacing/>
              <w:rPr>
                <w:rFonts w:cs="Arial"/>
                <w:sz w:val="18"/>
                <w:szCs w:val="18"/>
              </w:rPr>
            </w:pPr>
            <w:r w:rsidRPr="009C43C3">
              <w:rPr>
                <w:rFonts w:cs="Arial"/>
                <w:sz w:val="18"/>
                <w:szCs w:val="18"/>
              </w:rPr>
              <w:t xml:space="preserve">4. Worst ever happened </w:t>
            </w:r>
          </w:p>
          <w:p w14:paraId="2A09740A" w14:textId="77777777" w:rsidR="00FA07C4" w:rsidRPr="009C43C3" w:rsidRDefault="00FA07C4" w:rsidP="006D73C2">
            <w:pPr>
              <w:contextualSpacing/>
              <w:rPr>
                <w:rFonts w:cs="Arial"/>
                <w:sz w:val="18"/>
                <w:szCs w:val="18"/>
              </w:rPr>
            </w:pPr>
            <w:r w:rsidRPr="009C43C3">
              <w:rPr>
                <w:rFonts w:cs="Arial"/>
                <w:sz w:val="18"/>
                <w:szCs w:val="18"/>
              </w:rPr>
              <w:t>-8 Don’t know</w:t>
            </w:r>
          </w:p>
          <w:p w14:paraId="47B55F80" w14:textId="77777777" w:rsidR="00FA07C4" w:rsidRPr="009C43C3" w:rsidRDefault="00FA07C4" w:rsidP="006D73C2">
            <w:pPr>
              <w:contextualSpacing/>
              <w:rPr>
                <w:rFonts w:cs="Arial"/>
                <w:sz w:val="18"/>
                <w:szCs w:val="18"/>
              </w:rPr>
            </w:pPr>
            <w:r w:rsidRPr="009C43C3">
              <w:rPr>
                <w:rFonts w:cs="Arial"/>
                <w:sz w:val="18"/>
                <w:szCs w:val="18"/>
              </w:rPr>
              <w:t>-9 Refused</w:t>
            </w:r>
          </w:p>
        </w:tc>
        <w:tc>
          <w:tcPr>
            <w:tcW w:w="1251" w:type="dxa"/>
            <w:tcPrChange w:id="78" w:author="Solomon" w:date="2025-06-25T05:33:00Z" w16du:dateUtc="2025-06-25T02:33:00Z">
              <w:tcPr>
                <w:tcW w:w="1251" w:type="dxa"/>
              </w:tcPr>
            </w:tcPrChange>
          </w:tcPr>
          <w:p w14:paraId="141D9E30" w14:textId="6C6BF233" w:rsidR="00FA07C4" w:rsidRPr="009C43C3" w:rsidRDefault="00FA07C4" w:rsidP="006D73C2">
            <w:pPr>
              <w:contextualSpacing/>
              <w:rPr>
                <w:rFonts w:cs="Arial"/>
                <w:sz w:val="18"/>
                <w:szCs w:val="18"/>
              </w:rPr>
            </w:pPr>
            <w:r w:rsidRPr="009C43C3">
              <w:rPr>
                <w:rFonts w:cs="Arial"/>
                <w:sz w:val="18"/>
                <w:szCs w:val="18"/>
              </w:rPr>
              <w:t>(</w:t>
            </w:r>
            <w:r>
              <w:rPr>
                <w:rFonts w:cs="Arial"/>
                <w:sz w:val="18"/>
                <w:szCs w:val="18"/>
              </w:rPr>
              <w:t>O2</w:t>
            </w:r>
            <w:r w:rsidRPr="009C43C3">
              <w:rPr>
                <w:rFonts w:cs="Arial"/>
                <w:sz w:val="18"/>
                <w:szCs w:val="18"/>
              </w:rPr>
              <w:t>.03) How severe was the impact on your household’s food consumption over the last 12 months?</w:t>
            </w:r>
          </w:p>
          <w:p w14:paraId="4F4A49CA" w14:textId="77777777" w:rsidR="00FA07C4" w:rsidRPr="009C43C3" w:rsidRDefault="00FA07C4" w:rsidP="006D73C2">
            <w:pPr>
              <w:contextualSpacing/>
              <w:rPr>
                <w:rFonts w:cs="Arial"/>
                <w:sz w:val="18"/>
                <w:szCs w:val="18"/>
              </w:rPr>
            </w:pPr>
          </w:p>
          <w:p w14:paraId="6FFDA69E" w14:textId="77777777" w:rsidR="00FA07C4" w:rsidRPr="009C43C3" w:rsidRDefault="00FA07C4" w:rsidP="006D73C2">
            <w:pPr>
              <w:contextualSpacing/>
              <w:rPr>
                <w:rFonts w:cs="Arial"/>
                <w:sz w:val="18"/>
                <w:szCs w:val="18"/>
              </w:rPr>
            </w:pPr>
            <w:r w:rsidRPr="009C43C3">
              <w:rPr>
                <w:rFonts w:cs="Arial"/>
                <w:sz w:val="18"/>
                <w:szCs w:val="18"/>
              </w:rPr>
              <w:t xml:space="preserve">1. No impact </w:t>
            </w:r>
          </w:p>
          <w:p w14:paraId="70EDEC3D" w14:textId="77777777" w:rsidR="00FA07C4" w:rsidRPr="009C43C3" w:rsidRDefault="00FA07C4" w:rsidP="006D73C2">
            <w:pPr>
              <w:contextualSpacing/>
              <w:rPr>
                <w:rFonts w:cs="Arial"/>
                <w:sz w:val="18"/>
                <w:szCs w:val="18"/>
              </w:rPr>
            </w:pPr>
            <w:r w:rsidRPr="009C43C3">
              <w:rPr>
                <w:rFonts w:cs="Arial"/>
                <w:sz w:val="18"/>
                <w:szCs w:val="18"/>
              </w:rPr>
              <w:t xml:space="preserve">2. Slight decrease </w:t>
            </w:r>
          </w:p>
          <w:p w14:paraId="728CCF47" w14:textId="77777777" w:rsidR="00FA07C4" w:rsidRPr="009C43C3" w:rsidRDefault="00FA07C4" w:rsidP="006D73C2">
            <w:pPr>
              <w:contextualSpacing/>
              <w:rPr>
                <w:rFonts w:cs="Arial"/>
                <w:sz w:val="18"/>
                <w:szCs w:val="18"/>
              </w:rPr>
            </w:pPr>
            <w:r w:rsidRPr="009C43C3">
              <w:rPr>
                <w:rFonts w:cs="Arial"/>
                <w:sz w:val="18"/>
                <w:szCs w:val="18"/>
              </w:rPr>
              <w:t xml:space="preserve">3. Severe decrease </w:t>
            </w:r>
          </w:p>
          <w:p w14:paraId="1EF8BF05" w14:textId="77777777" w:rsidR="00FA07C4" w:rsidRPr="009C43C3" w:rsidRDefault="00FA07C4" w:rsidP="006D73C2">
            <w:pPr>
              <w:contextualSpacing/>
              <w:rPr>
                <w:rFonts w:cs="Arial"/>
                <w:sz w:val="18"/>
                <w:szCs w:val="18"/>
              </w:rPr>
            </w:pPr>
            <w:r w:rsidRPr="009C43C3">
              <w:rPr>
                <w:rFonts w:cs="Arial"/>
                <w:sz w:val="18"/>
                <w:szCs w:val="18"/>
              </w:rPr>
              <w:t>4. Worst ever happened -8 Don’t know</w:t>
            </w:r>
          </w:p>
          <w:p w14:paraId="47C4EFC5" w14:textId="77777777" w:rsidR="00FA07C4" w:rsidRPr="009C43C3" w:rsidRDefault="00FA07C4" w:rsidP="006D73C2">
            <w:pPr>
              <w:contextualSpacing/>
              <w:rPr>
                <w:rFonts w:cs="Arial"/>
                <w:sz w:val="18"/>
                <w:szCs w:val="18"/>
              </w:rPr>
            </w:pPr>
            <w:r w:rsidRPr="009C43C3">
              <w:rPr>
                <w:rFonts w:cs="Arial"/>
                <w:sz w:val="18"/>
                <w:szCs w:val="18"/>
              </w:rPr>
              <w:t>-9 Refused</w:t>
            </w:r>
          </w:p>
        </w:tc>
        <w:tc>
          <w:tcPr>
            <w:tcW w:w="4861" w:type="dxa"/>
            <w:gridSpan w:val="2"/>
            <w:tcPrChange w:id="79" w:author="Solomon" w:date="2025-06-25T05:33:00Z" w16du:dateUtc="2025-06-25T02:33:00Z">
              <w:tcPr>
                <w:tcW w:w="4861" w:type="dxa"/>
                <w:gridSpan w:val="2"/>
              </w:tcPr>
            </w:tcPrChange>
          </w:tcPr>
          <w:p w14:paraId="14DB3B48" w14:textId="77ECD217" w:rsidR="00FA07C4" w:rsidRPr="009C43C3" w:rsidRDefault="00FA07C4" w:rsidP="00FA07C4">
            <w:pPr>
              <w:contextualSpacing/>
              <w:rPr>
                <w:rFonts w:cs="Arial"/>
                <w:sz w:val="18"/>
                <w:szCs w:val="18"/>
              </w:rPr>
            </w:pPr>
            <w:r w:rsidRPr="009C43C3">
              <w:rPr>
                <w:rFonts w:cs="Arial"/>
                <w:sz w:val="18"/>
                <w:szCs w:val="18"/>
              </w:rPr>
              <w:t>(</w:t>
            </w:r>
            <w:r>
              <w:rPr>
                <w:rFonts w:cs="Arial"/>
                <w:sz w:val="18"/>
                <w:szCs w:val="18"/>
              </w:rPr>
              <w:t>O2</w:t>
            </w:r>
            <w:r w:rsidRPr="009C43C3">
              <w:rPr>
                <w:rFonts w:cs="Arial"/>
                <w:sz w:val="18"/>
                <w:szCs w:val="18"/>
              </w:rPr>
              <w:t>.0</w:t>
            </w:r>
            <w:r>
              <w:rPr>
                <w:rFonts w:cs="Arial"/>
                <w:sz w:val="18"/>
                <w:szCs w:val="18"/>
              </w:rPr>
              <w:t>4</w:t>
            </w:r>
            <w:r w:rsidRPr="009C43C3">
              <w:rPr>
                <w:rFonts w:cs="Arial"/>
                <w:sz w:val="18"/>
                <w:szCs w:val="18"/>
              </w:rPr>
              <w:t>) How did your household cope with [the shock] over the last 12 months?</w:t>
            </w:r>
          </w:p>
          <w:p w14:paraId="397DF58D" w14:textId="77777777" w:rsidR="00FA07C4" w:rsidRPr="009C43C3" w:rsidRDefault="00FA07C4" w:rsidP="00FA07C4">
            <w:pPr>
              <w:contextualSpacing/>
              <w:rPr>
                <w:rFonts w:cs="Arial"/>
                <w:sz w:val="18"/>
                <w:szCs w:val="18"/>
              </w:rPr>
            </w:pPr>
          </w:p>
          <w:p w14:paraId="3041F0A3" w14:textId="77777777" w:rsidR="00FA07C4" w:rsidRPr="009C43C3" w:rsidRDefault="00FA07C4" w:rsidP="00FA07C4">
            <w:pPr>
              <w:contextualSpacing/>
              <w:rPr>
                <w:rFonts w:cs="Arial"/>
                <w:sz w:val="18"/>
                <w:szCs w:val="18"/>
              </w:rPr>
            </w:pPr>
            <w:r w:rsidRPr="009C43C3">
              <w:rPr>
                <w:rFonts w:cs="Arial"/>
                <w:sz w:val="18"/>
                <w:szCs w:val="18"/>
              </w:rPr>
              <w:t>1=Borrow loans from informal sources (friends/family, local moneylenders)</w:t>
            </w:r>
          </w:p>
          <w:p w14:paraId="6CB9673E" w14:textId="77777777" w:rsidR="00FA07C4" w:rsidRPr="009C43C3" w:rsidRDefault="00FA07C4" w:rsidP="00FA07C4">
            <w:pPr>
              <w:contextualSpacing/>
              <w:rPr>
                <w:rFonts w:cs="Arial"/>
                <w:sz w:val="18"/>
                <w:szCs w:val="18"/>
              </w:rPr>
            </w:pPr>
            <w:r w:rsidRPr="009C43C3">
              <w:rPr>
                <w:rFonts w:cs="Arial"/>
                <w:sz w:val="18"/>
                <w:szCs w:val="18"/>
              </w:rPr>
              <w:t>2=Borrow loans from formal sources (e.g. bank, MFI)</w:t>
            </w:r>
          </w:p>
          <w:p w14:paraId="1FBAA10C" w14:textId="77777777" w:rsidR="00FA07C4" w:rsidRPr="009C43C3" w:rsidRDefault="00FA07C4" w:rsidP="00FA07C4">
            <w:pPr>
              <w:contextualSpacing/>
              <w:rPr>
                <w:rFonts w:cs="Arial"/>
                <w:sz w:val="18"/>
                <w:szCs w:val="18"/>
              </w:rPr>
            </w:pPr>
            <w:r w:rsidRPr="009C43C3">
              <w:rPr>
                <w:rFonts w:cs="Arial"/>
                <w:sz w:val="18"/>
                <w:szCs w:val="18"/>
              </w:rPr>
              <w:t>3= Received gifts (cash or in-kind) from friends/family</w:t>
            </w:r>
          </w:p>
          <w:p w14:paraId="55C11603" w14:textId="77777777" w:rsidR="00FA07C4" w:rsidRPr="009C43C3" w:rsidRDefault="00FA07C4" w:rsidP="00FA07C4">
            <w:pPr>
              <w:contextualSpacing/>
              <w:rPr>
                <w:rFonts w:cs="Arial"/>
                <w:sz w:val="18"/>
                <w:szCs w:val="18"/>
              </w:rPr>
            </w:pPr>
            <w:r w:rsidRPr="009C43C3">
              <w:rPr>
                <w:rFonts w:cs="Arial"/>
                <w:sz w:val="18"/>
                <w:szCs w:val="18"/>
              </w:rPr>
              <w:t xml:space="preserve">4= Received compensation from </w:t>
            </w:r>
            <w:proofErr w:type="gramStart"/>
            <w:r w:rsidRPr="009C43C3">
              <w:rPr>
                <w:rFonts w:cs="Arial"/>
                <w:sz w:val="18"/>
                <w:szCs w:val="18"/>
              </w:rPr>
              <w:t>government</w:t>
            </w:r>
            <w:proofErr w:type="gramEnd"/>
            <w:r w:rsidRPr="009C43C3">
              <w:rPr>
                <w:rFonts w:cs="Arial"/>
                <w:sz w:val="18"/>
                <w:szCs w:val="18"/>
              </w:rPr>
              <w:t xml:space="preserve"> scheme</w:t>
            </w:r>
          </w:p>
          <w:p w14:paraId="6B7643F5" w14:textId="77777777" w:rsidR="00FA07C4" w:rsidRPr="009C43C3" w:rsidRDefault="00FA07C4" w:rsidP="00FA07C4">
            <w:pPr>
              <w:contextualSpacing/>
              <w:rPr>
                <w:rFonts w:cs="Arial"/>
                <w:sz w:val="18"/>
                <w:szCs w:val="18"/>
              </w:rPr>
            </w:pPr>
            <w:r w:rsidRPr="009C43C3">
              <w:rPr>
                <w:rFonts w:cs="Arial"/>
                <w:sz w:val="18"/>
                <w:szCs w:val="18"/>
              </w:rPr>
              <w:t xml:space="preserve">5=Use household savings or sell non-productive assets (such as </w:t>
            </w:r>
            <w:proofErr w:type="spellStart"/>
            <w:r w:rsidRPr="009C43C3">
              <w:rPr>
                <w:rFonts w:cs="Arial"/>
                <w:sz w:val="18"/>
                <w:szCs w:val="18"/>
              </w:rPr>
              <w:t>jewellery</w:t>
            </w:r>
            <w:proofErr w:type="spellEnd"/>
            <w:r w:rsidRPr="009C43C3">
              <w:rPr>
                <w:rFonts w:cs="Arial"/>
                <w:sz w:val="18"/>
                <w:szCs w:val="18"/>
              </w:rPr>
              <w:t>, consumer goods)</w:t>
            </w:r>
          </w:p>
          <w:p w14:paraId="331A0A29" w14:textId="77777777" w:rsidR="00FA07C4" w:rsidRPr="009C43C3" w:rsidRDefault="00FA07C4" w:rsidP="00FA07C4">
            <w:pPr>
              <w:contextualSpacing/>
              <w:rPr>
                <w:rFonts w:cs="Arial"/>
                <w:sz w:val="18"/>
                <w:szCs w:val="18"/>
              </w:rPr>
            </w:pPr>
            <w:r w:rsidRPr="009C43C3">
              <w:rPr>
                <w:rFonts w:cs="Arial"/>
                <w:sz w:val="18"/>
                <w:szCs w:val="18"/>
              </w:rPr>
              <w:t>6=Sell productive assets (used for business or agriculture)</w:t>
            </w:r>
          </w:p>
          <w:p w14:paraId="09049FFD" w14:textId="77777777" w:rsidR="00FA07C4" w:rsidRPr="009C43C3" w:rsidRDefault="00FA07C4" w:rsidP="00FA07C4">
            <w:pPr>
              <w:contextualSpacing/>
              <w:rPr>
                <w:rFonts w:cs="Arial"/>
                <w:sz w:val="18"/>
                <w:szCs w:val="18"/>
              </w:rPr>
            </w:pPr>
            <w:r w:rsidRPr="009C43C3">
              <w:rPr>
                <w:rFonts w:cs="Arial"/>
                <w:sz w:val="18"/>
                <w:szCs w:val="18"/>
              </w:rPr>
              <w:t>7=Reduce day-to-day expenditure</w:t>
            </w:r>
          </w:p>
          <w:p w14:paraId="117A5F44" w14:textId="77777777" w:rsidR="00FA07C4" w:rsidRPr="009C43C3" w:rsidRDefault="00FA07C4" w:rsidP="00FA07C4">
            <w:pPr>
              <w:contextualSpacing/>
              <w:rPr>
                <w:rFonts w:cs="Arial"/>
                <w:sz w:val="18"/>
                <w:szCs w:val="18"/>
              </w:rPr>
            </w:pPr>
            <w:r w:rsidRPr="009C43C3">
              <w:rPr>
                <w:rFonts w:cs="Arial"/>
                <w:sz w:val="18"/>
                <w:szCs w:val="18"/>
              </w:rPr>
              <w:t>8=Postpone large expenditures (</w:t>
            </w:r>
            <w:proofErr w:type="spellStart"/>
            <w:r w:rsidRPr="009C43C3">
              <w:rPr>
                <w:rFonts w:cs="Arial"/>
                <w:sz w:val="18"/>
                <w:szCs w:val="18"/>
              </w:rPr>
              <w:t>eg.</w:t>
            </w:r>
            <w:proofErr w:type="spellEnd"/>
            <w:r w:rsidRPr="009C43C3">
              <w:rPr>
                <w:rFonts w:cs="Arial"/>
                <w:sz w:val="18"/>
                <w:szCs w:val="18"/>
              </w:rPr>
              <w:t xml:space="preserve"> school fee payment)</w:t>
            </w:r>
          </w:p>
          <w:p w14:paraId="1EA56994" w14:textId="77777777" w:rsidR="00FA07C4" w:rsidRPr="009C43C3" w:rsidRDefault="00FA07C4" w:rsidP="00FA07C4">
            <w:pPr>
              <w:contextualSpacing/>
              <w:rPr>
                <w:rFonts w:cs="Arial"/>
                <w:sz w:val="18"/>
                <w:szCs w:val="18"/>
              </w:rPr>
            </w:pPr>
            <w:r w:rsidRPr="009C43C3">
              <w:rPr>
                <w:rFonts w:cs="Arial"/>
                <w:sz w:val="18"/>
                <w:szCs w:val="18"/>
              </w:rPr>
              <w:t xml:space="preserve">9=Take up additional </w:t>
            </w:r>
            <w:proofErr w:type="gramStart"/>
            <w:r w:rsidRPr="009C43C3">
              <w:rPr>
                <w:rFonts w:cs="Arial"/>
                <w:sz w:val="18"/>
                <w:szCs w:val="18"/>
              </w:rPr>
              <w:t>job</w:t>
            </w:r>
            <w:proofErr w:type="gramEnd"/>
            <w:r w:rsidRPr="009C43C3">
              <w:rPr>
                <w:rFonts w:cs="Arial"/>
                <w:sz w:val="18"/>
                <w:szCs w:val="18"/>
              </w:rPr>
              <w:t xml:space="preserve"> or work longer hours outside of the farm</w:t>
            </w:r>
          </w:p>
          <w:p w14:paraId="4AD01D3E" w14:textId="77777777" w:rsidR="00FA07C4" w:rsidRPr="009C43C3" w:rsidRDefault="00FA07C4" w:rsidP="00FA07C4">
            <w:pPr>
              <w:contextualSpacing/>
              <w:rPr>
                <w:rFonts w:cs="Arial"/>
                <w:sz w:val="18"/>
                <w:szCs w:val="18"/>
              </w:rPr>
            </w:pPr>
            <w:r w:rsidRPr="009C43C3">
              <w:rPr>
                <w:rFonts w:cs="Arial"/>
                <w:sz w:val="18"/>
                <w:szCs w:val="18"/>
              </w:rPr>
              <w:t>10=Reduce inputs used in the affected season</w:t>
            </w:r>
          </w:p>
          <w:p w14:paraId="2CFEC27E" w14:textId="77777777" w:rsidR="00FA07C4" w:rsidRPr="009C43C3" w:rsidRDefault="00FA07C4" w:rsidP="00FA07C4">
            <w:pPr>
              <w:contextualSpacing/>
              <w:rPr>
                <w:rFonts w:cs="Arial"/>
                <w:sz w:val="18"/>
                <w:szCs w:val="18"/>
              </w:rPr>
            </w:pPr>
            <w:r w:rsidRPr="009C43C3">
              <w:rPr>
                <w:rFonts w:cs="Arial"/>
                <w:sz w:val="18"/>
                <w:szCs w:val="18"/>
              </w:rPr>
              <w:t xml:space="preserve">11=Reduce investments in </w:t>
            </w:r>
            <w:proofErr w:type="gramStart"/>
            <w:r w:rsidRPr="009C43C3">
              <w:rPr>
                <w:rFonts w:cs="Arial"/>
                <w:sz w:val="18"/>
                <w:szCs w:val="18"/>
              </w:rPr>
              <w:t>farm</w:t>
            </w:r>
            <w:proofErr w:type="gramEnd"/>
            <w:r w:rsidRPr="009C43C3">
              <w:rPr>
                <w:rFonts w:cs="Arial"/>
                <w:sz w:val="18"/>
                <w:szCs w:val="18"/>
              </w:rPr>
              <w:t xml:space="preserve"> in subsequent seasons</w:t>
            </w:r>
          </w:p>
          <w:p w14:paraId="447835FD" w14:textId="77777777" w:rsidR="00FA07C4" w:rsidRPr="009C43C3" w:rsidRDefault="00FA07C4" w:rsidP="00FA07C4">
            <w:pPr>
              <w:contextualSpacing/>
              <w:rPr>
                <w:rFonts w:cs="Arial"/>
                <w:sz w:val="18"/>
                <w:szCs w:val="18"/>
              </w:rPr>
            </w:pPr>
            <w:r w:rsidRPr="009C43C3">
              <w:rPr>
                <w:rFonts w:cs="Arial"/>
                <w:sz w:val="18"/>
                <w:szCs w:val="18"/>
              </w:rPr>
              <w:t xml:space="preserve">12=Modify cropping </w:t>
            </w:r>
            <w:proofErr w:type="gramStart"/>
            <w:r w:rsidRPr="009C43C3">
              <w:rPr>
                <w:rFonts w:cs="Arial"/>
                <w:sz w:val="18"/>
                <w:szCs w:val="18"/>
              </w:rPr>
              <w:t>pattern</w:t>
            </w:r>
            <w:proofErr w:type="gramEnd"/>
            <w:r w:rsidRPr="009C43C3">
              <w:rPr>
                <w:rFonts w:cs="Arial"/>
                <w:sz w:val="18"/>
                <w:szCs w:val="18"/>
              </w:rPr>
              <w:t xml:space="preserve"> or practices in the subsequent seasons</w:t>
            </w:r>
          </w:p>
          <w:p w14:paraId="52BBF90F" w14:textId="77777777" w:rsidR="00FA07C4" w:rsidRPr="009C43C3" w:rsidRDefault="00FA07C4" w:rsidP="00FA07C4">
            <w:pPr>
              <w:contextualSpacing/>
              <w:rPr>
                <w:rFonts w:cs="Arial"/>
                <w:sz w:val="18"/>
                <w:szCs w:val="18"/>
              </w:rPr>
            </w:pPr>
            <w:r w:rsidRPr="009C43C3">
              <w:rPr>
                <w:rFonts w:cs="Arial"/>
                <w:sz w:val="18"/>
                <w:szCs w:val="18"/>
              </w:rPr>
              <w:t>13=Did nothing</w:t>
            </w:r>
          </w:p>
          <w:p w14:paraId="51A8D808" w14:textId="104E9F9A" w:rsidR="00FA07C4" w:rsidRPr="009C43C3" w:rsidRDefault="00FA07C4" w:rsidP="006D73C2">
            <w:pPr>
              <w:contextualSpacing/>
              <w:rPr>
                <w:rFonts w:cs="Arial"/>
                <w:sz w:val="18"/>
                <w:szCs w:val="18"/>
              </w:rPr>
            </w:pPr>
            <w:r w:rsidRPr="009C43C3">
              <w:rPr>
                <w:rFonts w:cs="Arial"/>
                <w:sz w:val="18"/>
                <w:szCs w:val="18"/>
              </w:rPr>
              <w:t>14= Others, specify_________</w:t>
            </w:r>
          </w:p>
        </w:tc>
        <w:tc>
          <w:tcPr>
            <w:tcW w:w="1807" w:type="dxa"/>
            <w:gridSpan w:val="2"/>
            <w:tcPrChange w:id="80" w:author="Solomon" w:date="2025-06-25T05:33:00Z" w16du:dateUtc="2025-06-25T02:33:00Z">
              <w:tcPr>
                <w:tcW w:w="1807" w:type="dxa"/>
                <w:gridSpan w:val="2"/>
              </w:tcPr>
            </w:tcPrChange>
          </w:tcPr>
          <w:p w14:paraId="70E34DB6" w14:textId="4A5CF6DF" w:rsidR="00FA07C4" w:rsidRPr="009C43C3" w:rsidRDefault="00FA07C4" w:rsidP="006D73C2">
            <w:pPr>
              <w:contextualSpacing/>
              <w:rPr>
                <w:rFonts w:cs="Arial"/>
                <w:sz w:val="18"/>
                <w:szCs w:val="18"/>
              </w:rPr>
            </w:pPr>
            <w:r w:rsidRPr="009C43C3">
              <w:rPr>
                <w:rFonts w:cs="Arial"/>
                <w:sz w:val="18"/>
                <w:szCs w:val="18"/>
              </w:rPr>
              <w:t>(</w:t>
            </w:r>
            <w:r>
              <w:rPr>
                <w:rFonts w:cs="Arial"/>
                <w:sz w:val="18"/>
                <w:szCs w:val="18"/>
              </w:rPr>
              <w:t>O2</w:t>
            </w:r>
            <w:r w:rsidRPr="009C43C3">
              <w:rPr>
                <w:rFonts w:cs="Arial"/>
                <w:sz w:val="18"/>
                <w:szCs w:val="18"/>
              </w:rPr>
              <w:t>.0</w:t>
            </w:r>
            <w:r>
              <w:rPr>
                <w:rFonts w:cs="Arial"/>
                <w:sz w:val="18"/>
                <w:szCs w:val="18"/>
              </w:rPr>
              <w:t>5</w:t>
            </w:r>
            <w:r w:rsidRPr="009C43C3">
              <w:rPr>
                <w:rFonts w:cs="Arial"/>
                <w:sz w:val="18"/>
                <w:szCs w:val="18"/>
              </w:rPr>
              <w:t>) To what extent has your household been able to recover from [the shock] you experienced over the last 12 months?</w:t>
            </w:r>
          </w:p>
          <w:p w14:paraId="5B29429D" w14:textId="77777777" w:rsidR="00FA07C4" w:rsidRPr="009C43C3" w:rsidRDefault="00FA07C4" w:rsidP="006D73C2">
            <w:pPr>
              <w:contextualSpacing/>
              <w:rPr>
                <w:rFonts w:cs="Arial"/>
                <w:sz w:val="18"/>
                <w:szCs w:val="18"/>
              </w:rPr>
            </w:pPr>
          </w:p>
          <w:p w14:paraId="58ED78D8" w14:textId="77777777" w:rsidR="00FA07C4" w:rsidRPr="009C43C3" w:rsidRDefault="00FA07C4" w:rsidP="006D73C2">
            <w:pPr>
              <w:contextualSpacing/>
              <w:rPr>
                <w:rFonts w:cs="Arial"/>
                <w:sz w:val="18"/>
                <w:szCs w:val="18"/>
              </w:rPr>
            </w:pPr>
            <w:r w:rsidRPr="009C43C3">
              <w:rPr>
                <w:rFonts w:cs="Arial"/>
                <w:sz w:val="18"/>
                <w:szCs w:val="18"/>
              </w:rPr>
              <w:t xml:space="preserve">1. Did not recover </w:t>
            </w:r>
          </w:p>
          <w:p w14:paraId="2941E151" w14:textId="77777777" w:rsidR="00FA07C4" w:rsidRPr="009C43C3" w:rsidRDefault="00FA07C4" w:rsidP="006D73C2">
            <w:pPr>
              <w:contextualSpacing/>
              <w:rPr>
                <w:rFonts w:cs="Arial"/>
                <w:sz w:val="18"/>
                <w:szCs w:val="18"/>
              </w:rPr>
            </w:pPr>
            <w:r w:rsidRPr="009C43C3">
              <w:rPr>
                <w:rFonts w:cs="Arial"/>
                <w:sz w:val="18"/>
                <w:szCs w:val="18"/>
              </w:rPr>
              <w:t xml:space="preserve">2. Fully recovered, same as before the shock </w:t>
            </w:r>
          </w:p>
          <w:p w14:paraId="5F6DBB03" w14:textId="77777777" w:rsidR="00FA07C4" w:rsidRPr="009C43C3" w:rsidRDefault="00FA07C4" w:rsidP="006D73C2">
            <w:pPr>
              <w:contextualSpacing/>
              <w:rPr>
                <w:rFonts w:cs="Arial"/>
                <w:sz w:val="18"/>
                <w:szCs w:val="18"/>
              </w:rPr>
            </w:pPr>
            <w:r w:rsidRPr="009C43C3">
              <w:rPr>
                <w:rFonts w:cs="Arial"/>
                <w:sz w:val="18"/>
                <w:szCs w:val="18"/>
              </w:rPr>
              <w:t>3. Fully recovered and better than before the shock</w:t>
            </w:r>
          </w:p>
          <w:p w14:paraId="0FAC5316" w14:textId="77777777" w:rsidR="00FA07C4" w:rsidRPr="009C43C3" w:rsidRDefault="00FA07C4" w:rsidP="006D73C2">
            <w:pPr>
              <w:contextualSpacing/>
              <w:rPr>
                <w:rFonts w:cs="Arial"/>
                <w:sz w:val="18"/>
                <w:szCs w:val="18"/>
              </w:rPr>
            </w:pPr>
            <w:r w:rsidRPr="009C43C3">
              <w:rPr>
                <w:rFonts w:cs="Arial"/>
                <w:sz w:val="18"/>
                <w:szCs w:val="18"/>
              </w:rPr>
              <w:t xml:space="preserve">4. Partially recovered </w:t>
            </w:r>
          </w:p>
          <w:p w14:paraId="60FC232B" w14:textId="77777777" w:rsidR="00FA07C4" w:rsidRPr="009C43C3" w:rsidRDefault="00FA07C4" w:rsidP="006D73C2">
            <w:pPr>
              <w:contextualSpacing/>
              <w:rPr>
                <w:rFonts w:cs="Arial"/>
                <w:sz w:val="18"/>
                <w:szCs w:val="18"/>
              </w:rPr>
            </w:pPr>
            <w:r w:rsidRPr="009C43C3">
              <w:rPr>
                <w:rFonts w:cs="Arial"/>
                <w:sz w:val="18"/>
                <w:szCs w:val="18"/>
              </w:rPr>
              <w:t xml:space="preserve">5. Not affected by [event] </w:t>
            </w:r>
          </w:p>
          <w:p w14:paraId="43DE20F5" w14:textId="77777777" w:rsidR="00FA07C4" w:rsidRPr="009C43C3" w:rsidRDefault="00FA07C4" w:rsidP="006D73C2">
            <w:pPr>
              <w:contextualSpacing/>
              <w:rPr>
                <w:rFonts w:cs="Arial"/>
                <w:sz w:val="18"/>
                <w:szCs w:val="18"/>
              </w:rPr>
            </w:pPr>
            <w:r w:rsidRPr="009C43C3">
              <w:rPr>
                <w:rFonts w:cs="Arial"/>
                <w:sz w:val="18"/>
                <w:szCs w:val="18"/>
              </w:rPr>
              <w:t xml:space="preserve">-8 Don’t know </w:t>
            </w:r>
          </w:p>
          <w:p w14:paraId="7CF1F305" w14:textId="77777777" w:rsidR="00FA07C4" w:rsidRPr="009C43C3" w:rsidRDefault="00FA07C4" w:rsidP="006D73C2">
            <w:pPr>
              <w:contextualSpacing/>
              <w:rPr>
                <w:rFonts w:cs="Arial"/>
                <w:sz w:val="18"/>
                <w:szCs w:val="18"/>
              </w:rPr>
            </w:pPr>
            <w:r w:rsidRPr="009C43C3">
              <w:rPr>
                <w:rFonts w:cs="Arial"/>
                <w:sz w:val="18"/>
                <w:szCs w:val="18"/>
              </w:rPr>
              <w:t>-9 Refused</w:t>
            </w:r>
          </w:p>
          <w:p w14:paraId="0064E1B8" w14:textId="3BA325E7" w:rsidR="00FA07C4" w:rsidRPr="009C43C3" w:rsidRDefault="00FA07C4" w:rsidP="00FA07C4">
            <w:pPr>
              <w:contextualSpacing/>
              <w:rPr>
                <w:rFonts w:cs="Arial"/>
                <w:sz w:val="18"/>
                <w:szCs w:val="18"/>
              </w:rPr>
            </w:pPr>
          </w:p>
          <w:p w14:paraId="69C4D6C7" w14:textId="3CC29FAE" w:rsidR="00FA07C4" w:rsidRPr="009C43C3" w:rsidRDefault="00FA07C4" w:rsidP="006D73C2">
            <w:pPr>
              <w:contextualSpacing/>
              <w:rPr>
                <w:rFonts w:cs="Arial"/>
                <w:sz w:val="18"/>
                <w:szCs w:val="18"/>
              </w:rPr>
            </w:pPr>
          </w:p>
        </w:tc>
        <w:tc>
          <w:tcPr>
            <w:tcW w:w="1825" w:type="dxa"/>
            <w:tcPrChange w:id="81" w:author="Solomon" w:date="2025-06-25T05:33:00Z" w16du:dateUtc="2025-06-25T02:33:00Z">
              <w:tcPr>
                <w:tcW w:w="2365" w:type="dxa"/>
                <w:gridSpan w:val="3"/>
              </w:tcPr>
            </w:tcPrChange>
          </w:tcPr>
          <w:p w14:paraId="3F707CDD" w14:textId="078C3120" w:rsidR="00FA07C4" w:rsidRPr="009C43C3" w:rsidRDefault="00FA07C4" w:rsidP="00FA07C4">
            <w:pPr>
              <w:contextualSpacing/>
              <w:rPr>
                <w:rFonts w:cs="Arial"/>
                <w:sz w:val="18"/>
                <w:szCs w:val="18"/>
              </w:rPr>
            </w:pPr>
            <w:r w:rsidRPr="009C43C3">
              <w:rPr>
                <w:rFonts w:cs="Arial"/>
                <w:sz w:val="18"/>
                <w:szCs w:val="18"/>
              </w:rPr>
              <w:t>(</w:t>
            </w:r>
            <w:r>
              <w:rPr>
                <w:rFonts w:cs="Arial"/>
                <w:sz w:val="18"/>
                <w:szCs w:val="18"/>
              </w:rPr>
              <w:t>O2</w:t>
            </w:r>
            <w:r w:rsidRPr="009C43C3">
              <w:rPr>
                <w:rFonts w:cs="Arial"/>
                <w:sz w:val="18"/>
                <w:szCs w:val="18"/>
              </w:rPr>
              <w:t>.0</w:t>
            </w:r>
            <w:r>
              <w:rPr>
                <w:rFonts w:cs="Arial"/>
                <w:sz w:val="18"/>
                <w:szCs w:val="18"/>
              </w:rPr>
              <w:t>6</w:t>
            </w:r>
            <w:r w:rsidRPr="009C43C3">
              <w:rPr>
                <w:rFonts w:cs="Arial"/>
                <w:sz w:val="18"/>
                <w:szCs w:val="18"/>
              </w:rPr>
              <w:t>) What have you done to protect your household from the impact of shocks in the future?</w:t>
            </w:r>
          </w:p>
          <w:p w14:paraId="59730BB1" w14:textId="77777777" w:rsidR="00FA07C4" w:rsidRPr="009C43C3" w:rsidRDefault="00FA07C4" w:rsidP="00FA07C4">
            <w:pPr>
              <w:contextualSpacing/>
              <w:rPr>
                <w:rFonts w:cs="Arial"/>
                <w:sz w:val="18"/>
                <w:szCs w:val="18"/>
              </w:rPr>
            </w:pPr>
          </w:p>
          <w:p w14:paraId="2D94643D" w14:textId="77777777" w:rsidR="00FA07C4" w:rsidRPr="009C43C3" w:rsidRDefault="00FA07C4" w:rsidP="00FA07C4">
            <w:pPr>
              <w:contextualSpacing/>
              <w:rPr>
                <w:rFonts w:cs="Arial"/>
                <w:sz w:val="18"/>
                <w:szCs w:val="18"/>
              </w:rPr>
            </w:pPr>
            <w:r w:rsidRPr="009C43C3">
              <w:rPr>
                <w:rFonts w:cs="Arial"/>
                <w:sz w:val="18"/>
                <w:szCs w:val="18"/>
              </w:rPr>
              <w:t>1=Nothing         2=Increased savings</w:t>
            </w:r>
          </w:p>
          <w:p w14:paraId="30D630F5" w14:textId="77777777" w:rsidR="00FA07C4" w:rsidRPr="009C43C3" w:rsidRDefault="00FA07C4" w:rsidP="00FA07C4">
            <w:pPr>
              <w:contextualSpacing/>
              <w:rPr>
                <w:rFonts w:cs="Arial"/>
                <w:sz w:val="18"/>
                <w:szCs w:val="18"/>
              </w:rPr>
            </w:pPr>
            <w:r w:rsidRPr="009C43C3">
              <w:rPr>
                <w:rFonts w:cs="Arial"/>
                <w:sz w:val="18"/>
                <w:szCs w:val="18"/>
              </w:rPr>
              <w:t xml:space="preserve">3=Switched to different </w:t>
            </w:r>
            <w:proofErr w:type="gramStart"/>
            <w:r w:rsidRPr="009C43C3">
              <w:rPr>
                <w:rFonts w:cs="Arial"/>
                <w:sz w:val="18"/>
                <w:szCs w:val="18"/>
              </w:rPr>
              <w:t>crop</w:t>
            </w:r>
            <w:proofErr w:type="gramEnd"/>
            <w:r w:rsidRPr="009C43C3">
              <w:rPr>
                <w:rFonts w:cs="Arial"/>
                <w:sz w:val="18"/>
                <w:szCs w:val="18"/>
              </w:rPr>
              <w:t>(s)         4= Added additional agricultural activity</w:t>
            </w:r>
          </w:p>
          <w:p w14:paraId="2420F4B5" w14:textId="77777777" w:rsidR="00FA07C4" w:rsidRPr="009C43C3" w:rsidRDefault="00FA07C4" w:rsidP="00FA07C4">
            <w:pPr>
              <w:contextualSpacing/>
              <w:rPr>
                <w:rFonts w:cs="Arial"/>
                <w:sz w:val="18"/>
                <w:szCs w:val="18"/>
              </w:rPr>
            </w:pPr>
            <w:r w:rsidRPr="009C43C3">
              <w:rPr>
                <w:rFonts w:cs="Arial"/>
                <w:sz w:val="18"/>
                <w:szCs w:val="18"/>
              </w:rPr>
              <w:t xml:space="preserve">5= Added additional non-agricultural activity         </w:t>
            </w:r>
          </w:p>
          <w:p w14:paraId="1F588518" w14:textId="77777777" w:rsidR="00FA07C4" w:rsidRPr="009C43C3" w:rsidRDefault="00FA07C4" w:rsidP="00FA07C4">
            <w:pPr>
              <w:contextualSpacing/>
              <w:rPr>
                <w:rFonts w:cs="Arial"/>
                <w:sz w:val="18"/>
                <w:szCs w:val="18"/>
              </w:rPr>
            </w:pPr>
            <w:r w:rsidRPr="009C43C3">
              <w:rPr>
                <w:rFonts w:cs="Arial"/>
                <w:sz w:val="18"/>
                <w:szCs w:val="18"/>
              </w:rPr>
              <w:t xml:space="preserve">6=Changed from </w:t>
            </w:r>
            <w:proofErr w:type="gramStart"/>
            <w:r w:rsidRPr="009C43C3">
              <w:rPr>
                <w:rFonts w:cs="Arial"/>
                <w:sz w:val="18"/>
                <w:szCs w:val="18"/>
              </w:rPr>
              <w:t>ag</w:t>
            </w:r>
            <w:proofErr w:type="gramEnd"/>
            <w:r w:rsidRPr="009C43C3">
              <w:rPr>
                <w:rFonts w:cs="Arial"/>
                <w:sz w:val="18"/>
                <w:szCs w:val="18"/>
              </w:rPr>
              <w:t xml:space="preserve"> to non-ag livelihood         7= Acquired crop insurance         8=Acquired livestock insurance         9=Acquired other insurance (e.g., </w:t>
            </w:r>
            <w:proofErr w:type="gramStart"/>
            <w:r w:rsidRPr="009C43C3">
              <w:rPr>
                <w:rFonts w:cs="Arial"/>
                <w:sz w:val="18"/>
                <w:szCs w:val="18"/>
              </w:rPr>
              <w:t xml:space="preserve">health)   </w:t>
            </w:r>
            <w:proofErr w:type="gramEnd"/>
            <w:r w:rsidRPr="009C43C3">
              <w:rPr>
                <w:rFonts w:cs="Arial"/>
                <w:sz w:val="18"/>
                <w:szCs w:val="18"/>
              </w:rPr>
              <w:t xml:space="preserve">       10=Don’t know 11=Refused</w:t>
            </w:r>
          </w:p>
        </w:tc>
      </w:tr>
      <w:tr w:rsidR="00FA07C4" w:rsidRPr="009C43C3" w14:paraId="4C96F6F3" w14:textId="77777777" w:rsidTr="00E54D2A">
        <w:trPr>
          <w:trPrChange w:id="82" w:author="Solomon" w:date="2025-06-25T05:33:00Z" w16du:dateUtc="2025-06-25T02:33:00Z">
            <w:trPr>
              <w:gridAfter w:val="0"/>
              <w:wAfter w:w="450" w:type="dxa"/>
            </w:trPr>
          </w:trPrChange>
        </w:trPr>
        <w:tc>
          <w:tcPr>
            <w:tcW w:w="314" w:type="dxa"/>
            <w:tcPrChange w:id="83" w:author="Solomon" w:date="2025-06-25T05:33:00Z" w16du:dateUtc="2025-06-25T02:33:00Z">
              <w:tcPr>
                <w:tcW w:w="314" w:type="dxa"/>
              </w:tcPr>
            </w:tcPrChange>
          </w:tcPr>
          <w:p w14:paraId="1E35D2CE" w14:textId="61FDB3E1" w:rsidR="00FA07C4" w:rsidRPr="009C43C3" w:rsidRDefault="00FA07C4" w:rsidP="006D73C2">
            <w:pPr>
              <w:contextualSpacing/>
              <w:rPr>
                <w:rFonts w:cs="Arial"/>
                <w:sz w:val="18"/>
                <w:szCs w:val="18"/>
              </w:rPr>
            </w:pPr>
            <w:r>
              <w:rPr>
                <w:rFonts w:cs="Arial"/>
                <w:sz w:val="18"/>
                <w:szCs w:val="18"/>
              </w:rPr>
              <w:t>1</w:t>
            </w:r>
          </w:p>
        </w:tc>
        <w:tc>
          <w:tcPr>
            <w:tcW w:w="1830" w:type="dxa"/>
            <w:tcPrChange w:id="84" w:author="Solomon" w:date="2025-06-25T05:33:00Z" w16du:dateUtc="2025-06-25T02:33:00Z">
              <w:tcPr>
                <w:tcW w:w="1830" w:type="dxa"/>
              </w:tcPr>
            </w:tcPrChange>
          </w:tcPr>
          <w:p w14:paraId="11E4DEB6" w14:textId="77777777" w:rsidR="00FA07C4" w:rsidRPr="009C43C3" w:rsidRDefault="00FA07C4" w:rsidP="006D73C2">
            <w:pPr>
              <w:contextualSpacing/>
              <w:rPr>
                <w:rFonts w:cs="Arial"/>
                <w:sz w:val="18"/>
                <w:szCs w:val="18"/>
              </w:rPr>
            </w:pPr>
            <w:r w:rsidRPr="009C43C3">
              <w:rPr>
                <w:rFonts w:cs="Arial"/>
                <w:sz w:val="18"/>
                <w:szCs w:val="18"/>
              </w:rPr>
              <w:t>Livestock disease</w:t>
            </w:r>
          </w:p>
        </w:tc>
        <w:tc>
          <w:tcPr>
            <w:tcW w:w="1071" w:type="dxa"/>
            <w:tcPrChange w:id="85" w:author="Solomon" w:date="2025-06-25T05:33:00Z" w16du:dateUtc="2025-06-25T02:33:00Z">
              <w:tcPr>
                <w:tcW w:w="1071" w:type="dxa"/>
              </w:tcPr>
            </w:tcPrChange>
          </w:tcPr>
          <w:p w14:paraId="1440B699" w14:textId="77777777" w:rsidR="00FA07C4" w:rsidRPr="009C43C3" w:rsidRDefault="00FA07C4" w:rsidP="006D73C2">
            <w:pPr>
              <w:contextualSpacing/>
              <w:rPr>
                <w:rFonts w:cs="Arial"/>
                <w:sz w:val="18"/>
                <w:szCs w:val="18"/>
              </w:rPr>
            </w:pPr>
          </w:p>
        </w:tc>
        <w:tc>
          <w:tcPr>
            <w:tcW w:w="1166" w:type="dxa"/>
            <w:tcPrChange w:id="86" w:author="Solomon" w:date="2025-06-25T05:33:00Z" w16du:dateUtc="2025-06-25T02:33:00Z">
              <w:tcPr>
                <w:tcW w:w="1166" w:type="dxa"/>
              </w:tcPr>
            </w:tcPrChange>
          </w:tcPr>
          <w:p w14:paraId="11A9D431" w14:textId="77777777" w:rsidR="00FA07C4" w:rsidRPr="009C43C3" w:rsidRDefault="00FA07C4" w:rsidP="006D73C2">
            <w:pPr>
              <w:contextualSpacing/>
              <w:rPr>
                <w:rFonts w:cs="Arial"/>
                <w:sz w:val="18"/>
                <w:szCs w:val="18"/>
              </w:rPr>
            </w:pPr>
          </w:p>
        </w:tc>
        <w:tc>
          <w:tcPr>
            <w:tcW w:w="1251" w:type="dxa"/>
            <w:tcPrChange w:id="87" w:author="Solomon" w:date="2025-06-25T05:33:00Z" w16du:dateUtc="2025-06-25T02:33:00Z">
              <w:tcPr>
                <w:tcW w:w="1251" w:type="dxa"/>
              </w:tcPr>
            </w:tcPrChange>
          </w:tcPr>
          <w:p w14:paraId="3B3E0FA7" w14:textId="77777777" w:rsidR="00FA07C4" w:rsidRPr="009C43C3" w:rsidRDefault="00FA07C4" w:rsidP="006D73C2">
            <w:pPr>
              <w:contextualSpacing/>
              <w:rPr>
                <w:rFonts w:cs="Arial"/>
                <w:sz w:val="18"/>
                <w:szCs w:val="18"/>
              </w:rPr>
            </w:pPr>
          </w:p>
        </w:tc>
        <w:tc>
          <w:tcPr>
            <w:tcW w:w="2564" w:type="dxa"/>
            <w:tcPrChange w:id="88" w:author="Solomon" w:date="2025-06-25T05:33:00Z" w16du:dateUtc="2025-06-25T02:33:00Z">
              <w:tcPr>
                <w:tcW w:w="2564" w:type="dxa"/>
              </w:tcPr>
            </w:tcPrChange>
          </w:tcPr>
          <w:p w14:paraId="56EB47D1" w14:textId="77777777" w:rsidR="00FA07C4" w:rsidRPr="009C43C3" w:rsidRDefault="00FA07C4" w:rsidP="006D73C2">
            <w:pPr>
              <w:contextualSpacing/>
              <w:rPr>
                <w:rFonts w:cs="Arial"/>
                <w:sz w:val="18"/>
                <w:szCs w:val="18"/>
              </w:rPr>
            </w:pPr>
          </w:p>
        </w:tc>
        <w:tc>
          <w:tcPr>
            <w:tcW w:w="2297" w:type="dxa"/>
            <w:tcPrChange w:id="89" w:author="Solomon" w:date="2025-06-25T05:33:00Z" w16du:dateUtc="2025-06-25T02:33:00Z">
              <w:tcPr>
                <w:tcW w:w="2297" w:type="dxa"/>
              </w:tcPr>
            </w:tcPrChange>
          </w:tcPr>
          <w:p w14:paraId="1B2F0813" w14:textId="77777777" w:rsidR="00FA07C4" w:rsidRPr="009C43C3" w:rsidRDefault="00FA07C4" w:rsidP="006D73C2">
            <w:pPr>
              <w:contextualSpacing/>
              <w:rPr>
                <w:rFonts w:cs="Arial"/>
                <w:sz w:val="18"/>
                <w:szCs w:val="18"/>
              </w:rPr>
            </w:pPr>
          </w:p>
        </w:tc>
        <w:tc>
          <w:tcPr>
            <w:tcW w:w="496" w:type="dxa"/>
            <w:tcPrChange w:id="90" w:author="Solomon" w:date="2025-06-25T05:33:00Z" w16du:dateUtc="2025-06-25T02:33:00Z">
              <w:tcPr>
                <w:tcW w:w="496" w:type="dxa"/>
              </w:tcPr>
            </w:tcPrChange>
          </w:tcPr>
          <w:p w14:paraId="765590FF" w14:textId="77777777" w:rsidR="00FA07C4" w:rsidRPr="009C43C3" w:rsidRDefault="00FA07C4" w:rsidP="006D73C2">
            <w:pPr>
              <w:contextualSpacing/>
              <w:rPr>
                <w:rFonts w:cs="Arial"/>
                <w:sz w:val="18"/>
                <w:szCs w:val="18"/>
              </w:rPr>
            </w:pPr>
          </w:p>
        </w:tc>
        <w:tc>
          <w:tcPr>
            <w:tcW w:w="1311" w:type="dxa"/>
            <w:tcPrChange w:id="91" w:author="Solomon" w:date="2025-06-25T05:33:00Z" w16du:dateUtc="2025-06-25T02:33:00Z">
              <w:tcPr>
                <w:tcW w:w="1311" w:type="dxa"/>
              </w:tcPr>
            </w:tcPrChange>
          </w:tcPr>
          <w:p w14:paraId="4BA88D82" w14:textId="77777777" w:rsidR="00FA07C4" w:rsidRPr="009C43C3" w:rsidRDefault="00FA07C4" w:rsidP="006D73C2">
            <w:pPr>
              <w:contextualSpacing/>
              <w:rPr>
                <w:rFonts w:cs="Arial"/>
                <w:sz w:val="18"/>
                <w:szCs w:val="18"/>
              </w:rPr>
            </w:pPr>
          </w:p>
        </w:tc>
        <w:tc>
          <w:tcPr>
            <w:tcW w:w="1825" w:type="dxa"/>
            <w:tcPrChange w:id="92" w:author="Solomon" w:date="2025-06-25T05:33:00Z" w16du:dateUtc="2025-06-25T02:33:00Z">
              <w:tcPr>
                <w:tcW w:w="1915" w:type="dxa"/>
                <w:gridSpan w:val="2"/>
              </w:tcPr>
            </w:tcPrChange>
          </w:tcPr>
          <w:p w14:paraId="1C498C45" w14:textId="77777777" w:rsidR="00FA07C4" w:rsidRPr="009C43C3" w:rsidRDefault="00FA07C4" w:rsidP="006D73C2">
            <w:pPr>
              <w:contextualSpacing/>
              <w:rPr>
                <w:rFonts w:cs="Arial"/>
                <w:sz w:val="18"/>
                <w:szCs w:val="18"/>
              </w:rPr>
            </w:pPr>
          </w:p>
        </w:tc>
      </w:tr>
      <w:tr w:rsidR="00FA07C4" w:rsidRPr="009C43C3" w14:paraId="2F852DBD" w14:textId="77777777" w:rsidTr="00E54D2A">
        <w:trPr>
          <w:trPrChange w:id="93" w:author="Solomon" w:date="2025-06-25T05:33:00Z" w16du:dateUtc="2025-06-25T02:33:00Z">
            <w:trPr>
              <w:gridAfter w:val="0"/>
              <w:wAfter w:w="450" w:type="dxa"/>
            </w:trPr>
          </w:trPrChange>
        </w:trPr>
        <w:tc>
          <w:tcPr>
            <w:tcW w:w="314" w:type="dxa"/>
            <w:tcPrChange w:id="94" w:author="Solomon" w:date="2025-06-25T05:33:00Z" w16du:dateUtc="2025-06-25T02:33:00Z">
              <w:tcPr>
                <w:tcW w:w="314" w:type="dxa"/>
              </w:tcPr>
            </w:tcPrChange>
          </w:tcPr>
          <w:p w14:paraId="568CB7D8" w14:textId="56167524" w:rsidR="00FA07C4" w:rsidRPr="009C43C3" w:rsidRDefault="00FA07C4" w:rsidP="006D73C2">
            <w:pPr>
              <w:contextualSpacing/>
              <w:rPr>
                <w:rFonts w:cs="Arial"/>
                <w:sz w:val="18"/>
                <w:szCs w:val="18"/>
              </w:rPr>
            </w:pPr>
            <w:r>
              <w:rPr>
                <w:rFonts w:cs="Arial"/>
                <w:sz w:val="18"/>
                <w:szCs w:val="18"/>
              </w:rPr>
              <w:t>2</w:t>
            </w:r>
          </w:p>
        </w:tc>
        <w:tc>
          <w:tcPr>
            <w:tcW w:w="1830" w:type="dxa"/>
            <w:tcPrChange w:id="95" w:author="Solomon" w:date="2025-06-25T05:33:00Z" w16du:dateUtc="2025-06-25T02:33:00Z">
              <w:tcPr>
                <w:tcW w:w="1830" w:type="dxa"/>
              </w:tcPr>
            </w:tcPrChange>
          </w:tcPr>
          <w:p w14:paraId="6F75C510" w14:textId="77777777" w:rsidR="00FA07C4" w:rsidRPr="009C43C3" w:rsidRDefault="00FA07C4" w:rsidP="006D73C2">
            <w:pPr>
              <w:contextualSpacing/>
              <w:rPr>
                <w:rFonts w:cs="Arial"/>
                <w:sz w:val="18"/>
                <w:szCs w:val="18"/>
              </w:rPr>
            </w:pPr>
            <w:r w:rsidRPr="009C43C3">
              <w:rPr>
                <w:rFonts w:cs="Arial"/>
                <w:sz w:val="18"/>
                <w:szCs w:val="18"/>
              </w:rPr>
              <w:t>Theft or destruction of assets</w:t>
            </w:r>
          </w:p>
        </w:tc>
        <w:tc>
          <w:tcPr>
            <w:tcW w:w="1071" w:type="dxa"/>
            <w:tcPrChange w:id="96" w:author="Solomon" w:date="2025-06-25T05:33:00Z" w16du:dateUtc="2025-06-25T02:33:00Z">
              <w:tcPr>
                <w:tcW w:w="1071" w:type="dxa"/>
              </w:tcPr>
            </w:tcPrChange>
          </w:tcPr>
          <w:p w14:paraId="1415F0B9" w14:textId="77777777" w:rsidR="00FA07C4" w:rsidRPr="009C43C3" w:rsidRDefault="00FA07C4" w:rsidP="006D73C2">
            <w:pPr>
              <w:contextualSpacing/>
              <w:rPr>
                <w:rFonts w:cs="Arial"/>
                <w:sz w:val="18"/>
                <w:szCs w:val="18"/>
              </w:rPr>
            </w:pPr>
          </w:p>
        </w:tc>
        <w:tc>
          <w:tcPr>
            <w:tcW w:w="1166" w:type="dxa"/>
            <w:tcPrChange w:id="97" w:author="Solomon" w:date="2025-06-25T05:33:00Z" w16du:dateUtc="2025-06-25T02:33:00Z">
              <w:tcPr>
                <w:tcW w:w="1166" w:type="dxa"/>
              </w:tcPr>
            </w:tcPrChange>
          </w:tcPr>
          <w:p w14:paraId="28C0B111" w14:textId="77777777" w:rsidR="00FA07C4" w:rsidRPr="009C43C3" w:rsidRDefault="00FA07C4" w:rsidP="006D73C2">
            <w:pPr>
              <w:contextualSpacing/>
              <w:rPr>
                <w:rFonts w:cs="Arial"/>
                <w:sz w:val="18"/>
                <w:szCs w:val="18"/>
              </w:rPr>
            </w:pPr>
          </w:p>
        </w:tc>
        <w:tc>
          <w:tcPr>
            <w:tcW w:w="1251" w:type="dxa"/>
            <w:tcPrChange w:id="98" w:author="Solomon" w:date="2025-06-25T05:33:00Z" w16du:dateUtc="2025-06-25T02:33:00Z">
              <w:tcPr>
                <w:tcW w:w="1251" w:type="dxa"/>
              </w:tcPr>
            </w:tcPrChange>
          </w:tcPr>
          <w:p w14:paraId="03559413" w14:textId="77777777" w:rsidR="00FA07C4" w:rsidRPr="009C43C3" w:rsidRDefault="00FA07C4" w:rsidP="006D73C2">
            <w:pPr>
              <w:contextualSpacing/>
              <w:rPr>
                <w:rFonts w:cs="Arial"/>
                <w:sz w:val="18"/>
                <w:szCs w:val="18"/>
              </w:rPr>
            </w:pPr>
          </w:p>
        </w:tc>
        <w:tc>
          <w:tcPr>
            <w:tcW w:w="2564" w:type="dxa"/>
            <w:tcPrChange w:id="99" w:author="Solomon" w:date="2025-06-25T05:33:00Z" w16du:dateUtc="2025-06-25T02:33:00Z">
              <w:tcPr>
                <w:tcW w:w="2564" w:type="dxa"/>
              </w:tcPr>
            </w:tcPrChange>
          </w:tcPr>
          <w:p w14:paraId="051E478A" w14:textId="77777777" w:rsidR="00FA07C4" w:rsidRPr="009C43C3" w:rsidRDefault="00FA07C4" w:rsidP="006D73C2">
            <w:pPr>
              <w:contextualSpacing/>
              <w:rPr>
                <w:rFonts w:cs="Arial"/>
                <w:sz w:val="18"/>
                <w:szCs w:val="18"/>
              </w:rPr>
            </w:pPr>
          </w:p>
        </w:tc>
        <w:tc>
          <w:tcPr>
            <w:tcW w:w="2297" w:type="dxa"/>
            <w:tcPrChange w:id="100" w:author="Solomon" w:date="2025-06-25T05:33:00Z" w16du:dateUtc="2025-06-25T02:33:00Z">
              <w:tcPr>
                <w:tcW w:w="2297" w:type="dxa"/>
              </w:tcPr>
            </w:tcPrChange>
          </w:tcPr>
          <w:p w14:paraId="75AB3A2B" w14:textId="77777777" w:rsidR="00FA07C4" w:rsidRPr="009C43C3" w:rsidRDefault="00FA07C4" w:rsidP="006D73C2">
            <w:pPr>
              <w:contextualSpacing/>
              <w:rPr>
                <w:rFonts w:cs="Arial"/>
                <w:sz w:val="18"/>
                <w:szCs w:val="18"/>
              </w:rPr>
            </w:pPr>
          </w:p>
        </w:tc>
        <w:tc>
          <w:tcPr>
            <w:tcW w:w="496" w:type="dxa"/>
            <w:tcPrChange w:id="101" w:author="Solomon" w:date="2025-06-25T05:33:00Z" w16du:dateUtc="2025-06-25T02:33:00Z">
              <w:tcPr>
                <w:tcW w:w="496" w:type="dxa"/>
              </w:tcPr>
            </w:tcPrChange>
          </w:tcPr>
          <w:p w14:paraId="44E376F0" w14:textId="77777777" w:rsidR="00FA07C4" w:rsidRPr="009C43C3" w:rsidRDefault="00FA07C4" w:rsidP="006D73C2">
            <w:pPr>
              <w:contextualSpacing/>
              <w:rPr>
                <w:rFonts w:cs="Arial"/>
                <w:sz w:val="18"/>
                <w:szCs w:val="18"/>
              </w:rPr>
            </w:pPr>
          </w:p>
        </w:tc>
        <w:tc>
          <w:tcPr>
            <w:tcW w:w="1311" w:type="dxa"/>
            <w:tcPrChange w:id="102" w:author="Solomon" w:date="2025-06-25T05:33:00Z" w16du:dateUtc="2025-06-25T02:33:00Z">
              <w:tcPr>
                <w:tcW w:w="1311" w:type="dxa"/>
              </w:tcPr>
            </w:tcPrChange>
          </w:tcPr>
          <w:p w14:paraId="65569DA4" w14:textId="77777777" w:rsidR="00FA07C4" w:rsidRPr="009C43C3" w:rsidRDefault="00FA07C4" w:rsidP="006D73C2">
            <w:pPr>
              <w:contextualSpacing/>
              <w:rPr>
                <w:rFonts w:cs="Arial"/>
                <w:sz w:val="18"/>
                <w:szCs w:val="18"/>
              </w:rPr>
            </w:pPr>
          </w:p>
        </w:tc>
        <w:tc>
          <w:tcPr>
            <w:tcW w:w="1825" w:type="dxa"/>
            <w:tcPrChange w:id="103" w:author="Solomon" w:date="2025-06-25T05:33:00Z" w16du:dateUtc="2025-06-25T02:33:00Z">
              <w:tcPr>
                <w:tcW w:w="1915" w:type="dxa"/>
                <w:gridSpan w:val="2"/>
              </w:tcPr>
            </w:tcPrChange>
          </w:tcPr>
          <w:p w14:paraId="46EA8F38" w14:textId="77777777" w:rsidR="00FA07C4" w:rsidRPr="009C43C3" w:rsidRDefault="00FA07C4" w:rsidP="006D73C2">
            <w:pPr>
              <w:contextualSpacing/>
              <w:rPr>
                <w:rFonts w:cs="Arial"/>
                <w:sz w:val="18"/>
                <w:szCs w:val="18"/>
              </w:rPr>
            </w:pPr>
          </w:p>
        </w:tc>
      </w:tr>
      <w:tr w:rsidR="00FA07C4" w:rsidRPr="009C43C3" w14:paraId="6DA7629C" w14:textId="77777777" w:rsidTr="00E54D2A">
        <w:trPr>
          <w:trPrChange w:id="104" w:author="Solomon" w:date="2025-06-25T05:33:00Z" w16du:dateUtc="2025-06-25T02:33:00Z">
            <w:trPr>
              <w:gridAfter w:val="0"/>
              <w:wAfter w:w="450" w:type="dxa"/>
            </w:trPr>
          </w:trPrChange>
        </w:trPr>
        <w:tc>
          <w:tcPr>
            <w:tcW w:w="314" w:type="dxa"/>
            <w:tcPrChange w:id="105" w:author="Solomon" w:date="2025-06-25T05:33:00Z" w16du:dateUtc="2025-06-25T02:33:00Z">
              <w:tcPr>
                <w:tcW w:w="314" w:type="dxa"/>
              </w:tcPr>
            </w:tcPrChange>
          </w:tcPr>
          <w:p w14:paraId="23386FB2" w14:textId="67571135" w:rsidR="00FA07C4" w:rsidRPr="009C43C3" w:rsidRDefault="00FA07C4" w:rsidP="006D73C2">
            <w:pPr>
              <w:contextualSpacing/>
              <w:rPr>
                <w:rFonts w:cs="Arial"/>
                <w:sz w:val="18"/>
                <w:szCs w:val="18"/>
              </w:rPr>
            </w:pPr>
            <w:r>
              <w:rPr>
                <w:rFonts w:cs="Arial"/>
                <w:sz w:val="18"/>
                <w:szCs w:val="18"/>
              </w:rPr>
              <w:t>3</w:t>
            </w:r>
          </w:p>
        </w:tc>
        <w:tc>
          <w:tcPr>
            <w:tcW w:w="1830" w:type="dxa"/>
            <w:tcPrChange w:id="106" w:author="Solomon" w:date="2025-06-25T05:33:00Z" w16du:dateUtc="2025-06-25T02:33:00Z">
              <w:tcPr>
                <w:tcW w:w="1830" w:type="dxa"/>
              </w:tcPr>
            </w:tcPrChange>
          </w:tcPr>
          <w:p w14:paraId="4721D6CE" w14:textId="77777777" w:rsidR="00FA07C4" w:rsidRPr="009C43C3" w:rsidRDefault="00FA07C4" w:rsidP="006D73C2">
            <w:pPr>
              <w:contextualSpacing/>
              <w:rPr>
                <w:rFonts w:cs="Arial"/>
                <w:sz w:val="18"/>
                <w:szCs w:val="18"/>
              </w:rPr>
            </w:pPr>
            <w:r w:rsidRPr="009C43C3">
              <w:rPr>
                <w:rFonts w:cs="Arial"/>
                <w:sz w:val="18"/>
                <w:szCs w:val="18"/>
              </w:rPr>
              <w:t>Increasing food prices</w:t>
            </w:r>
          </w:p>
        </w:tc>
        <w:tc>
          <w:tcPr>
            <w:tcW w:w="1071" w:type="dxa"/>
            <w:tcPrChange w:id="107" w:author="Solomon" w:date="2025-06-25T05:33:00Z" w16du:dateUtc="2025-06-25T02:33:00Z">
              <w:tcPr>
                <w:tcW w:w="1071" w:type="dxa"/>
              </w:tcPr>
            </w:tcPrChange>
          </w:tcPr>
          <w:p w14:paraId="783A8030" w14:textId="77777777" w:rsidR="00FA07C4" w:rsidRPr="009C43C3" w:rsidRDefault="00FA07C4" w:rsidP="006D73C2">
            <w:pPr>
              <w:contextualSpacing/>
              <w:rPr>
                <w:rFonts w:cs="Arial"/>
                <w:sz w:val="18"/>
                <w:szCs w:val="18"/>
              </w:rPr>
            </w:pPr>
          </w:p>
        </w:tc>
        <w:tc>
          <w:tcPr>
            <w:tcW w:w="1166" w:type="dxa"/>
            <w:tcPrChange w:id="108" w:author="Solomon" w:date="2025-06-25T05:33:00Z" w16du:dateUtc="2025-06-25T02:33:00Z">
              <w:tcPr>
                <w:tcW w:w="1166" w:type="dxa"/>
              </w:tcPr>
            </w:tcPrChange>
          </w:tcPr>
          <w:p w14:paraId="7754AC18" w14:textId="77777777" w:rsidR="00FA07C4" w:rsidRPr="009C43C3" w:rsidRDefault="00FA07C4" w:rsidP="006D73C2">
            <w:pPr>
              <w:contextualSpacing/>
              <w:rPr>
                <w:rFonts w:cs="Arial"/>
                <w:sz w:val="18"/>
                <w:szCs w:val="18"/>
              </w:rPr>
            </w:pPr>
          </w:p>
        </w:tc>
        <w:tc>
          <w:tcPr>
            <w:tcW w:w="1251" w:type="dxa"/>
            <w:tcPrChange w:id="109" w:author="Solomon" w:date="2025-06-25T05:33:00Z" w16du:dateUtc="2025-06-25T02:33:00Z">
              <w:tcPr>
                <w:tcW w:w="1251" w:type="dxa"/>
              </w:tcPr>
            </w:tcPrChange>
          </w:tcPr>
          <w:p w14:paraId="065AFBE6" w14:textId="77777777" w:rsidR="00FA07C4" w:rsidRPr="009C43C3" w:rsidRDefault="00FA07C4" w:rsidP="006D73C2">
            <w:pPr>
              <w:contextualSpacing/>
              <w:rPr>
                <w:rFonts w:cs="Arial"/>
                <w:sz w:val="18"/>
                <w:szCs w:val="18"/>
              </w:rPr>
            </w:pPr>
          </w:p>
        </w:tc>
        <w:tc>
          <w:tcPr>
            <w:tcW w:w="2564" w:type="dxa"/>
            <w:tcPrChange w:id="110" w:author="Solomon" w:date="2025-06-25T05:33:00Z" w16du:dateUtc="2025-06-25T02:33:00Z">
              <w:tcPr>
                <w:tcW w:w="2564" w:type="dxa"/>
              </w:tcPr>
            </w:tcPrChange>
          </w:tcPr>
          <w:p w14:paraId="6B7E5EAC" w14:textId="77777777" w:rsidR="00FA07C4" w:rsidRPr="009C43C3" w:rsidRDefault="00FA07C4" w:rsidP="006D73C2">
            <w:pPr>
              <w:contextualSpacing/>
              <w:rPr>
                <w:rFonts w:cs="Arial"/>
                <w:sz w:val="18"/>
                <w:szCs w:val="18"/>
              </w:rPr>
            </w:pPr>
          </w:p>
        </w:tc>
        <w:tc>
          <w:tcPr>
            <w:tcW w:w="2297" w:type="dxa"/>
            <w:tcPrChange w:id="111" w:author="Solomon" w:date="2025-06-25T05:33:00Z" w16du:dateUtc="2025-06-25T02:33:00Z">
              <w:tcPr>
                <w:tcW w:w="2297" w:type="dxa"/>
              </w:tcPr>
            </w:tcPrChange>
          </w:tcPr>
          <w:p w14:paraId="6A02EE8F" w14:textId="77777777" w:rsidR="00FA07C4" w:rsidRPr="009C43C3" w:rsidRDefault="00FA07C4" w:rsidP="006D73C2">
            <w:pPr>
              <w:contextualSpacing/>
              <w:rPr>
                <w:rFonts w:cs="Arial"/>
                <w:sz w:val="18"/>
                <w:szCs w:val="18"/>
              </w:rPr>
            </w:pPr>
          </w:p>
        </w:tc>
        <w:tc>
          <w:tcPr>
            <w:tcW w:w="496" w:type="dxa"/>
            <w:tcPrChange w:id="112" w:author="Solomon" w:date="2025-06-25T05:33:00Z" w16du:dateUtc="2025-06-25T02:33:00Z">
              <w:tcPr>
                <w:tcW w:w="496" w:type="dxa"/>
              </w:tcPr>
            </w:tcPrChange>
          </w:tcPr>
          <w:p w14:paraId="0D86CA61" w14:textId="77777777" w:rsidR="00FA07C4" w:rsidRPr="009C43C3" w:rsidRDefault="00FA07C4" w:rsidP="006D73C2">
            <w:pPr>
              <w:contextualSpacing/>
              <w:rPr>
                <w:rFonts w:cs="Arial"/>
                <w:sz w:val="18"/>
                <w:szCs w:val="18"/>
              </w:rPr>
            </w:pPr>
          </w:p>
        </w:tc>
        <w:tc>
          <w:tcPr>
            <w:tcW w:w="1311" w:type="dxa"/>
            <w:tcPrChange w:id="113" w:author="Solomon" w:date="2025-06-25T05:33:00Z" w16du:dateUtc="2025-06-25T02:33:00Z">
              <w:tcPr>
                <w:tcW w:w="1311" w:type="dxa"/>
              </w:tcPr>
            </w:tcPrChange>
          </w:tcPr>
          <w:p w14:paraId="070EAA55" w14:textId="77777777" w:rsidR="00FA07C4" w:rsidRPr="009C43C3" w:rsidRDefault="00FA07C4" w:rsidP="006D73C2">
            <w:pPr>
              <w:contextualSpacing/>
              <w:rPr>
                <w:rFonts w:cs="Arial"/>
                <w:sz w:val="18"/>
                <w:szCs w:val="18"/>
              </w:rPr>
            </w:pPr>
          </w:p>
        </w:tc>
        <w:tc>
          <w:tcPr>
            <w:tcW w:w="1825" w:type="dxa"/>
            <w:tcPrChange w:id="114" w:author="Solomon" w:date="2025-06-25T05:33:00Z" w16du:dateUtc="2025-06-25T02:33:00Z">
              <w:tcPr>
                <w:tcW w:w="1915" w:type="dxa"/>
                <w:gridSpan w:val="2"/>
              </w:tcPr>
            </w:tcPrChange>
          </w:tcPr>
          <w:p w14:paraId="58A9301B" w14:textId="77777777" w:rsidR="00FA07C4" w:rsidRPr="009C43C3" w:rsidRDefault="00FA07C4" w:rsidP="006D73C2">
            <w:pPr>
              <w:contextualSpacing/>
              <w:rPr>
                <w:rFonts w:cs="Arial"/>
                <w:sz w:val="18"/>
                <w:szCs w:val="18"/>
              </w:rPr>
            </w:pPr>
          </w:p>
        </w:tc>
      </w:tr>
      <w:tr w:rsidR="00FA07C4" w:rsidRPr="009C43C3" w14:paraId="65AE26C7" w14:textId="77777777" w:rsidTr="00E54D2A">
        <w:trPr>
          <w:trPrChange w:id="115" w:author="Solomon" w:date="2025-06-25T05:33:00Z" w16du:dateUtc="2025-06-25T02:33:00Z">
            <w:trPr>
              <w:gridAfter w:val="0"/>
              <w:wAfter w:w="450" w:type="dxa"/>
            </w:trPr>
          </w:trPrChange>
        </w:trPr>
        <w:tc>
          <w:tcPr>
            <w:tcW w:w="314" w:type="dxa"/>
            <w:tcPrChange w:id="116" w:author="Solomon" w:date="2025-06-25T05:33:00Z" w16du:dateUtc="2025-06-25T02:33:00Z">
              <w:tcPr>
                <w:tcW w:w="314" w:type="dxa"/>
              </w:tcPr>
            </w:tcPrChange>
          </w:tcPr>
          <w:p w14:paraId="497EDC9A" w14:textId="78BFD315" w:rsidR="00FA07C4" w:rsidRPr="009C43C3" w:rsidRDefault="00FA07C4" w:rsidP="006D73C2">
            <w:pPr>
              <w:contextualSpacing/>
              <w:rPr>
                <w:rFonts w:cs="Arial"/>
                <w:sz w:val="18"/>
                <w:szCs w:val="18"/>
              </w:rPr>
            </w:pPr>
            <w:r>
              <w:rPr>
                <w:rFonts w:cs="Arial"/>
                <w:sz w:val="18"/>
                <w:szCs w:val="18"/>
              </w:rPr>
              <w:lastRenderedPageBreak/>
              <w:t>4</w:t>
            </w:r>
          </w:p>
        </w:tc>
        <w:tc>
          <w:tcPr>
            <w:tcW w:w="1830" w:type="dxa"/>
            <w:tcPrChange w:id="117" w:author="Solomon" w:date="2025-06-25T05:33:00Z" w16du:dateUtc="2025-06-25T02:33:00Z">
              <w:tcPr>
                <w:tcW w:w="1830" w:type="dxa"/>
              </w:tcPr>
            </w:tcPrChange>
          </w:tcPr>
          <w:p w14:paraId="22E1E95F" w14:textId="77777777" w:rsidR="00FA07C4" w:rsidRPr="009C43C3" w:rsidRDefault="00FA07C4" w:rsidP="006D73C2">
            <w:pPr>
              <w:contextualSpacing/>
              <w:rPr>
                <w:rFonts w:cs="Arial"/>
                <w:sz w:val="18"/>
                <w:szCs w:val="18"/>
              </w:rPr>
            </w:pPr>
            <w:r w:rsidRPr="009C43C3">
              <w:rPr>
                <w:rFonts w:cs="Arial"/>
                <w:sz w:val="18"/>
                <w:szCs w:val="18"/>
              </w:rPr>
              <w:t>Increased prices of agricultural or livestock inputs</w:t>
            </w:r>
          </w:p>
        </w:tc>
        <w:tc>
          <w:tcPr>
            <w:tcW w:w="1071" w:type="dxa"/>
            <w:tcPrChange w:id="118" w:author="Solomon" w:date="2025-06-25T05:33:00Z" w16du:dateUtc="2025-06-25T02:33:00Z">
              <w:tcPr>
                <w:tcW w:w="1071" w:type="dxa"/>
              </w:tcPr>
            </w:tcPrChange>
          </w:tcPr>
          <w:p w14:paraId="4FC2AACA" w14:textId="77777777" w:rsidR="00FA07C4" w:rsidRPr="009C43C3" w:rsidRDefault="00FA07C4" w:rsidP="006D73C2">
            <w:pPr>
              <w:contextualSpacing/>
              <w:rPr>
                <w:rFonts w:cs="Arial"/>
                <w:sz w:val="18"/>
                <w:szCs w:val="18"/>
              </w:rPr>
            </w:pPr>
          </w:p>
        </w:tc>
        <w:tc>
          <w:tcPr>
            <w:tcW w:w="1166" w:type="dxa"/>
            <w:tcPrChange w:id="119" w:author="Solomon" w:date="2025-06-25T05:33:00Z" w16du:dateUtc="2025-06-25T02:33:00Z">
              <w:tcPr>
                <w:tcW w:w="1166" w:type="dxa"/>
              </w:tcPr>
            </w:tcPrChange>
          </w:tcPr>
          <w:p w14:paraId="7A1EF9F2" w14:textId="77777777" w:rsidR="00FA07C4" w:rsidRPr="009C43C3" w:rsidRDefault="00FA07C4" w:rsidP="006D73C2">
            <w:pPr>
              <w:contextualSpacing/>
              <w:rPr>
                <w:rFonts w:cs="Arial"/>
                <w:sz w:val="18"/>
                <w:szCs w:val="18"/>
              </w:rPr>
            </w:pPr>
          </w:p>
        </w:tc>
        <w:tc>
          <w:tcPr>
            <w:tcW w:w="1251" w:type="dxa"/>
            <w:tcPrChange w:id="120" w:author="Solomon" w:date="2025-06-25T05:33:00Z" w16du:dateUtc="2025-06-25T02:33:00Z">
              <w:tcPr>
                <w:tcW w:w="1251" w:type="dxa"/>
              </w:tcPr>
            </w:tcPrChange>
          </w:tcPr>
          <w:p w14:paraId="1167AEB4" w14:textId="77777777" w:rsidR="00FA07C4" w:rsidRPr="009C43C3" w:rsidRDefault="00FA07C4" w:rsidP="006D73C2">
            <w:pPr>
              <w:contextualSpacing/>
              <w:rPr>
                <w:rFonts w:cs="Arial"/>
                <w:sz w:val="18"/>
                <w:szCs w:val="18"/>
              </w:rPr>
            </w:pPr>
          </w:p>
        </w:tc>
        <w:tc>
          <w:tcPr>
            <w:tcW w:w="2564" w:type="dxa"/>
            <w:tcPrChange w:id="121" w:author="Solomon" w:date="2025-06-25T05:33:00Z" w16du:dateUtc="2025-06-25T02:33:00Z">
              <w:tcPr>
                <w:tcW w:w="2564" w:type="dxa"/>
              </w:tcPr>
            </w:tcPrChange>
          </w:tcPr>
          <w:p w14:paraId="51A5F78C" w14:textId="77777777" w:rsidR="00FA07C4" w:rsidRPr="009C43C3" w:rsidRDefault="00FA07C4" w:rsidP="006D73C2">
            <w:pPr>
              <w:contextualSpacing/>
              <w:rPr>
                <w:rFonts w:cs="Arial"/>
                <w:sz w:val="18"/>
                <w:szCs w:val="18"/>
              </w:rPr>
            </w:pPr>
          </w:p>
        </w:tc>
        <w:tc>
          <w:tcPr>
            <w:tcW w:w="2297" w:type="dxa"/>
            <w:tcPrChange w:id="122" w:author="Solomon" w:date="2025-06-25T05:33:00Z" w16du:dateUtc="2025-06-25T02:33:00Z">
              <w:tcPr>
                <w:tcW w:w="2297" w:type="dxa"/>
              </w:tcPr>
            </w:tcPrChange>
          </w:tcPr>
          <w:p w14:paraId="67168CA0" w14:textId="77777777" w:rsidR="00FA07C4" w:rsidRPr="009C43C3" w:rsidRDefault="00FA07C4" w:rsidP="006D73C2">
            <w:pPr>
              <w:contextualSpacing/>
              <w:rPr>
                <w:rFonts w:cs="Arial"/>
                <w:sz w:val="18"/>
                <w:szCs w:val="18"/>
              </w:rPr>
            </w:pPr>
          </w:p>
        </w:tc>
        <w:tc>
          <w:tcPr>
            <w:tcW w:w="496" w:type="dxa"/>
            <w:tcPrChange w:id="123" w:author="Solomon" w:date="2025-06-25T05:33:00Z" w16du:dateUtc="2025-06-25T02:33:00Z">
              <w:tcPr>
                <w:tcW w:w="496" w:type="dxa"/>
              </w:tcPr>
            </w:tcPrChange>
          </w:tcPr>
          <w:p w14:paraId="671DBD00" w14:textId="77777777" w:rsidR="00FA07C4" w:rsidRPr="009C43C3" w:rsidRDefault="00FA07C4" w:rsidP="006D73C2">
            <w:pPr>
              <w:contextualSpacing/>
              <w:rPr>
                <w:rFonts w:cs="Arial"/>
                <w:sz w:val="18"/>
                <w:szCs w:val="18"/>
              </w:rPr>
            </w:pPr>
          </w:p>
        </w:tc>
        <w:tc>
          <w:tcPr>
            <w:tcW w:w="1311" w:type="dxa"/>
            <w:tcPrChange w:id="124" w:author="Solomon" w:date="2025-06-25T05:33:00Z" w16du:dateUtc="2025-06-25T02:33:00Z">
              <w:tcPr>
                <w:tcW w:w="1311" w:type="dxa"/>
              </w:tcPr>
            </w:tcPrChange>
          </w:tcPr>
          <w:p w14:paraId="7AE891E5" w14:textId="77777777" w:rsidR="00FA07C4" w:rsidRPr="009C43C3" w:rsidRDefault="00FA07C4" w:rsidP="006D73C2">
            <w:pPr>
              <w:contextualSpacing/>
              <w:rPr>
                <w:rFonts w:cs="Arial"/>
                <w:sz w:val="18"/>
                <w:szCs w:val="18"/>
              </w:rPr>
            </w:pPr>
          </w:p>
        </w:tc>
        <w:tc>
          <w:tcPr>
            <w:tcW w:w="1825" w:type="dxa"/>
            <w:tcPrChange w:id="125" w:author="Solomon" w:date="2025-06-25T05:33:00Z" w16du:dateUtc="2025-06-25T02:33:00Z">
              <w:tcPr>
                <w:tcW w:w="1915" w:type="dxa"/>
                <w:gridSpan w:val="2"/>
              </w:tcPr>
            </w:tcPrChange>
          </w:tcPr>
          <w:p w14:paraId="473209C8" w14:textId="77777777" w:rsidR="00FA07C4" w:rsidRPr="009C43C3" w:rsidRDefault="00FA07C4" w:rsidP="006D73C2">
            <w:pPr>
              <w:contextualSpacing/>
              <w:rPr>
                <w:rFonts w:cs="Arial"/>
                <w:sz w:val="18"/>
                <w:szCs w:val="18"/>
              </w:rPr>
            </w:pPr>
          </w:p>
        </w:tc>
      </w:tr>
      <w:tr w:rsidR="00FA07C4" w:rsidRPr="009C43C3" w14:paraId="2CC8826E" w14:textId="77777777" w:rsidTr="00E54D2A">
        <w:trPr>
          <w:trPrChange w:id="126" w:author="Solomon" w:date="2025-06-25T05:33:00Z" w16du:dateUtc="2025-06-25T02:33:00Z">
            <w:trPr>
              <w:gridAfter w:val="0"/>
              <w:wAfter w:w="450" w:type="dxa"/>
            </w:trPr>
          </w:trPrChange>
        </w:trPr>
        <w:tc>
          <w:tcPr>
            <w:tcW w:w="314" w:type="dxa"/>
            <w:tcPrChange w:id="127" w:author="Solomon" w:date="2025-06-25T05:33:00Z" w16du:dateUtc="2025-06-25T02:33:00Z">
              <w:tcPr>
                <w:tcW w:w="314" w:type="dxa"/>
              </w:tcPr>
            </w:tcPrChange>
          </w:tcPr>
          <w:p w14:paraId="65129A6D" w14:textId="79C70407" w:rsidR="00FA07C4" w:rsidRPr="009C43C3" w:rsidRDefault="00FA07C4" w:rsidP="006D73C2">
            <w:pPr>
              <w:contextualSpacing/>
              <w:rPr>
                <w:rFonts w:cs="Arial"/>
                <w:sz w:val="18"/>
                <w:szCs w:val="18"/>
              </w:rPr>
            </w:pPr>
            <w:r>
              <w:rPr>
                <w:rFonts w:cs="Arial"/>
                <w:sz w:val="18"/>
                <w:szCs w:val="18"/>
              </w:rPr>
              <w:t>5</w:t>
            </w:r>
          </w:p>
        </w:tc>
        <w:tc>
          <w:tcPr>
            <w:tcW w:w="1830" w:type="dxa"/>
            <w:tcPrChange w:id="128" w:author="Solomon" w:date="2025-06-25T05:33:00Z" w16du:dateUtc="2025-06-25T02:33:00Z">
              <w:tcPr>
                <w:tcW w:w="1830" w:type="dxa"/>
              </w:tcPr>
            </w:tcPrChange>
          </w:tcPr>
          <w:p w14:paraId="15BB2449" w14:textId="77777777" w:rsidR="00FA07C4" w:rsidRPr="009C43C3" w:rsidRDefault="00FA07C4" w:rsidP="006D73C2">
            <w:pPr>
              <w:contextualSpacing/>
              <w:rPr>
                <w:rFonts w:cs="Arial"/>
                <w:sz w:val="18"/>
                <w:szCs w:val="18"/>
              </w:rPr>
            </w:pPr>
            <w:r w:rsidRPr="009C43C3">
              <w:rPr>
                <w:rFonts w:cs="Arial"/>
                <w:sz w:val="18"/>
                <w:szCs w:val="18"/>
              </w:rPr>
              <w:t>Decreased prices for agricultural or livestock products</w:t>
            </w:r>
          </w:p>
        </w:tc>
        <w:tc>
          <w:tcPr>
            <w:tcW w:w="1071" w:type="dxa"/>
            <w:tcPrChange w:id="129" w:author="Solomon" w:date="2025-06-25T05:33:00Z" w16du:dateUtc="2025-06-25T02:33:00Z">
              <w:tcPr>
                <w:tcW w:w="1071" w:type="dxa"/>
              </w:tcPr>
            </w:tcPrChange>
          </w:tcPr>
          <w:p w14:paraId="476BD272" w14:textId="77777777" w:rsidR="00FA07C4" w:rsidRPr="009C43C3" w:rsidRDefault="00FA07C4" w:rsidP="006D73C2">
            <w:pPr>
              <w:contextualSpacing/>
              <w:rPr>
                <w:rFonts w:cs="Arial"/>
                <w:sz w:val="18"/>
                <w:szCs w:val="18"/>
              </w:rPr>
            </w:pPr>
          </w:p>
        </w:tc>
        <w:tc>
          <w:tcPr>
            <w:tcW w:w="1166" w:type="dxa"/>
            <w:tcPrChange w:id="130" w:author="Solomon" w:date="2025-06-25T05:33:00Z" w16du:dateUtc="2025-06-25T02:33:00Z">
              <w:tcPr>
                <w:tcW w:w="1166" w:type="dxa"/>
              </w:tcPr>
            </w:tcPrChange>
          </w:tcPr>
          <w:p w14:paraId="0E7535A9" w14:textId="77777777" w:rsidR="00FA07C4" w:rsidRPr="009C43C3" w:rsidRDefault="00FA07C4" w:rsidP="006D73C2">
            <w:pPr>
              <w:contextualSpacing/>
              <w:rPr>
                <w:rFonts w:cs="Arial"/>
                <w:sz w:val="18"/>
                <w:szCs w:val="18"/>
              </w:rPr>
            </w:pPr>
          </w:p>
        </w:tc>
        <w:tc>
          <w:tcPr>
            <w:tcW w:w="1251" w:type="dxa"/>
            <w:tcPrChange w:id="131" w:author="Solomon" w:date="2025-06-25T05:33:00Z" w16du:dateUtc="2025-06-25T02:33:00Z">
              <w:tcPr>
                <w:tcW w:w="1251" w:type="dxa"/>
              </w:tcPr>
            </w:tcPrChange>
          </w:tcPr>
          <w:p w14:paraId="41984A7E" w14:textId="77777777" w:rsidR="00FA07C4" w:rsidRPr="009C43C3" w:rsidRDefault="00FA07C4" w:rsidP="006D73C2">
            <w:pPr>
              <w:contextualSpacing/>
              <w:rPr>
                <w:rFonts w:cs="Arial"/>
                <w:sz w:val="18"/>
                <w:szCs w:val="18"/>
              </w:rPr>
            </w:pPr>
          </w:p>
        </w:tc>
        <w:tc>
          <w:tcPr>
            <w:tcW w:w="2564" w:type="dxa"/>
            <w:tcPrChange w:id="132" w:author="Solomon" w:date="2025-06-25T05:33:00Z" w16du:dateUtc="2025-06-25T02:33:00Z">
              <w:tcPr>
                <w:tcW w:w="2564" w:type="dxa"/>
              </w:tcPr>
            </w:tcPrChange>
          </w:tcPr>
          <w:p w14:paraId="0A6EA329" w14:textId="77777777" w:rsidR="00FA07C4" w:rsidRPr="009C43C3" w:rsidRDefault="00FA07C4" w:rsidP="006D73C2">
            <w:pPr>
              <w:contextualSpacing/>
              <w:rPr>
                <w:rFonts w:cs="Arial"/>
                <w:sz w:val="18"/>
                <w:szCs w:val="18"/>
              </w:rPr>
            </w:pPr>
          </w:p>
        </w:tc>
        <w:tc>
          <w:tcPr>
            <w:tcW w:w="2297" w:type="dxa"/>
            <w:tcPrChange w:id="133" w:author="Solomon" w:date="2025-06-25T05:33:00Z" w16du:dateUtc="2025-06-25T02:33:00Z">
              <w:tcPr>
                <w:tcW w:w="2297" w:type="dxa"/>
              </w:tcPr>
            </w:tcPrChange>
          </w:tcPr>
          <w:p w14:paraId="51761823" w14:textId="77777777" w:rsidR="00FA07C4" w:rsidRPr="009C43C3" w:rsidRDefault="00FA07C4" w:rsidP="006D73C2">
            <w:pPr>
              <w:contextualSpacing/>
              <w:rPr>
                <w:rFonts w:cs="Arial"/>
                <w:sz w:val="18"/>
                <w:szCs w:val="18"/>
              </w:rPr>
            </w:pPr>
          </w:p>
        </w:tc>
        <w:tc>
          <w:tcPr>
            <w:tcW w:w="496" w:type="dxa"/>
            <w:tcPrChange w:id="134" w:author="Solomon" w:date="2025-06-25T05:33:00Z" w16du:dateUtc="2025-06-25T02:33:00Z">
              <w:tcPr>
                <w:tcW w:w="496" w:type="dxa"/>
              </w:tcPr>
            </w:tcPrChange>
          </w:tcPr>
          <w:p w14:paraId="3A88D20E" w14:textId="77777777" w:rsidR="00FA07C4" w:rsidRPr="009C43C3" w:rsidRDefault="00FA07C4" w:rsidP="006D73C2">
            <w:pPr>
              <w:contextualSpacing/>
              <w:rPr>
                <w:rFonts w:cs="Arial"/>
                <w:sz w:val="18"/>
                <w:szCs w:val="18"/>
              </w:rPr>
            </w:pPr>
          </w:p>
        </w:tc>
        <w:tc>
          <w:tcPr>
            <w:tcW w:w="1311" w:type="dxa"/>
            <w:tcPrChange w:id="135" w:author="Solomon" w:date="2025-06-25T05:33:00Z" w16du:dateUtc="2025-06-25T02:33:00Z">
              <w:tcPr>
                <w:tcW w:w="1311" w:type="dxa"/>
              </w:tcPr>
            </w:tcPrChange>
          </w:tcPr>
          <w:p w14:paraId="2DEF26AC" w14:textId="77777777" w:rsidR="00FA07C4" w:rsidRPr="009C43C3" w:rsidRDefault="00FA07C4" w:rsidP="006D73C2">
            <w:pPr>
              <w:contextualSpacing/>
              <w:rPr>
                <w:rFonts w:cs="Arial"/>
                <w:sz w:val="18"/>
                <w:szCs w:val="18"/>
              </w:rPr>
            </w:pPr>
          </w:p>
        </w:tc>
        <w:tc>
          <w:tcPr>
            <w:tcW w:w="1825" w:type="dxa"/>
            <w:tcPrChange w:id="136" w:author="Solomon" w:date="2025-06-25T05:33:00Z" w16du:dateUtc="2025-06-25T02:33:00Z">
              <w:tcPr>
                <w:tcW w:w="1915" w:type="dxa"/>
                <w:gridSpan w:val="2"/>
              </w:tcPr>
            </w:tcPrChange>
          </w:tcPr>
          <w:p w14:paraId="4AAB682E" w14:textId="77777777" w:rsidR="00FA07C4" w:rsidRPr="009C43C3" w:rsidRDefault="00FA07C4" w:rsidP="006D73C2">
            <w:pPr>
              <w:contextualSpacing/>
              <w:rPr>
                <w:rFonts w:cs="Arial"/>
                <w:sz w:val="18"/>
                <w:szCs w:val="18"/>
              </w:rPr>
            </w:pPr>
          </w:p>
        </w:tc>
      </w:tr>
      <w:tr w:rsidR="00FA07C4" w:rsidRPr="009C43C3" w14:paraId="65896133" w14:textId="77777777" w:rsidTr="00E54D2A">
        <w:trPr>
          <w:trPrChange w:id="137" w:author="Solomon" w:date="2025-06-25T05:33:00Z" w16du:dateUtc="2025-06-25T02:33:00Z">
            <w:trPr>
              <w:gridAfter w:val="0"/>
              <w:wAfter w:w="450" w:type="dxa"/>
            </w:trPr>
          </w:trPrChange>
        </w:trPr>
        <w:tc>
          <w:tcPr>
            <w:tcW w:w="314" w:type="dxa"/>
            <w:tcPrChange w:id="138" w:author="Solomon" w:date="2025-06-25T05:33:00Z" w16du:dateUtc="2025-06-25T02:33:00Z">
              <w:tcPr>
                <w:tcW w:w="314" w:type="dxa"/>
              </w:tcPr>
            </w:tcPrChange>
          </w:tcPr>
          <w:p w14:paraId="23408802" w14:textId="11648B44" w:rsidR="00FA07C4" w:rsidRPr="009C43C3" w:rsidRDefault="00FA07C4" w:rsidP="006D73C2">
            <w:pPr>
              <w:contextualSpacing/>
              <w:rPr>
                <w:rFonts w:cs="Arial"/>
                <w:sz w:val="18"/>
                <w:szCs w:val="18"/>
              </w:rPr>
            </w:pPr>
            <w:r>
              <w:rPr>
                <w:rFonts w:cs="Arial"/>
                <w:sz w:val="18"/>
                <w:szCs w:val="18"/>
              </w:rPr>
              <w:t>6</w:t>
            </w:r>
          </w:p>
        </w:tc>
        <w:tc>
          <w:tcPr>
            <w:tcW w:w="1830" w:type="dxa"/>
            <w:tcPrChange w:id="139" w:author="Solomon" w:date="2025-06-25T05:33:00Z" w16du:dateUtc="2025-06-25T02:33:00Z">
              <w:tcPr>
                <w:tcW w:w="1830" w:type="dxa"/>
              </w:tcPr>
            </w:tcPrChange>
          </w:tcPr>
          <w:p w14:paraId="7DAE8A97" w14:textId="77777777" w:rsidR="00FA07C4" w:rsidRPr="009C43C3" w:rsidRDefault="00FA07C4" w:rsidP="006D73C2">
            <w:pPr>
              <w:contextualSpacing/>
              <w:rPr>
                <w:rFonts w:cs="Arial"/>
                <w:sz w:val="18"/>
                <w:szCs w:val="18"/>
              </w:rPr>
            </w:pPr>
            <w:r w:rsidRPr="009C43C3">
              <w:rPr>
                <w:rFonts w:cs="Arial"/>
                <w:sz w:val="18"/>
                <w:szCs w:val="18"/>
              </w:rPr>
              <w:t>Loss of land/rental property</w:t>
            </w:r>
          </w:p>
        </w:tc>
        <w:tc>
          <w:tcPr>
            <w:tcW w:w="1071" w:type="dxa"/>
            <w:tcPrChange w:id="140" w:author="Solomon" w:date="2025-06-25T05:33:00Z" w16du:dateUtc="2025-06-25T02:33:00Z">
              <w:tcPr>
                <w:tcW w:w="1071" w:type="dxa"/>
              </w:tcPr>
            </w:tcPrChange>
          </w:tcPr>
          <w:p w14:paraId="2C07C934" w14:textId="77777777" w:rsidR="00FA07C4" w:rsidRPr="009C43C3" w:rsidRDefault="00FA07C4" w:rsidP="006D73C2">
            <w:pPr>
              <w:contextualSpacing/>
              <w:rPr>
                <w:rFonts w:cs="Arial"/>
                <w:sz w:val="18"/>
                <w:szCs w:val="18"/>
              </w:rPr>
            </w:pPr>
          </w:p>
        </w:tc>
        <w:tc>
          <w:tcPr>
            <w:tcW w:w="1166" w:type="dxa"/>
            <w:tcPrChange w:id="141" w:author="Solomon" w:date="2025-06-25T05:33:00Z" w16du:dateUtc="2025-06-25T02:33:00Z">
              <w:tcPr>
                <w:tcW w:w="1166" w:type="dxa"/>
              </w:tcPr>
            </w:tcPrChange>
          </w:tcPr>
          <w:p w14:paraId="41BE9D97" w14:textId="77777777" w:rsidR="00FA07C4" w:rsidRPr="009C43C3" w:rsidRDefault="00FA07C4" w:rsidP="006D73C2">
            <w:pPr>
              <w:contextualSpacing/>
              <w:rPr>
                <w:rFonts w:cs="Arial"/>
                <w:sz w:val="18"/>
                <w:szCs w:val="18"/>
              </w:rPr>
            </w:pPr>
          </w:p>
        </w:tc>
        <w:tc>
          <w:tcPr>
            <w:tcW w:w="1251" w:type="dxa"/>
            <w:tcPrChange w:id="142" w:author="Solomon" w:date="2025-06-25T05:33:00Z" w16du:dateUtc="2025-06-25T02:33:00Z">
              <w:tcPr>
                <w:tcW w:w="1251" w:type="dxa"/>
              </w:tcPr>
            </w:tcPrChange>
          </w:tcPr>
          <w:p w14:paraId="48B0918E" w14:textId="77777777" w:rsidR="00FA07C4" w:rsidRPr="009C43C3" w:rsidRDefault="00FA07C4" w:rsidP="006D73C2">
            <w:pPr>
              <w:contextualSpacing/>
              <w:rPr>
                <w:rFonts w:cs="Arial"/>
                <w:sz w:val="18"/>
                <w:szCs w:val="18"/>
              </w:rPr>
            </w:pPr>
          </w:p>
        </w:tc>
        <w:tc>
          <w:tcPr>
            <w:tcW w:w="2564" w:type="dxa"/>
            <w:tcPrChange w:id="143" w:author="Solomon" w:date="2025-06-25T05:33:00Z" w16du:dateUtc="2025-06-25T02:33:00Z">
              <w:tcPr>
                <w:tcW w:w="2564" w:type="dxa"/>
              </w:tcPr>
            </w:tcPrChange>
          </w:tcPr>
          <w:p w14:paraId="38CCDD69" w14:textId="77777777" w:rsidR="00FA07C4" w:rsidRPr="009C43C3" w:rsidRDefault="00FA07C4" w:rsidP="006D73C2">
            <w:pPr>
              <w:contextualSpacing/>
              <w:rPr>
                <w:rFonts w:cs="Arial"/>
                <w:sz w:val="18"/>
                <w:szCs w:val="18"/>
              </w:rPr>
            </w:pPr>
          </w:p>
        </w:tc>
        <w:tc>
          <w:tcPr>
            <w:tcW w:w="2297" w:type="dxa"/>
            <w:tcPrChange w:id="144" w:author="Solomon" w:date="2025-06-25T05:33:00Z" w16du:dateUtc="2025-06-25T02:33:00Z">
              <w:tcPr>
                <w:tcW w:w="2297" w:type="dxa"/>
              </w:tcPr>
            </w:tcPrChange>
          </w:tcPr>
          <w:p w14:paraId="2656E368" w14:textId="77777777" w:rsidR="00FA07C4" w:rsidRPr="009C43C3" w:rsidRDefault="00FA07C4" w:rsidP="006D73C2">
            <w:pPr>
              <w:contextualSpacing/>
              <w:rPr>
                <w:rFonts w:cs="Arial"/>
                <w:sz w:val="18"/>
                <w:szCs w:val="18"/>
              </w:rPr>
            </w:pPr>
          </w:p>
        </w:tc>
        <w:tc>
          <w:tcPr>
            <w:tcW w:w="496" w:type="dxa"/>
            <w:tcPrChange w:id="145" w:author="Solomon" w:date="2025-06-25T05:33:00Z" w16du:dateUtc="2025-06-25T02:33:00Z">
              <w:tcPr>
                <w:tcW w:w="496" w:type="dxa"/>
              </w:tcPr>
            </w:tcPrChange>
          </w:tcPr>
          <w:p w14:paraId="6E5ED396" w14:textId="77777777" w:rsidR="00FA07C4" w:rsidRPr="009C43C3" w:rsidRDefault="00FA07C4" w:rsidP="006D73C2">
            <w:pPr>
              <w:contextualSpacing/>
              <w:rPr>
                <w:rFonts w:cs="Arial"/>
                <w:sz w:val="18"/>
                <w:szCs w:val="18"/>
              </w:rPr>
            </w:pPr>
          </w:p>
        </w:tc>
        <w:tc>
          <w:tcPr>
            <w:tcW w:w="1311" w:type="dxa"/>
            <w:tcPrChange w:id="146" w:author="Solomon" w:date="2025-06-25T05:33:00Z" w16du:dateUtc="2025-06-25T02:33:00Z">
              <w:tcPr>
                <w:tcW w:w="1311" w:type="dxa"/>
              </w:tcPr>
            </w:tcPrChange>
          </w:tcPr>
          <w:p w14:paraId="46E81448" w14:textId="77777777" w:rsidR="00FA07C4" w:rsidRPr="009C43C3" w:rsidRDefault="00FA07C4" w:rsidP="006D73C2">
            <w:pPr>
              <w:contextualSpacing/>
              <w:rPr>
                <w:rFonts w:cs="Arial"/>
                <w:sz w:val="18"/>
                <w:szCs w:val="18"/>
              </w:rPr>
            </w:pPr>
          </w:p>
        </w:tc>
        <w:tc>
          <w:tcPr>
            <w:tcW w:w="1825" w:type="dxa"/>
            <w:tcPrChange w:id="147" w:author="Solomon" w:date="2025-06-25T05:33:00Z" w16du:dateUtc="2025-06-25T02:33:00Z">
              <w:tcPr>
                <w:tcW w:w="1915" w:type="dxa"/>
                <w:gridSpan w:val="2"/>
              </w:tcPr>
            </w:tcPrChange>
          </w:tcPr>
          <w:p w14:paraId="505EF27C" w14:textId="77777777" w:rsidR="00FA07C4" w:rsidRPr="009C43C3" w:rsidRDefault="00FA07C4" w:rsidP="006D73C2">
            <w:pPr>
              <w:contextualSpacing/>
              <w:rPr>
                <w:rFonts w:cs="Arial"/>
                <w:sz w:val="18"/>
                <w:szCs w:val="18"/>
              </w:rPr>
            </w:pPr>
          </w:p>
        </w:tc>
      </w:tr>
    </w:tbl>
    <w:p w14:paraId="18F4A76A" w14:textId="77777777" w:rsidR="00B3623F" w:rsidRDefault="00B3623F" w:rsidP="00913BA8">
      <w:pPr>
        <w:tabs>
          <w:tab w:val="left" w:pos="7092"/>
        </w:tabs>
        <w:spacing w:after="0" w:line="240" w:lineRule="auto"/>
        <w:contextualSpacing/>
        <w:rPr>
          <w:rFonts w:ascii="Arial" w:hAnsi="Arial" w:cs="Arial"/>
          <w:sz w:val="20"/>
          <w:szCs w:val="20"/>
          <w:lang w:val="en-GB"/>
        </w:rPr>
      </w:pPr>
    </w:p>
    <w:p w14:paraId="7E475062" w14:textId="77777777" w:rsidR="00B3623F" w:rsidRDefault="00B3623F" w:rsidP="00913BA8">
      <w:pPr>
        <w:tabs>
          <w:tab w:val="left" w:pos="7092"/>
        </w:tabs>
        <w:spacing w:after="0" w:line="240" w:lineRule="auto"/>
        <w:contextualSpacing/>
        <w:rPr>
          <w:rFonts w:ascii="Arial" w:hAnsi="Arial" w:cs="Arial"/>
          <w:sz w:val="20"/>
          <w:szCs w:val="20"/>
          <w:lang w:val="en-GB"/>
        </w:rPr>
      </w:pPr>
    </w:p>
    <w:p w14:paraId="01799769" w14:textId="77777777" w:rsidR="00D041B7" w:rsidRDefault="00D041B7" w:rsidP="00D041B7"/>
    <w:p w14:paraId="30B255F0" w14:textId="77777777" w:rsidR="00D041B7" w:rsidRDefault="00D041B7" w:rsidP="00D041B7"/>
    <w:p w14:paraId="449793E8" w14:textId="77777777" w:rsidR="00D041B7" w:rsidRDefault="00D041B7" w:rsidP="00D041B7">
      <w:pPr>
        <w:tabs>
          <w:tab w:val="left" w:pos="7092"/>
        </w:tabs>
        <w:spacing w:after="0" w:line="240" w:lineRule="auto"/>
        <w:contextualSpacing/>
        <w:rPr>
          <w:rFonts w:ascii="Arial" w:hAnsi="Arial" w:cs="Arial"/>
          <w:b/>
          <w:bCs/>
          <w:sz w:val="20"/>
          <w:szCs w:val="20"/>
        </w:rPr>
      </w:pPr>
    </w:p>
    <w:tbl>
      <w:tblPr>
        <w:tblW w:w="48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8588"/>
        <w:gridCol w:w="2128"/>
      </w:tblGrid>
      <w:tr w:rsidR="00D041B7" w:rsidRPr="009C43C3" w14:paraId="4DF51A3F" w14:textId="77777777" w:rsidTr="00FA07C4">
        <w:trPr>
          <w:trHeight w:val="20"/>
        </w:trPr>
        <w:tc>
          <w:tcPr>
            <w:tcW w:w="5000" w:type="pct"/>
            <w:gridSpan w:val="3"/>
          </w:tcPr>
          <w:p w14:paraId="44CCE794" w14:textId="77777777" w:rsidR="00D041B7" w:rsidRDefault="00D041B7" w:rsidP="006D73C2">
            <w:pPr>
              <w:spacing w:after="0" w:line="240" w:lineRule="auto"/>
              <w:contextualSpacing/>
              <w:rPr>
                <w:rFonts w:eastAsia="Calibri" w:cs="Arial"/>
                <w:b/>
                <w:bCs/>
                <w:lang w:val="en-IN"/>
              </w:rPr>
            </w:pPr>
          </w:p>
          <w:p w14:paraId="03DCF023" w14:textId="25AD5D6C" w:rsidR="00D041B7" w:rsidRPr="009C43C3" w:rsidRDefault="00D041B7" w:rsidP="006D73C2">
            <w:pPr>
              <w:tabs>
                <w:tab w:val="left" w:pos="5382"/>
                <w:tab w:val="left" w:pos="11942"/>
              </w:tabs>
              <w:spacing w:after="0" w:line="240" w:lineRule="auto"/>
              <w:contextualSpacing/>
              <w:rPr>
                <w:rFonts w:eastAsia="Calibri" w:cs="Arial"/>
                <w:sz w:val="18"/>
                <w:szCs w:val="18"/>
                <w:lang w:val="en-IN"/>
              </w:rPr>
            </w:pPr>
            <w:bookmarkStart w:id="148" w:name="_Hlk200724053"/>
            <w:r>
              <w:rPr>
                <w:rFonts w:eastAsia="Calibri" w:cs="Arial"/>
                <w:b/>
                <w:bCs/>
                <w:lang w:val="en-IN"/>
              </w:rPr>
              <w:t xml:space="preserve">SECTION O3. </w:t>
            </w:r>
            <w:r w:rsidRPr="009C43C3">
              <w:rPr>
                <w:rFonts w:eastAsia="Calibri" w:cs="Arial"/>
                <w:b/>
                <w:bCs/>
                <w:lang w:val="en-IN"/>
              </w:rPr>
              <w:t xml:space="preserve">STRESS </w:t>
            </w:r>
            <w:bookmarkEnd w:id="148"/>
            <w:r>
              <w:rPr>
                <w:rFonts w:eastAsia="Calibri" w:cs="Arial"/>
                <w:b/>
                <w:bCs/>
                <w:lang w:val="en-IN"/>
              </w:rPr>
              <w:tab/>
            </w:r>
          </w:p>
        </w:tc>
      </w:tr>
      <w:tr w:rsidR="00D041B7" w:rsidRPr="009C43C3" w14:paraId="2FE1EA78" w14:textId="77777777" w:rsidTr="00FA07C4">
        <w:trPr>
          <w:trHeight w:val="20"/>
        </w:trPr>
        <w:tc>
          <w:tcPr>
            <w:tcW w:w="5000" w:type="pct"/>
            <w:gridSpan w:val="3"/>
          </w:tcPr>
          <w:p w14:paraId="4EFCD12E" w14:textId="77777777" w:rsidR="00D041B7" w:rsidRPr="009C43C3" w:rsidRDefault="00D041B7" w:rsidP="006D73C2">
            <w:pPr>
              <w:spacing w:after="0" w:line="240" w:lineRule="auto"/>
              <w:contextualSpacing/>
              <w:rPr>
                <w:rFonts w:eastAsia="Calibri" w:cs="Arial"/>
                <w:sz w:val="18"/>
                <w:szCs w:val="18"/>
                <w:lang w:val="en-IN"/>
              </w:rPr>
            </w:pPr>
            <w:r w:rsidRPr="009C43C3">
              <w:rPr>
                <w:rFonts w:eastAsia="Calibri" w:cs="Arial"/>
                <w:sz w:val="18"/>
                <w:szCs w:val="18"/>
                <w:lang w:val="en-IN"/>
              </w:rPr>
              <w:t>The next set of questions ask you about your feelings and thoughts during the last month. In each case, you will be asked to indicate your response by telling me how often you felt or thought a certain way.</w:t>
            </w:r>
          </w:p>
          <w:p w14:paraId="53F1B9EF" w14:textId="77777777" w:rsidR="00D041B7" w:rsidRPr="009C43C3" w:rsidRDefault="00D041B7" w:rsidP="006D73C2">
            <w:pPr>
              <w:spacing w:after="0" w:line="240" w:lineRule="auto"/>
              <w:contextualSpacing/>
              <w:jc w:val="right"/>
              <w:rPr>
                <w:rFonts w:eastAsia="Calibri" w:cs="Arial"/>
                <w:sz w:val="18"/>
                <w:szCs w:val="18"/>
                <w:lang w:val="en-IN"/>
              </w:rPr>
            </w:pPr>
            <w:r w:rsidRPr="009C43C3">
              <w:rPr>
                <w:rFonts w:eastAsia="Calibri" w:cs="Arial"/>
                <w:sz w:val="18"/>
                <w:szCs w:val="18"/>
                <w:lang w:val="en-IN"/>
              </w:rPr>
              <w:t>1=Never</w:t>
            </w:r>
          </w:p>
          <w:p w14:paraId="7B76F910" w14:textId="77777777" w:rsidR="00D041B7" w:rsidRPr="009C43C3" w:rsidRDefault="00D041B7" w:rsidP="006D73C2">
            <w:pPr>
              <w:spacing w:after="0" w:line="240" w:lineRule="auto"/>
              <w:contextualSpacing/>
              <w:jc w:val="right"/>
              <w:rPr>
                <w:rFonts w:eastAsia="Calibri" w:cs="Arial"/>
                <w:sz w:val="18"/>
                <w:szCs w:val="18"/>
                <w:lang w:val="en-IN"/>
              </w:rPr>
            </w:pPr>
            <w:r w:rsidRPr="009C43C3">
              <w:rPr>
                <w:rFonts w:eastAsia="Calibri" w:cs="Arial"/>
                <w:sz w:val="18"/>
                <w:szCs w:val="18"/>
                <w:lang w:val="en-IN"/>
              </w:rPr>
              <w:t>2=Almost never</w:t>
            </w:r>
          </w:p>
          <w:p w14:paraId="1E3DC297" w14:textId="77777777" w:rsidR="00D041B7" w:rsidRPr="009C43C3" w:rsidRDefault="00D041B7" w:rsidP="006D73C2">
            <w:pPr>
              <w:spacing w:after="0" w:line="240" w:lineRule="auto"/>
              <w:contextualSpacing/>
              <w:jc w:val="right"/>
              <w:rPr>
                <w:rFonts w:eastAsia="Calibri" w:cs="Arial"/>
                <w:sz w:val="18"/>
                <w:szCs w:val="18"/>
                <w:lang w:val="en-IN"/>
              </w:rPr>
            </w:pPr>
            <w:r w:rsidRPr="009C43C3">
              <w:rPr>
                <w:rFonts w:eastAsia="Calibri" w:cs="Arial"/>
                <w:sz w:val="18"/>
                <w:szCs w:val="18"/>
                <w:lang w:val="en-IN"/>
              </w:rPr>
              <w:t>3=Sometimes</w:t>
            </w:r>
          </w:p>
          <w:p w14:paraId="425EE45C" w14:textId="77777777" w:rsidR="00D041B7" w:rsidRPr="009C43C3" w:rsidRDefault="00D041B7" w:rsidP="006D73C2">
            <w:pPr>
              <w:spacing w:after="0" w:line="240" w:lineRule="auto"/>
              <w:contextualSpacing/>
              <w:jc w:val="right"/>
              <w:rPr>
                <w:rFonts w:eastAsia="Calibri" w:cs="Arial"/>
                <w:sz w:val="18"/>
                <w:szCs w:val="18"/>
                <w:lang w:val="en-IN"/>
              </w:rPr>
            </w:pPr>
            <w:r w:rsidRPr="009C43C3">
              <w:rPr>
                <w:rFonts w:eastAsia="Calibri" w:cs="Arial"/>
                <w:sz w:val="18"/>
                <w:szCs w:val="18"/>
                <w:lang w:val="en-IN"/>
              </w:rPr>
              <w:t>4=</w:t>
            </w:r>
            <w:proofErr w:type="gramStart"/>
            <w:r w:rsidRPr="009C43C3">
              <w:rPr>
                <w:rFonts w:eastAsia="Calibri" w:cs="Arial"/>
                <w:sz w:val="18"/>
                <w:szCs w:val="18"/>
                <w:lang w:val="en-IN"/>
              </w:rPr>
              <w:t>Fairly often</w:t>
            </w:r>
            <w:proofErr w:type="gramEnd"/>
          </w:p>
          <w:p w14:paraId="4D6B7E87" w14:textId="77777777" w:rsidR="00D041B7" w:rsidRPr="009C43C3" w:rsidRDefault="00D041B7" w:rsidP="006D73C2">
            <w:pPr>
              <w:spacing w:after="0" w:line="240" w:lineRule="auto"/>
              <w:contextualSpacing/>
              <w:jc w:val="right"/>
              <w:rPr>
                <w:rFonts w:eastAsia="Calibri" w:cs="Arial"/>
                <w:sz w:val="18"/>
                <w:szCs w:val="18"/>
                <w:lang w:val="en-IN"/>
              </w:rPr>
            </w:pPr>
            <w:r w:rsidRPr="009C43C3">
              <w:rPr>
                <w:rFonts w:eastAsia="Calibri" w:cs="Arial"/>
                <w:sz w:val="18"/>
                <w:szCs w:val="18"/>
                <w:lang w:val="en-IN"/>
              </w:rPr>
              <w:t>5=Very often</w:t>
            </w:r>
          </w:p>
        </w:tc>
      </w:tr>
      <w:tr w:rsidR="00D041B7" w:rsidRPr="009C43C3" w14:paraId="76B7EBF4" w14:textId="77777777" w:rsidTr="00FA07C4">
        <w:trPr>
          <w:trHeight w:val="20"/>
        </w:trPr>
        <w:tc>
          <w:tcPr>
            <w:tcW w:w="705" w:type="pct"/>
          </w:tcPr>
          <w:p w14:paraId="08ECC6E1" w14:textId="480F3C02" w:rsidR="00D041B7" w:rsidRPr="009C43C3" w:rsidRDefault="00D041B7" w:rsidP="006D73C2">
            <w:pPr>
              <w:spacing w:after="0" w:line="240" w:lineRule="auto"/>
              <w:contextualSpacing/>
              <w:rPr>
                <w:rFonts w:eastAsia="Calibri" w:cs="Arial"/>
                <w:sz w:val="18"/>
                <w:szCs w:val="18"/>
                <w:lang w:val="en-IN"/>
              </w:rPr>
            </w:pPr>
            <w:r>
              <w:rPr>
                <w:rFonts w:eastAsia="Calibri" w:cs="Arial"/>
                <w:sz w:val="18"/>
                <w:szCs w:val="18"/>
                <w:lang w:val="en-IN"/>
              </w:rPr>
              <w:t>O3</w:t>
            </w:r>
            <w:r w:rsidRPr="009C43C3">
              <w:rPr>
                <w:rFonts w:eastAsia="Calibri" w:cs="Arial"/>
                <w:sz w:val="18"/>
                <w:szCs w:val="18"/>
                <w:lang w:val="en-IN"/>
              </w:rPr>
              <w:t>.01(stress1)</w:t>
            </w:r>
          </w:p>
        </w:tc>
        <w:tc>
          <w:tcPr>
            <w:tcW w:w="3442" w:type="pct"/>
            <w:shd w:val="clear" w:color="auto" w:fill="auto"/>
          </w:tcPr>
          <w:p w14:paraId="7E964B93" w14:textId="77777777" w:rsidR="00D041B7" w:rsidRPr="009C43C3" w:rsidRDefault="00D041B7" w:rsidP="006D73C2">
            <w:pPr>
              <w:tabs>
                <w:tab w:val="left" w:pos="7908"/>
              </w:tabs>
              <w:spacing w:after="0" w:line="240" w:lineRule="auto"/>
              <w:ind w:right="3515"/>
              <w:contextualSpacing/>
              <w:rPr>
                <w:rFonts w:eastAsia="Calibri" w:cs="Arial"/>
                <w:sz w:val="18"/>
                <w:szCs w:val="18"/>
                <w:lang w:val="en-IN"/>
              </w:rPr>
            </w:pPr>
            <w:r w:rsidRPr="009C43C3">
              <w:rPr>
                <w:rFonts w:eastAsia="Calibri" w:cs="Arial"/>
                <w:sz w:val="18"/>
                <w:szCs w:val="18"/>
                <w:lang w:val="en-IN"/>
              </w:rPr>
              <w:t>How often have you felt that you were unable to control the important things in your life?</w:t>
            </w:r>
            <w:r>
              <w:rPr>
                <w:rFonts w:eastAsia="Calibri" w:cs="Arial"/>
                <w:sz w:val="18"/>
                <w:szCs w:val="18"/>
                <w:lang w:val="en-IN"/>
              </w:rPr>
              <w:tab/>
            </w:r>
          </w:p>
        </w:tc>
        <w:tc>
          <w:tcPr>
            <w:tcW w:w="853" w:type="pct"/>
            <w:shd w:val="clear" w:color="auto" w:fill="auto"/>
          </w:tcPr>
          <w:p w14:paraId="66DE3C30" w14:textId="77777777" w:rsidR="00D041B7" w:rsidRPr="009C43C3" w:rsidRDefault="00D041B7" w:rsidP="006D73C2">
            <w:pPr>
              <w:spacing w:after="0" w:line="240" w:lineRule="auto"/>
              <w:contextualSpacing/>
              <w:rPr>
                <w:rFonts w:eastAsia="Calibri" w:cs="Arial"/>
                <w:sz w:val="18"/>
                <w:szCs w:val="18"/>
                <w:lang w:val="en-IN"/>
              </w:rPr>
            </w:pPr>
          </w:p>
        </w:tc>
      </w:tr>
      <w:tr w:rsidR="00D041B7" w:rsidRPr="009C43C3" w14:paraId="3A5DA64A" w14:textId="77777777" w:rsidTr="00FA07C4">
        <w:trPr>
          <w:trHeight w:val="20"/>
        </w:trPr>
        <w:tc>
          <w:tcPr>
            <w:tcW w:w="705" w:type="pct"/>
          </w:tcPr>
          <w:p w14:paraId="08E3ECC6" w14:textId="0B7DF38B" w:rsidR="00D041B7" w:rsidRPr="009C43C3" w:rsidRDefault="00D041B7" w:rsidP="006D73C2">
            <w:pPr>
              <w:spacing w:after="0" w:line="240" w:lineRule="auto"/>
              <w:contextualSpacing/>
              <w:rPr>
                <w:rFonts w:eastAsia="Calibri" w:cs="Arial"/>
                <w:sz w:val="18"/>
                <w:szCs w:val="18"/>
                <w:lang w:val="en-IN"/>
              </w:rPr>
            </w:pPr>
            <w:r>
              <w:rPr>
                <w:rFonts w:eastAsia="Calibri" w:cs="Arial"/>
                <w:sz w:val="18"/>
                <w:szCs w:val="18"/>
                <w:lang w:val="en-IN"/>
              </w:rPr>
              <w:t>O3</w:t>
            </w:r>
            <w:r w:rsidRPr="009C43C3">
              <w:rPr>
                <w:rFonts w:eastAsia="Calibri" w:cs="Arial"/>
                <w:sz w:val="18"/>
                <w:szCs w:val="18"/>
                <w:lang w:val="en-IN"/>
              </w:rPr>
              <w:t>.02(stress2)</w:t>
            </w:r>
          </w:p>
        </w:tc>
        <w:tc>
          <w:tcPr>
            <w:tcW w:w="3442" w:type="pct"/>
            <w:shd w:val="clear" w:color="auto" w:fill="auto"/>
          </w:tcPr>
          <w:p w14:paraId="2AFF2898" w14:textId="77777777" w:rsidR="00D041B7" w:rsidRPr="009C43C3" w:rsidRDefault="00D041B7" w:rsidP="006D73C2">
            <w:pPr>
              <w:spacing w:after="0" w:line="240" w:lineRule="auto"/>
              <w:contextualSpacing/>
              <w:rPr>
                <w:rFonts w:eastAsia="Calibri" w:cs="Arial"/>
                <w:sz w:val="18"/>
                <w:szCs w:val="18"/>
                <w:lang w:val="en-IN"/>
              </w:rPr>
            </w:pPr>
            <w:r w:rsidRPr="009C43C3">
              <w:rPr>
                <w:rFonts w:eastAsia="Calibri" w:cs="Arial"/>
                <w:sz w:val="18"/>
                <w:szCs w:val="18"/>
                <w:lang w:val="en-IN"/>
              </w:rPr>
              <w:t>How often have you felt confident about your ability to handle your personal problems?</w:t>
            </w:r>
          </w:p>
        </w:tc>
        <w:tc>
          <w:tcPr>
            <w:tcW w:w="853" w:type="pct"/>
            <w:shd w:val="clear" w:color="auto" w:fill="auto"/>
          </w:tcPr>
          <w:p w14:paraId="19C51FB2" w14:textId="77777777" w:rsidR="00D041B7" w:rsidRPr="009C43C3" w:rsidRDefault="00D041B7" w:rsidP="006D73C2">
            <w:pPr>
              <w:spacing w:after="0" w:line="240" w:lineRule="auto"/>
              <w:contextualSpacing/>
              <w:rPr>
                <w:rFonts w:eastAsia="Calibri" w:cs="Arial"/>
                <w:sz w:val="18"/>
                <w:szCs w:val="18"/>
                <w:lang w:val="en-IN"/>
              </w:rPr>
            </w:pPr>
          </w:p>
        </w:tc>
      </w:tr>
      <w:tr w:rsidR="00D041B7" w:rsidRPr="009C43C3" w14:paraId="604D5096" w14:textId="77777777" w:rsidTr="00FA07C4">
        <w:trPr>
          <w:trHeight w:val="20"/>
        </w:trPr>
        <w:tc>
          <w:tcPr>
            <w:tcW w:w="705" w:type="pct"/>
          </w:tcPr>
          <w:p w14:paraId="35C12852" w14:textId="79F4D4AA" w:rsidR="00D041B7" w:rsidRPr="009C43C3" w:rsidRDefault="00D041B7" w:rsidP="006D73C2">
            <w:pPr>
              <w:spacing w:after="0" w:line="240" w:lineRule="auto"/>
              <w:contextualSpacing/>
              <w:rPr>
                <w:rFonts w:eastAsia="Calibri" w:cs="Arial"/>
                <w:sz w:val="18"/>
                <w:szCs w:val="18"/>
                <w:lang w:val="en-IN"/>
              </w:rPr>
            </w:pPr>
            <w:r>
              <w:rPr>
                <w:rFonts w:eastAsia="Calibri" w:cs="Arial"/>
                <w:sz w:val="18"/>
                <w:szCs w:val="18"/>
                <w:lang w:val="en-IN"/>
              </w:rPr>
              <w:t>O3</w:t>
            </w:r>
            <w:r w:rsidRPr="009C43C3">
              <w:rPr>
                <w:rFonts w:eastAsia="Calibri" w:cs="Arial"/>
                <w:sz w:val="18"/>
                <w:szCs w:val="18"/>
                <w:lang w:val="en-IN"/>
              </w:rPr>
              <w:t>.03(stress3)</w:t>
            </w:r>
          </w:p>
        </w:tc>
        <w:tc>
          <w:tcPr>
            <w:tcW w:w="3442" w:type="pct"/>
            <w:shd w:val="clear" w:color="auto" w:fill="auto"/>
          </w:tcPr>
          <w:p w14:paraId="4E34978C" w14:textId="77777777" w:rsidR="00D041B7" w:rsidRPr="009C43C3" w:rsidRDefault="00D041B7" w:rsidP="006D73C2">
            <w:pPr>
              <w:spacing w:after="0" w:line="240" w:lineRule="auto"/>
              <w:contextualSpacing/>
              <w:rPr>
                <w:rFonts w:eastAsia="Calibri" w:cs="Arial"/>
                <w:sz w:val="18"/>
                <w:szCs w:val="18"/>
                <w:lang w:val="en-IN"/>
              </w:rPr>
            </w:pPr>
            <w:r w:rsidRPr="009C43C3">
              <w:rPr>
                <w:rFonts w:eastAsia="Calibri" w:cs="Arial"/>
                <w:sz w:val="18"/>
                <w:szCs w:val="18"/>
                <w:lang w:val="en-IN"/>
              </w:rPr>
              <w:t>How often have you felt that things were going your way?</w:t>
            </w:r>
          </w:p>
        </w:tc>
        <w:tc>
          <w:tcPr>
            <w:tcW w:w="853" w:type="pct"/>
            <w:shd w:val="clear" w:color="auto" w:fill="auto"/>
          </w:tcPr>
          <w:p w14:paraId="52A6B3D2" w14:textId="77777777" w:rsidR="00D041B7" w:rsidRPr="009C43C3" w:rsidRDefault="00D041B7" w:rsidP="006D73C2">
            <w:pPr>
              <w:spacing w:after="0" w:line="240" w:lineRule="auto"/>
              <w:contextualSpacing/>
              <w:rPr>
                <w:rFonts w:eastAsia="Calibri" w:cs="Arial"/>
                <w:sz w:val="18"/>
                <w:szCs w:val="18"/>
                <w:lang w:val="en-IN"/>
              </w:rPr>
            </w:pPr>
          </w:p>
        </w:tc>
      </w:tr>
      <w:tr w:rsidR="00D041B7" w:rsidRPr="009C43C3" w14:paraId="37567193" w14:textId="77777777" w:rsidTr="00FA07C4">
        <w:trPr>
          <w:trHeight w:val="20"/>
        </w:trPr>
        <w:tc>
          <w:tcPr>
            <w:tcW w:w="705" w:type="pct"/>
          </w:tcPr>
          <w:p w14:paraId="11196768" w14:textId="408F6E4D" w:rsidR="00D041B7" w:rsidRPr="009C43C3" w:rsidRDefault="00D041B7" w:rsidP="006D73C2">
            <w:pPr>
              <w:spacing w:after="0" w:line="240" w:lineRule="auto"/>
              <w:contextualSpacing/>
              <w:rPr>
                <w:rFonts w:eastAsia="Calibri" w:cs="Arial"/>
                <w:sz w:val="18"/>
                <w:szCs w:val="18"/>
                <w:lang w:val="en-IN"/>
              </w:rPr>
            </w:pPr>
            <w:r>
              <w:rPr>
                <w:rFonts w:eastAsia="Calibri" w:cs="Arial"/>
                <w:sz w:val="18"/>
                <w:szCs w:val="18"/>
                <w:lang w:val="en-IN"/>
              </w:rPr>
              <w:t>O3</w:t>
            </w:r>
            <w:r w:rsidRPr="009C43C3">
              <w:rPr>
                <w:rFonts w:eastAsia="Calibri" w:cs="Arial"/>
                <w:sz w:val="18"/>
                <w:szCs w:val="18"/>
                <w:lang w:val="en-IN"/>
              </w:rPr>
              <w:t>.04(stress4)</w:t>
            </w:r>
          </w:p>
        </w:tc>
        <w:tc>
          <w:tcPr>
            <w:tcW w:w="3442" w:type="pct"/>
            <w:shd w:val="clear" w:color="auto" w:fill="auto"/>
          </w:tcPr>
          <w:p w14:paraId="16A0BD40" w14:textId="77777777" w:rsidR="00D041B7" w:rsidRPr="009C43C3" w:rsidRDefault="00D041B7" w:rsidP="006D73C2">
            <w:pPr>
              <w:spacing w:after="0" w:line="240" w:lineRule="auto"/>
              <w:contextualSpacing/>
              <w:rPr>
                <w:rFonts w:eastAsia="Calibri" w:cs="Arial"/>
                <w:sz w:val="18"/>
                <w:szCs w:val="18"/>
                <w:lang w:val="en-IN"/>
              </w:rPr>
            </w:pPr>
            <w:r w:rsidRPr="009C43C3">
              <w:rPr>
                <w:rFonts w:eastAsia="Calibri" w:cs="Arial"/>
                <w:sz w:val="18"/>
                <w:szCs w:val="18"/>
                <w:lang w:val="en-IN"/>
              </w:rPr>
              <w:t>How often have you felt difficulties were piling up so high that you could not overcome them?</w:t>
            </w:r>
          </w:p>
        </w:tc>
        <w:tc>
          <w:tcPr>
            <w:tcW w:w="853" w:type="pct"/>
            <w:shd w:val="clear" w:color="auto" w:fill="auto"/>
          </w:tcPr>
          <w:p w14:paraId="2F890A21" w14:textId="77777777" w:rsidR="00D041B7" w:rsidRPr="009C43C3" w:rsidRDefault="00D041B7" w:rsidP="006D73C2">
            <w:pPr>
              <w:spacing w:after="0" w:line="240" w:lineRule="auto"/>
              <w:contextualSpacing/>
              <w:rPr>
                <w:rFonts w:eastAsia="Calibri" w:cs="Arial"/>
                <w:sz w:val="18"/>
                <w:szCs w:val="18"/>
                <w:lang w:val="en-IN"/>
              </w:rPr>
            </w:pPr>
          </w:p>
        </w:tc>
      </w:tr>
      <w:tr w:rsidR="00D041B7" w:rsidRPr="009C43C3" w14:paraId="63FE5539" w14:textId="77777777" w:rsidTr="00FA07C4">
        <w:trPr>
          <w:trHeight w:val="20"/>
        </w:trPr>
        <w:tc>
          <w:tcPr>
            <w:tcW w:w="705" w:type="pct"/>
          </w:tcPr>
          <w:p w14:paraId="0A4FE93A" w14:textId="77777777" w:rsidR="00D041B7" w:rsidRPr="009C43C3" w:rsidRDefault="00D041B7" w:rsidP="006D73C2">
            <w:pPr>
              <w:spacing w:after="0" w:line="240" w:lineRule="auto"/>
              <w:contextualSpacing/>
              <w:rPr>
                <w:rFonts w:eastAsia="Calibri" w:cs="Arial"/>
                <w:sz w:val="18"/>
                <w:szCs w:val="18"/>
                <w:lang w:val="en-IN"/>
              </w:rPr>
            </w:pPr>
          </w:p>
        </w:tc>
        <w:tc>
          <w:tcPr>
            <w:tcW w:w="3442" w:type="pct"/>
            <w:shd w:val="clear" w:color="auto" w:fill="auto"/>
          </w:tcPr>
          <w:p w14:paraId="36B2FADC" w14:textId="77777777" w:rsidR="00D041B7" w:rsidRPr="009C43C3" w:rsidRDefault="00D041B7" w:rsidP="006D73C2">
            <w:pPr>
              <w:spacing w:after="0" w:line="240" w:lineRule="auto"/>
              <w:contextualSpacing/>
              <w:rPr>
                <w:rFonts w:eastAsia="Calibri" w:cs="Arial"/>
                <w:sz w:val="18"/>
                <w:szCs w:val="18"/>
                <w:lang w:val="en-IN"/>
              </w:rPr>
            </w:pPr>
          </w:p>
        </w:tc>
        <w:tc>
          <w:tcPr>
            <w:tcW w:w="853" w:type="pct"/>
            <w:shd w:val="clear" w:color="auto" w:fill="auto"/>
          </w:tcPr>
          <w:p w14:paraId="0B4EAAE2" w14:textId="77777777" w:rsidR="00D041B7" w:rsidRPr="009C43C3" w:rsidRDefault="00D041B7" w:rsidP="006D73C2">
            <w:pPr>
              <w:spacing w:after="0" w:line="240" w:lineRule="auto"/>
              <w:contextualSpacing/>
              <w:rPr>
                <w:rFonts w:eastAsia="Calibri" w:cs="Arial"/>
                <w:sz w:val="18"/>
                <w:szCs w:val="18"/>
                <w:lang w:val="en-IN"/>
              </w:rPr>
            </w:pPr>
          </w:p>
        </w:tc>
      </w:tr>
    </w:tbl>
    <w:p w14:paraId="563B27BC" w14:textId="2F186398" w:rsidR="00D041B7" w:rsidRDefault="00D041B7" w:rsidP="00913BA8">
      <w:pPr>
        <w:tabs>
          <w:tab w:val="left" w:pos="7092"/>
        </w:tabs>
        <w:spacing w:after="0" w:line="240" w:lineRule="auto"/>
        <w:contextualSpacing/>
        <w:rPr>
          <w:rFonts w:ascii="Arial" w:hAnsi="Arial" w:cs="Arial"/>
          <w:sz w:val="20"/>
          <w:szCs w:val="20"/>
          <w:lang w:val="en-GB"/>
        </w:rPr>
        <w:sectPr w:rsidR="00D041B7" w:rsidSect="00913BA8">
          <w:pgSz w:w="15840" w:h="12240" w:orient="landscape"/>
          <w:pgMar w:top="1440" w:right="1440" w:bottom="1440" w:left="1440" w:header="720" w:footer="720" w:gutter="0"/>
          <w:cols w:space="720"/>
          <w:docGrid w:linePitch="360"/>
        </w:sectPr>
      </w:pPr>
      <w:r>
        <w:rPr>
          <w:rFonts w:ascii="Arial" w:hAnsi="Arial" w:cs="Arial"/>
          <w:b/>
          <w:bCs/>
          <w:sz w:val="20"/>
          <w:szCs w:val="20"/>
        </w:rPr>
        <w:br w:type="page"/>
      </w:r>
    </w:p>
    <w:p w14:paraId="375DE8C4" w14:textId="329FBD15" w:rsidR="008E01E2" w:rsidRPr="00CA59CC" w:rsidRDefault="008E01E2" w:rsidP="000E6744">
      <w:pPr>
        <w:tabs>
          <w:tab w:val="left" w:pos="7092"/>
        </w:tabs>
        <w:spacing w:after="0" w:line="240" w:lineRule="auto"/>
        <w:contextualSpacing/>
        <w:rPr>
          <w:rFonts w:ascii="Arial" w:hAnsi="Arial" w:cs="Arial"/>
          <w:sz w:val="20"/>
          <w:szCs w:val="20"/>
        </w:rPr>
      </w:pPr>
      <w:r w:rsidRPr="00CA59CC">
        <w:rPr>
          <w:rFonts w:ascii="Arial" w:hAnsi="Arial" w:cs="Arial"/>
          <w:b/>
          <w:bCs/>
          <w:sz w:val="20"/>
          <w:szCs w:val="20"/>
        </w:rPr>
        <w:lastRenderedPageBreak/>
        <w:t xml:space="preserve">Module B. Insurance Knowledge. </w:t>
      </w:r>
    </w:p>
    <w:tbl>
      <w:tblPr>
        <w:tblW w:w="5000" w:type="pct"/>
        <w:tblLayout w:type="fixed"/>
        <w:tblLook w:val="04A0" w:firstRow="1" w:lastRow="0" w:firstColumn="1" w:lastColumn="0" w:noHBand="0" w:noVBand="1"/>
      </w:tblPr>
      <w:tblGrid>
        <w:gridCol w:w="884"/>
        <w:gridCol w:w="5317"/>
        <w:gridCol w:w="4952"/>
        <w:gridCol w:w="1797"/>
      </w:tblGrid>
      <w:tr w:rsidR="008F50A8" w:rsidRPr="00CA59CC" w14:paraId="72237BBA" w14:textId="77777777" w:rsidTr="00FD5029">
        <w:trPr>
          <w:trHeight w:val="305"/>
          <w:tblHeader/>
        </w:trPr>
        <w:tc>
          <w:tcPr>
            <w:tcW w:w="341" w:type="pct"/>
            <w:tcBorders>
              <w:top w:val="single" w:sz="4" w:space="0" w:color="auto"/>
              <w:left w:val="single" w:sz="4" w:space="0" w:color="auto"/>
              <w:bottom w:val="single" w:sz="4" w:space="0" w:color="auto"/>
              <w:right w:val="single" w:sz="4" w:space="0" w:color="auto"/>
            </w:tcBorders>
            <w:shd w:val="clear" w:color="auto" w:fill="auto"/>
            <w:noWrap/>
            <w:hideMark/>
          </w:tcPr>
          <w:p w14:paraId="09EA2FCF" w14:textId="77777777" w:rsidR="008F50A8" w:rsidRPr="00CA59CC" w:rsidRDefault="008F50A8" w:rsidP="000E6744">
            <w:pPr>
              <w:spacing w:after="0" w:line="240" w:lineRule="auto"/>
              <w:contextualSpacing/>
              <w:jc w:val="center"/>
              <w:rPr>
                <w:rFonts w:ascii="Arial" w:eastAsia="Times New Roman" w:hAnsi="Arial" w:cs="Arial"/>
                <w:b/>
                <w:bCs/>
                <w:sz w:val="20"/>
                <w:szCs w:val="20"/>
              </w:rPr>
            </w:pPr>
            <w:r w:rsidRPr="00CA59CC">
              <w:rPr>
                <w:rFonts w:ascii="Arial" w:eastAsia="Times New Roman" w:hAnsi="Arial" w:cs="Arial"/>
                <w:b/>
                <w:bCs/>
                <w:sz w:val="20"/>
                <w:szCs w:val="20"/>
              </w:rPr>
              <w:t>#</w:t>
            </w:r>
          </w:p>
        </w:tc>
        <w:tc>
          <w:tcPr>
            <w:tcW w:w="2053" w:type="pct"/>
            <w:tcBorders>
              <w:top w:val="single" w:sz="4" w:space="0" w:color="auto"/>
              <w:left w:val="nil"/>
              <w:bottom w:val="single" w:sz="4" w:space="0" w:color="auto"/>
              <w:right w:val="single" w:sz="4" w:space="0" w:color="auto"/>
            </w:tcBorders>
            <w:shd w:val="clear" w:color="auto" w:fill="auto"/>
            <w:noWrap/>
            <w:hideMark/>
          </w:tcPr>
          <w:p w14:paraId="7838D6C3" w14:textId="77777777" w:rsidR="008F50A8" w:rsidRPr="00CA59CC" w:rsidRDefault="008F50A8" w:rsidP="000E6744">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Question/name</w:t>
            </w:r>
          </w:p>
        </w:tc>
        <w:tc>
          <w:tcPr>
            <w:tcW w:w="1912" w:type="pct"/>
            <w:tcBorders>
              <w:top w:val="single" w:sz="4" w:space="0" w:color="auto"/>
              <w:left w:val="nil"/>
              <w:bottom w:val="single" w:sz="4" w:space="0" w:color="auto"/>
              <w:right w:val="single" w:sz="4" w:space="0" w:color="auto"/>
            </w:tcBorders>
            <w:shd w:val="clear" w:color="auto" w:fill="auto"/>
            <w:noWrap/>
            <w:hideMark/>
          </w:tcPr>
          <w:p w14:paraId="3793EA61" w14:textId="674233A9" w:rsidR="008F50A8" w:rsidRPr="00CA59CC" w:rsidRDefault="008F50A8" w:rsidP="000E6744">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Response options</w:t>
            </w:r>
          </w:p>
        </w:tc>
        <w:tc>
          <w:tcPr>
            <w:tcW w:w="694" w:type="pct"/>
            <w:tcBorders>
              <w:top w:val="single" w:sz="4" w:space="0" w:color="auto"/>
              <w:left w:val="nil"/>
              <w:bottom w:val="single" w:sz="4" w:space="0" w:color="auto"/>
              <w:right w:val="single" w:sz="4" w:space="0" w:color="auto"/>
            </w:tcBorders>
            <w:shd w:val="clear" w:color="auto" w:fill="auto"/>
            <w:noWrap/>
            <w:hideMark/>
          </w:tcPr>
          <w:p w14:paraId="409368AD" w14:textId="77777777" w:rsidR="008F50A8" w:rsidRPr="00CA59CC" w:rsidRDefault="008F50A8" w:rsidP="000E6744">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CAPI notes</w:t>
            </w:r>
          </w:p>
        </w:tc>
      </w:tr>
      <w:tr w:rsidR="008F50A8" w:rsidRPr="00CA59CC" w14:paraId="79CCC798" w14:textId="77777777" w:rsidTr="00D406C4">
        <w:trPr>
          <w:trHeight w:val="34"/>
        </w:trPr>
        <w:tc>
          <w:tcPr>
            <w:tcW w:w="341" w:type="pct"/>
            <w:tcBorders>
              <w:top w:val="nil"/>
              <w:left w:val="single" w:sz="4" w:space="0" w:color="auto"/>
              <w:bottom w:val="single" w:sz="4" w:space="0" w:color="auto"/>
              <w:right w:val="single" w:sz="4" w:space="0" w:color="auto"/>
            </w:tcBorders>
            <w:shd w:val="clear" w:color="auto" w:fill="auto"/>
            <w:noWrap/>
            <w:hideMark/>
          </w:tcPr>
          <w:p w14:paraId="564E8854" w14:textId="54A2D3FB" w:rsidR="008F50A8" w:rsidRPr="00CA59CC" w:rsidRDefault="008F50A8" w:rsidP="000E6744">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B0</w:t>
            </w:r>
          </w:p>
        </w:tc>
        <w:tc>
          <w:tcPr>
            <w:tcW w:w="2053" w:type="pct"/>
            <w:tcBorders>
              <w:top w:val="nil"/>
              <w:left w:val="nil"/>
              <w:bottom w:val="single" w:sz="4" w:space="0" w:color="auto"/>
              <w:right w:val="single" w:sz="4" w:space="0" w:color="auto"/>
            </w:tcBorders>
            <w:shd w:val="clear" w:color="auto" w:fill="auto"/>
            <w:noWrap/>
            <w:vAlign w:val="bottom"/>
          </w:tcPr>
          <w:p w14:paraId="1DD0DECD" w14:textId="5142862D" w:rsidR="008F50A8" w:rsidRPr="00CA59CC" w:rsidRDefault="008F50A8" w:rsidP="000E6744">
            <w:pPr>
              <w:spacing w:after="0" w:line="240" w:lineRule="auto"/>
              <w:contextualSpacing/>
              <w:rPr>
                <w:rFonts w:ascii="Arial" w:eastAsia="Times New Roman" w:hAnsi="Arial" w:cs="Arial"/>
                <w:sz w:val="20"/>
                <w:szCs w:val="20"/>
              </w:rPr>
            </w:pPr>
            <w:commentRangeStart w:id="149"/>
            <w:commentRangeStart w:id="150"/>
            <w:commentRangeStart w:id="151"/>
            <w:r w:rsidRPr="00CA59CC">
              <w:rPr>
                <w:rFonts w:ascii="Arial" w:eastAsia="Times New Roman" w:hAnsi="Arial" w:cs="Arial"/>
                <w:sz w:val="20"/>
                <w:szCs w:val="20"/>
              </w:rPr>
              <w:t>Have you heard of crop insurance</w:t>
            </w:r>
            <w:r w:rsidR="00224EF7">
              <w:rPr>
                <w:rFonts w:ascii="Arial" w:eastAsia="Times New Roman" w:hAnsi="Arial" w:cs="Arial"/>
                <w:sz w:val="20"/>
                <w:szCs w:val="20"/>
              </w:rPr>
              <w:t xml:space="preserve"> (</w:t>
            </w:r>
            <w:proofErr w:type="spellStart"/>
            <w:r w:rsidR="00224EF7">
              <w:rPr>
                <w:rFonts w:ascii="Arial" w:eastAsia="Times New Roman" w:hAnsi="Arial" w:cs="Arial"/>
                <w:sz w:val="20"/>
                <w:szCs w:val="20"/>
              </w:rPr>
              <w:t>ie</w:t>
            </w:r>
            <w:proofErr w:type="spellEnd"/>
            <w:r w:rsidR="00224EF7">
              <w:rPr>
                <w:rFonts w:ascii="Arial" w:eastAsia="Times New Roman" w:hAnsi="Arial" w:cs="Arial"/>
                <w:sz w:val="20"/>
                <w:szCs w:val="20"/>
              </w:rPr>
              <w:t xml:space="preserve">., </w:t>
            </w:r>
            <w:r w:rsidR="00DE058A">
              <w:rPr>
                <w:rFonts w:ascii="Arial" w:eastAsia="Times New Roman" w:hAnsi="Arial" w:cs="Arial"/>
                <w:sz w:val="20"/>
                <w:szCs w:val="20"/>
              </w:rPr>
              <w:t xml:space="preserve">crop </w:t>
            </w:r>
            <w:r w:rsidR="00224EF7">
              <w:rPr>
                <w:rFonts w:ascii="Arial" w:eastAsia="Times New Roman" w:hAnsi="Arial" w:cs="Arial"/>
                <w:sz w:val="20"/>
                <w:szCs w:val="20"/>
              </w:rPr>
              <w:t xml:space="preserve">insurance offered by Pula </w:t>
            </w:r>
            <w:r w:rsidR="00DE058A">
              <w:rPr>
                <w:rFonts w:ascii="Arial" w:eastAsia="Times New Roman" w:hAnsi="Arial" w:cs="Arial"/>
                <w:sz w:val="20"/>
                <w:szCs w:val="20"/>
              </w:rPr>
              <w:t xml:space="preserve">whereby the premiums/payouts are handled by </w:t>
            </w:r>
            <w:r w:rsidR="00224EF7">
              <w:rPr>
                <w:rFonts w:ascii="Arial" w:eastAsia="Times New Roman" w:hAnsi="Arial" w:cs="Arial"/>
                <w:sz w:val="20"/>
                <w:szCs w:val="20"/>
              </w:rPr>
              <w:t>Tseday Bank</w:t>
            </w:r>
            <w:r w:rsidR="00DE058A">
              <w:rPr>
                <w:rFonts w:ascii="Arial" w:eastAsia="Times New Roman" w:hAnsi="Arial" w:cs="Arial"/>
                <w:sz w:val="20"/>
                <w:szCs w:val="20"/>
              </w:rPr>
              <w:t xml:space="preserve"> and the cooperative,</w:t>
            </w:r>
            <w:r w:rsidR="00224EF7">
              <w:rPr>
                <w:rFonts w:ascii="Arial" w:eastAsia="Times New Roman" w:hAnsi="Arial" w:cs="Arial"/>
                <w:sz w:val="20"/>
                <w:szCs w:val="20"/>
              </w:rPr>
              <w:t xml:space="preserve"> or </w:t>
            </w:r>
            <w:r w:rsidR="00DE058A">
              <w:rPr>
                <w:rFonts w:ascii="Arial" w:eastAsia="Times New Roman" w:hAnsi="Arial" w:cs="Arial"/>
                <w:sz w:val="20"/>
                <w:szCs w:val="20"/>
              </w:rPr>
              <w:t>any other insurance provider</w:t>
            </w:r>
            <w:r w:rsidR="00224EF7">
              <w:rPr>
                <w:rFonts w:ascii="Arial" w:eastAsia="Times New Roman" w:hAnsi="Arial" w:cs="Arial"/>
                <w:sz w:val="20"/>
                <w:szCs w:val="20"/>
              </w:rPr>
              <w:t>)</w:t>
            </w:r>
            <w:r w:rsidRPr="00CA59CC">
              <w:rPr>
                <w:rFonts w:ascii="Arial" w:eastAsia="Times New Roman" w:hAnsi="Arial" w:cs="Arial"/>
                <w:sz w:val="20"/>
                <w:szCs w:val="20"/>
              </w:rPr>
              <w:t xml:space="preserve">? </w:t>
            </w:r>
            <w:commentRangeEnd w:id="149"/>
            <w:r w:rsidR="00224EF7">
              <w:rPr>
                <w:rStyle w:val="CommentReference"/>
              </w:rPr>
              <w:commentReference w:id="149"/>
            </w:r>
            <w:commentRangeEnd w:id="150"/>
            <w:r w:rsidR="00224EF7">
              <w:rPr>
                <w:rStyle w:val="CommentReference"/>
              </w:rPr>
              <w:commentReference w:id="150"/>
            </w:r>
            <w:commentRangeEnd w:id="151"/>
            <w:r w:rsidR="000250C7">
              <w:rPr>
                <w:rStyle w:val="CommentReference"/>
              </w:rPr>
              <w:commentReference w:id="151"/>
            </w:r>
            <w:proofErr w:type="gramStart"/>
            <w:r w:rsidR="00E56DF5">
              <w:rPr>
                <w:rFonts w:ascii="Arial" w:eastAsia="Times New Roman" w:hAnsi="Arial" w:cs="Arial"/>
                <w:sz w:val="20"/>
                <w:szCs w:val="20"/>
              </w:rPr>
              <w:t>Enumerator</w:t>
            </w:r>
            <w:proofErr w:type="gramEnd"/>
            <w:r w:rsidR="00E56DF5">
              <w:rPr>
                <w:rFonts w:ascii="Arial" w:eastAsia="Times New Roman" w:hAnsi="Arial" w:cs="Arial"/>
                <w:sz w:val="20"/>
                <w:szCs w:val="20"/>
              </w:rPr>
              <w:t xml:space="preserve"> </w:t>
            </w:r>
            <w:proofErr w:type="gramStart"/>
            <w:r w:rsidR="00E56DF5">
              <w:rPr>
                <w:rFonts w:ascii="Arial" w:eastAsia="Times New Roman" w:hAnsi="Arial" w:cs="Arial"/>
                <w:sz w:val="20"/>
                <w:szCs w:val="20"/>
              </w:rPr>
              <w:t>note:</w:t>
            </w:r>
            <w:proofErr w:type="gramEnd"/>
            <w:r w:rsidR="00E56DF5">
              <w:rPr>
                <w:rFonts w:ascii="Arial" w:eastAsia="Times New Roman" w:hAnsi="Arial" w:cs="Arial"/>
                <w:sz w:val="20"/>
                <w:szCs w:val="20"/>
              </w:rPr>
              <w:t xml:space="preserve"> emphasize insurance – </w:t>
            </w:r>
            <w:proofErr w:type="spellStart"/>
            <w:r w:rsidR="00E56DF5">
              <w:rPr>
                <w:rFonts w:ascii="Arial" w:eastAsia="Times New Roman" w:hAnsi="Arial" w:cs="Arial"/>
                <w:sz w:val="20"/>
                <w:szCs w:val="20"/>
              </w:rPr>
              <w:t>not</w:t>
            </w:r>
            <w:proofErr w:type="spellEnd"/>
            <w:r w:rsidR="00E56DF5">
              <w:rPr>
                <w:rFonts w:ascii="Arial" w:eastAsia="Times New Roman" w:hAnsi="Arial" w:cs="Arial"/>
                <w:sz w:val="20"/>
                <w:szCs w:val="20"/>
              </w:rPr>
              <w:t xml:space="preserve"> other Tseday Bank payouts / programs</w:t>
            </w:r>
          </w:p>
        </w:tc>
        <w:tc>
          <w:tcPr>
            <w:tcW w:w="1912" w:type="pct"/>
            <w:tcBorders>
              <w:top w:val="nil"/>
              <w:left w:val="nil"/>
              <w:bottom w:val="single" w:sz="4" w:space="0" w:color="auto"/>
              <w:right w:val="single" w:sz="4" w:space="0" w:color="auto"/>
            </w:tcBorders>
            <w:shd w:val="clear" w:color="auto" w:fill="auto"/>
            <w:noWrap/>
            <w:hideMark/>
          </w:tcPr>
          <w:p w14:paraId="7100219B" w14:textId="28959122" w:rsidR="008F50A8" w:rsidRPr="00CA59CC" w:rsidRDefault="008F50A8"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1. Yes</w:t>
            </w:r>
          </w:p>
          <w:p w14:paraId="2D162DEC" w14:textId="77777777" w:rsidR="008F50A8" w:rsidRPr="00CA59CC" w:rsidRDefault="008F50A8"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0. No</w:t>
            </w:r>
          </w:p>
        </w:tc>
        <w:tc>
          <w:tcPr>
            <w:tcW w:w="694" w:type="pct"/>
            <w:tcBorders>
              <w:top w:val="nil"/>
              <w:left w:val="nil"/>
              <w:bottom w:val="single" w:sz="4" w:space="0" w:color="auto"/>
              <w:right w:val="single" w:sz="4" w:space="0" w:color="auto"/>
            </w:tcBorders>
            <w:shd w:val="clear" w:color="auto" w:fill="auto"/>
            <w:noWrap/>
            <w:hideMark/>
          </w:tcPr>
          <w:p w14:paraId="48CC1876" w14:textId="2C398AF1" w:rsidR="00FD5029" w:rsidRPr="00CA59CC" w:rsidRDefault="008F50A8" w:rsidP="00FD5029">
            <w:pPr>
              <w:spacing w:after="0" w:line="240" w:lineRule="auto"/>
              <w:contextualSpacing/>
              <w:rPr>
                <w:rFonts w:ascii="Arial" w:eastAsia="Times New Roman" w:hAnsi="Arial" w:cs="Arial"/>
                <w:sz w:val="20"/>
                <w:szCs w:val="20"/>
              </w:rPr>
            </w:pPr>
            <w:r w:rsidRPr="001B79DA">
              <w:rPr>
                <w:rFonts w:ascii="Arial" w:eastAsia="Times New Roman" w:hAnsi="Arial" w:cs="Arial"/>
                <w:color w:val="EE0000"/>
                <w:sz w:val="20"/>
                <w:szCs w:val="20"/>
              </w:rPr>
              <w:t> </w:t>
            </w:r>
          </w:p>
          <w:p w14:paraId="46EC7EE4" w14:textId="05AE3D37" w:rsidR="004E13BF" w:rsidRPr="00CA59CC" w:rsidRDefault="004E13BF" w:rsidP="000E6744">
            <w:pPr>
              <w:spacing w:after="0" w:line="240" w:lineRule="auto"/>
              <w:contextualSpacing/>
              <w:rPr>
                <w:rFonts w:ascii="Arial" w:eastAsia="Times New Roman" w:hAnsi="Arial" w:cs="Arial"/>
                <w:sz w:val="20"/>
                <w:szCs w:val="20"/>
              </w:rPr>
            </w:pPr>
          </w:p>
        </w:tc>
      </w:tr>
      <w:tr w:rsidR="00FD5029" w:rsidRPr="00CA59CC" w14:paraId="625A7BA5" w14:textId="77777777" w:rsidTr="00FD5029">
        <w:trPr>
          <w:trHeight w:val="34"/>
        </w:trPr>
        <w:tc>
          <w:tcPr>
            <w:tcW w:w="5000" w:type="pct"/>
            <w:gridSpan w:val="4"/>
            <w:tcBorders>
              <w:top w:val="nil"/>
              <w:left w:val="single" w:sz="4" w:space="0" w:color="auto"/>
              <w:bottom w:val="single" w:sz="4" w:space="0" w:color="auto"/>
              <w:right w:val="single" w:sz="4" w:space="0" w:color="auto"/>
            </w:tcBorders>
            <w:shd w:val="clear" w:color="auto" w:fill="auto"/>
            <w:noWrap/>
          </w:tcPr>
          <w:p w14:paraId="3169167C" w14:textId="77777777" w:rsidR="00FD5029" w:rsidRPr="00D406C4" w:rsidRDefault="00FD5029" w:rsidP="00FD5029">
            <w:pPr>
              <w:spacing w:after="0" w:line="240" w:lineRule="auto"/>
              <w:contextualSpacing/>
              <w:rPr>
                <w:rFonts w:ascii="Arial" w:eastAsia="Times New Roman" w:hAnsi="Arial" w:cs="Arial"/>
                <w:b/>
                <w:bCs/>
                <w:color w:val="EE0000"/>
                <w:sz w:val="20"/>
                <w:szCs w:val="20"/>
                <w:highlight w:val="yellow"/>
              </w:rPr>
            </w:pPr>
            <w:commentRangeStart w:id="152"/>
            <w:commentRangeStart w:id="153"/>
            <w:r w:rsidRPr="00D406C4">
              <w:rPr>
                <w:rFonts w:ascii="Arial" w:eastAsia="Times New Roman" w:hAnsi="Arial" w:cs="Arial"/>
                <w:b/>
                <w:bCs/>
                <w:color w:val="EE0000"/>
                <w:sz w:val="20"/>
                <w:szCs w:val="20"/>
                <w:highlight w:val="yellow"/>
              </w:rPr>
              <w:t xml:space="preserve">IF B0=0. EXPLAIN INSURANCE TO RESPONDENT AS FOLLLOWS: </w:t>
            </w:r>
          </w:p>
          <w:p w14:paraId="27905CC7" w14:textId="77777777" w:rsidR="00FD5029" w:rsidRDefault="00FD5029" w:rsidP="00FD5029">
            <w:pPr>
              <w:spacing w:after="0" w:line="240" w:lineRule="auto"/>
              <w:contextualSpacing/>
              <w:rPr>
                <w:rFonts w:ascii="Arial" w:eastAsia="Times New Roman" w:hAnsi="Arial" w:cs="Arial"/>
                <w:sz w:val="20"/>
                <w:szCs w:val="20"/>
              </w:rPr>
            </w:pPr>
            <w:commentRangeStart w:id="154"/>
            <w:commentRangeStart w:id="155"/>
            <w:commentRangeStart w:id="156"/>
            <w:r w:rsidRPr="00D406C4">
              <w:rPr>
                <w:rFonts w:ascii="Arial" w:eastAsia="Times New Roman" w:hAnsi="Arial" w:cs="Arial"/>
                <w:sz w:val="20"/>
                <w:szCs w:val="20"/>
              </w:rPr>
              <w:t>Crop insurance (</w:t>
            </w:r>
            <w:proofErr w:type="spellStart"/>
            <w:r w:rsidRPr="00D406C4">
              <w:rPr>
                <w:rFonts w:ascii="Arial" w:eastAsia="Times New Roman" w:hAnsi="Arial" w:cs="Arial"/>
                <w:sz w:val="20"/>
                <w:szCs w:val="20"/>
              </w:rPr>
              <w:t>ie</w:t>
            </w:r>
            <w:proofErr w:type="spellEnd"/>
            <w:r w:rsidRPr="00D406C4">
              <w:rPr>
                <w:rFonts w:ascii="Arial" w:eastAsia="Times New Roman" w:hAnsi="Arial" w:cs="Arial"/>
                <w:sz w:val="20"/>
                <w:szCs w:val="20"/>
              </w:rPr>
              <w:t xml:space="preserve">., crop insurance offered by Pula whereby the premiums/payouts are handled by Tseday Bank and the cooperative, or any other insurance provider) provides you with payment for damage to your crop for a sum insured amount. This sum </w:t>
            </w:r>
            <w:proofErr w:type="gramStart"/>
            <w:r w:rsidRPr="00D406C4">
              <w:rPr>
                <w:rFonts w:ascii="Arial" w:eastAsia="Times New Roman" w:hAnsi="Arial" w:cs="Arial"/>
                <w:sz w:val="20"/>
                <w:szCs w:val="20"/>
              </w:rPr>
              <w:t>insured</w:t>
            </w:r>
            <w:proofErr w:type="gramEnd"/>
            <w:r w:rsidRPr="00D406C4">
              <w:rPr>
                <w:rFonts w:ascii="Arial" w:eastAsia="Times New Roman" w:hAnsi="Arial" w:cs="Arial"/>
                <w:sz w:val="20"/>
                <w:szCs w:val="20"/>
              </w:rPr>
              <w:t xml:space="preserve"> depends on the </w:t>
            </w:r>
            <w:proofErr w:type="gramStart"/>
            <w:r w:rsidRPr="00D406C4">
              <w:rPr>
                <w:rFonts w:ascii="Arial" w:eastAsia="Times New Roman" w:hAnsi="Arial" w:cs="Arial"/>
                <w:sz w:val="20"/>
                <w:szCs w:val="20"/>
              </w:rPr>
              <w:t>up front</w:t>
            </w:r>
            <w:proofErr w:type="gramEnd"/>
            <w:r w:rsidRPr="00D406C4">
              <w:rPr>
                <w:rFonts w:ascii="Arial" w:eastAsia="Times New Roman" w:hAnsi="Arial" w:cs="Arial"/>
                <w:sz w:val="20"/>
                <w:szCs w:val="20"/>
              </w:rPr>
              <w:t xml:space="preserve"> premium you pay. If you don’t pay a premium, you are not insured and don’t receive payment for damages. If you are insured, you receive compensation for the average amount of damage to your crop planted in your local area. You receive this compensation regardless of whether your crop had damage, and the compensation amount depends only on your sum insured and premium paid. Everyone in your local area who is insured will receive the same payments based on their sum insured amounts. If you have no damage, you will still get payment. If you have more damage than the average amount in your local area, you will not be compensated for this additional damage, as there is no way to verify your </w:t>
            </w:r>
            <w:commentRangeEnd w:id="154"/>
            <w:commentRangeEnd w:id="155"/>
            <w:commentRangeEnd w:id="156"/>
            <w:r w:rsidRPr="00D406C4">
              <w:rPr>
                <w:rFonts w:ascii="Arial" w:eastAsia="Times New Roman" w:hAnsi="Arial" w:cs="Arial"/>
                <w:sz w:val="20"/>
                <w:szCs w:val="20"/>
              </w:rPr>
              <w:t>losses.</w:t>
            </w:r>
            <w:r w:rsidRPr="00D406C4">
              <w:rPr>
                <w:rStyle w:val="CommentReference"/>
              </w:rPr>
              <w:commentReference w:id="154"/>
            </w:r>
            <w:r w:rsidRPr="00D406C4">
              <w:rPr>
                <w:rStyle w:val="CommentReference"/>
              </w:rPr>
              <w:commentReference w:id="155"/>
            </w:r>
            <w:r w:rsidRPr="00D406C4">
              <w:rPr>
                <w:rStyle w:val="CommentReference"/>
              </w:rPr>
              <w:commentReference w:id="156"/>
            </w:r>
            <w:commentRangeEnd w:id="152"/>
            <w:r>
              <w:rPr>
                <w:rStyle w:val="CommentReference"/>
              </w:rPr>
              <w:commentReference w:id="152"/>
            </w:r>
            <w:commentRangeEnd w:id="153"/>
            <w:r>
              <w:rPr>
                <w:rStyle w:val="CommentReference"/>
              </w:rPr>
              <w:commentReference w:id="153"/>
            </w:r>
          </w:p>
          <w:p w14:paraId="5137BD00" w14:textId="77777777" w:rsidR="00FD5029" w:rsidRPr="001B79DA" w:rsidRDefault="00FD5029" w:rsidP="000E6744">
            <w:pPr>
              <w:spacing w:after="0" w:line="240" w:lineRule="auto"/>
              <w:contextualSpacing/>
              <w:rPr>
                <w:rFonts w:ascii="Arial" w:eastAsia="Times New Roman" w:hAnsi="Arial" w:cs="Arial"/>
                <w:color w:val="EE0000"/>
                <w:sz w:val="20"/>
                <w:szCs w:val="20"/>
              </w:rPr>
            </w:pPr>
          </w:p>
        </w:tc>
      </w:tr>
      <w:tr w:rsidR="008F50A8" w:rsidRPr="00CA59CC" w14:paraId="781EBF17"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131C5A31" w14:textId="4D55119B" w:rsidR="008F50A8" w:rsidRPr="00CA59CC" w:rsidRDefault="008F50A8" w:rsidP="000E6744">
            <w:pPr>
              <w:spacing w:after="0" w:line="240" w:lineRule="auto"/>
              <w:contextualSpacing/>
              <w:jc w:val="center"/>
              <w:rPr>
                <w:rFonts w:ascii="Arial" w:eastAsia="Times New Roman" w:hAnsi="Arial" w:cs="Arial"/>
                <w:sz w:val="20"/>
                <w:szCs w:val="20"/>
              </w:rPr>
            </w:pPr>
            <w:r w:rsidRPr="00CA59CC">
              <w:rPr>
                <w:rFonts w:ascii="Arial" w:eastAsia="Times New Roman" w:hAnsi="Arial" w:cs="Arial"/>
                <w:sz w:val="20"/>
                <w:szCs w:val="20"/>
              </w:rPr>
              <w:t>B1</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41BCBABB" w14:textId="064C42AE" w:rsidR="008F50A8" w:rsidRPr="00CA59CC" w:rsidRDefault="008F50A8"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How much do you know about crop insurance?</w:t>
            </w:r>
          </w:p>
        </w:tc>
        <w:tc>
          <w:tcPr>
            <w:tcW w:w="1912" w:type="pct"/>
            <w:tcBorders>
              <w:top w:val="single" w:sz="4" w:space="0" w:color="auto"/>
              <w:left w:val="nil"/>
              <w:bottom w:val="single" w:sz="4" w:space="0" w:color="auto"/>
              <w:right w:val="single" w:sz="4" w:space="0" w:color="auto"/>
            </w:tcBorders>
            <w:shd w:val="clear" w:color="auto" w:fill="auto"/>
            <w:noWrap/>
          </w:tcPr>
          <w:p w14:paraId="005462DE" w14:textId="701732FC" w:rsidR="008F50A8" w:rsidRPr="00CA59CC" w:rsidRDefault="008F50A8" w:rsidP="000E6744">
            <w:pPr>
              <w:spacing w:after="0" w:line="240" w:lineRule="auto"/>
              <w:contextualSpacing/>
              <w:rPr>
                <w:rFonts w:ascii="Arial" w:eastAsia="Times New Roman" w:hAnsi="Arial" w:cs="Arial"/>
                <w:sz w:val="20"/>
                <w:szCs w:val="20"/>
              </w:rPr>
            </w:pPr>
            <w:r w:rsidRPr="00451091">
              <w:rPr>
                <w:rFonts w:ascii="Arial" w:eastAsia="Times New Roman" w:hAnsi="Arial" w:cs="Arial"/>
                <w:sz w:val="20"/>
                <w:szCs w:val="20"/>
              </w:rPr>
              <w:t>1. Nothing</w:t>
            </w:r>
            <w:r w:rsidRPr="00451091">
              <w:rPr>
                <w:rFonts w:ascii="Arial" w:eastAsia="Times New Roman" w:hAnsi="Arial" w:cs="Arial"/>
                <w:sz w:val="20"/>
                <w:szCs w:val="20"/>
              </w:rPr>
              <w:br/>
              <w:t>2. Very little</w:t>
            </w:r>
            <w:r w:rsidRPr="00451091">
              <w:rPr>
                <w:rFonts w:ascii="Arial" w:eastAsia="Times New Roman" w:hAnsi="Arial" w:cs="Arial"/>
                <w:sz w:val="20"/>
                <w:szCs w:val="20"/>
              </w:rPr>
              <w:br/>
              <w:t>3. Quite a bit</w:t>
            </w:r>
            <w:r w:rsidRPr="00451091">
              <w:rPr>
                <w:rFonts w:ascii="Arial" w:eastAsia="Times New Roman" w:hAnsi="Arial" w:cs="Arial"/>
                <w:sz w:val="20"/>
                <w:szCs w:val="20"/>
              </w:rPr>
              <w:br/>
              <w:t>4. A lot</w:t>
            </w:r>
          </w:p>
        </w:tc>
        <w:tc>
          <w:tcPr>
            <w:tcW w:w="694" w:type="pct"/>
            <w:tcBorders>
              <w:top w:val="single" w:sz="4" w:space="0" w:color="auto"/>
              <w:left w:val="nil"/>
              <w:bottom w:val="single" w:sz="4" w:space="0" w:color="auto"/>
              <w:right w:val="single" w:sz="4" w:space="0" w:color="auto"/>
            </w:tcBorders>
            <w:shd w:val="clear" w:color="auto" w:fill="auto"/>
            <w:noWrap/>
          </w:tcPr>
          <w:p w14:paraId="40618456"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42352C51"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4E4E8255" w14:textId="74CDC7AB" w:rsidR="008F50A8" w:rsidRPr="00CA59CC"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B2</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7A8D4B7A" w14:textId="20D2EA7A" w:rsidR="008F50A8" w:rsidRPr="00451091" w:rsidRDefault="008F50A8" w:rsidP="000E6744">
            <w:pPr>
              <w:spacing w:after="0" w:line="240" w:lineRule="auto"/>
              <w:contextualSpacing/>
              <w:rPr>
                <w:rFonts w:ascii="Arial" w:eastAsia="Times New Roman" w:hAnsi="Arial" w:cs="Arial"/>
                <w:vanish/>
                <w:sz w:val="20"/>
                <w:szCs w:val="20"/>
                <w:lang w:val="en-GB"/>
              </w:rPr>
            </w:pPr>
            <w:r w:rsidRPr="00451091">
              <w:rPr>
                <w:rFonts w:ascii="Arial" w:eastAsia="Times New Roman" w:hAnsi="Arial" w:cs="Arial"/>
                <w:sz w:val="20"/>
                <w:szCs w:val="20"/>
              </w:rPr>
              <w:t xml:space="preserve">TRUE or FALSE? If I pay an insurance premium this season, I </w:t>
            </w:r>
            <w:proofErr w:type="gramStart"/>
            <w:r w:rsidRPr="00451091">
              <w:rPr>
                <w:rFonts w:ascii="Arial" w:eastAsia="Times New Roman" w:hAnsi="Arial" w:cs="Arial"/>
                <w:sz w:val="20"/>
                <w:szCs w:val="20"/>
              </w:rPr>
              <w:t>will for sure</w:t>
            </w:r>
            <w:proofErr w:type="gramEnd"/>
            <w:r w:rsidRPr="00451091">
              <w:rPr>
                <w:rFonts w:ascii="Arial" w:eastAsia="Times New Roman" w:hAnsi="Arial" w:cs="Arial"/>
                <w:sz w:val="20"/>
                <w:szCs w:val="20"/>
              </w:rPr>
              <w:t xml:space="preserve"> receive a payout at the end of the season.</w:t>
            </w:r>
          </w:p>
          <w:p w14:paraId="34EAC3D5" w14:textId="77777777" w:rsidR="008F50A8" w:rsidRPr="00CA59CC" w:rsidRDefault="008F50A8" w:rsidP="000E6744">
            <w:pPr>
              <w:spacing w:after="0" w:line="240" w:lineRule="auto"/>
              <w:contextualSpacing/>
              <w:rPr>
                <w:rFonts w:ascii="Arial" w:eastAsia="Times New Roman" w:hAnsi="Arial" w:cs="Arial"/>
                <w:sz w:val="20"/>
                <w:szCs w:val="20"/>
              </w:rPr>
            </w:pPr>
          </w:p>
        </w:tc>
        <w:tc>
          <w:tcPr>
            <w:tcW w:w="1912" w:type="pct"/>
            <w:tcBorders>
              <w:top w:val="single" w:sz="4" w:space="0" w:color="auto"/>
              <w:left w:val="nil"/>
              <w:bottom w:val="single" w:sz="4" w:space="0" w:color="auto"/>
              <w:right w:val="single" w:sz="4" w:space="0" w:color="auto"/>
            </w:tcBorders>
            <w:shd w:val="clear" w:color="auto" w:fill="auto"/>
            <w:noWrap/>
          </w:tcPr>
          <w:p w14:paraId="2D678AC3" w14:textId="762184A3" w:rsidR="008F50A8" w:rsidRPr="00CA59CC" w:rsidRDefault="008F50A8" w:rsidP="000E6744">
            <w:pPr>
              <w:spacing w:after="0" w:line="240" w:lineRule="auto"/>
              <w:contextualSpacing/>
              <w:rPr>
                <w:rFonts w:ascii="Arial" w:eastAsia="Times New Roman" w:hAnsi="Arial" w:cs="Arial"/>
                <w:sz w:val="20"/>
                <w:szCs w:val="20"/>
              </w:rPr>
            </w:pPr>
            <w:r w:rsidRPr="00451091">
              <w:rPr>
                <w:rFonts w:ascii="Arial" w:eastAsia="Times New Roman" w:hAnsi="Arial" w:cs="Arial"/>
                <w:sz w:val="20"/>
                <w:szCs w:val="20"/>
                <w:lang w:val="en-GB"/>
              </w:rPr>
              <w:t>1. True</w:t>
            </w:r>
            <w:r w:rsidRPr="00451091">
              <w:rPr>
                <w:rFonts w:ascii="Arial" w:eastAsia="Times New Roman" w:hAnsi="Arial" w:cs="Arial"/>
                <w:sz w:val="20"/>
                <w:szCs w:val="20"/>
                <w:lang w:val="en-GB"/>
              </w:rPr>
              <w:br/>
              <w:t>2. False</w:t>
            </w:r>
            <w:r w:rsidRPr="00451091">
              <w:rPr>
                <w:rFonts w:ascii="Arial" w:eastAsia="Times New Roman" w:hAnsi="Arial" w:cs="Arial"/>
                <w:sz w:val="20"/>
                <w:szCs w:val="20"/>
                <w:lang w:val="en-GB"/>
              </w:rPr>
              <w:br/>
              <w:t>9. Don’t know</w:t>
            </w:r>
          </w:p>
        </w:tc>
        <w:tc>
          <w:tcPr>
            <w:tcW w:w="694" w:type="pct"/>
            <w:tcBorders>
              <w:top w:val="single" w:sz="4" w:space="0" w:color="auto"/>
              <w:left w:val="nil"/>
              <w:bottom w:val="single" w:sz="4" w:space="0" w:color="auto"/>
              <w:right w:val="single" w:sz="4" w:space="0" w:color="auto"/>
            </w:tcBorders>
            <w:shd w:val="clear" w:color="auto" w:fill="auto"/>
            <w:noWrap/>
          </w:tcPr>
          <w:p w14:paraId="78432025"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04348A80"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12C1939C" w14:textId="43489D27" w:rsidR="008F50A8" w:rsidRPr="00CA59CC"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B3</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27488F88" w14:textId="2C6C095B" w:rsidR="008F50A8" w:rsidRPr="00CA59CC" w:rsidRDefault="008F50A8" w:rsidP="000E6744">
            <w:pPr>
              <w:spacing w:after="0" w:line="240" w:lineRule="auto"/>
              <w:contextualSpacing/>
              <w:rPr>
                <w:rFonts w:ascii="Arial" w:eastAsia="Times New Roman" w:hAnsi="Arial" w:cs="Arial"/>
                <w:sz w:val="20"/>
                <w:szCs w:val="20"/>
              </w:rPr>
            </w:pPr>
            <w:r w:rsidRPr="00451091">
              <w:rPr>
                <w:rFonts w:ascii="Arial" w:eastAsia="Times New Roman" w:hAnsi="Arial" w:cs="Arial"/>
                <w:sz w:val="20"/>
                <w:szCs w:val="20"/>
              </w:rPr>
              <w:t>TRUE or FALSE? If I pay an insurance premium this season, I will be insured for a period of 2 years.</w:t>
            </w:r>
          </w:p>
        </w:tc>
        <w:tc>
          <w:tcPr>
            <w:tcW w:w="1912" w:type="pct"/>
            <w:tcBorders>
              <w:top w:val="single" w:sz="4" w:space="0" w:color="auto"/>
              <w:left w:val="nil"/>
              <w:bottom w:val="single" w:sz="4" w:space="0" w:color="auto"/>
              <w:right w:val="single" w:sz="4" w:space="0" w:color="auto"/>
            </w:tcBorders>
            <w:shd w:val="clear" w:color="auto" w:fill="auto"/>
            <w:noWrap/>
          </w:tcPr>
          <w:p w14:paraId="25B70F4D" w14:textId="5A1EB33A" w:rsidR="008F50A8" w:rsidRPr="00CA59CC" w:rsidRDefault="008F50A8" w:rsidP="000E6744">
            <w:pPr>
              <w:spacing w:after="0" w:line="240" w:lineRule="auto"/>
              <w:contextualSpacing/>
              <w:rPr>
                <w:rFonts w:ascii="Arial" w:eastAsia="Times New Roman" w:hAnsi="Arial" w:cs="Arial"/>
                <w:sz w:val="20"/>
                <w:szCs w:val="20"/>
              </w:rPr>
            </w:pPr>
            <w:r w:rsidRPr="00451091">
              <w:rPr>
                <w:rFonts w:ascii="Arial" w:eastAsia="Times New Roman" w:hAnsi="Arial" w:cs="Arial"/>
                <w:sz w:val="20"/>
                <w:szCs w:val="20"/>
                <w:lang w:val="en-GB"/>
              </w:rPr>
              <w:t>1. True</w:t>
            </w:r>
            <w:r w:rsidRPr="00451091">
              <w:rPr>
                <w:rFonts w:ascii="Arial" w:eastAsia="Times New Roman" w:hAnsi="Arial" w:cs="Arial"/>
                <w:sz w:val="20"/>
                <w:szCs w:val="20"/>
                <w:lang w:val="en-GB"/>
              </w:rPr>
              <w:br/>
              <w:t>2. False</w:t>
            </w:r>
            <w:r w:rsidRPr="00451091">
              <w:rPr>
                <w:rFonts w:ascii="Arial" w:eastAsia="Times New Roman" w:hAnsi="Arial" w:cs="Arial"/>
                <w:sz w:val="20"/>
                <w:szCs w:val="20"/>
                <w:lang w:val="en-GB"/>
              </w:rPr>
              <w:br/>
              <w:t>9. Don’t know</w:t>
            </w:r>
          </w:p>
        </w:tc>
        <w:tc>
          <w:tcPr>
            <w:tcW w:w="694" w:type="pct"/>
            <w:tcBorders>
              <w:top w:val="single" w:sz="4" w:space="0" w:color="auto"/>
              <w:left w:val="nil"/>
              <w:bottom w:val="single" w:sz="4" w:space="0" w:color="auto"/>
              <w:right w:val="single" w:sz="4" w:space="0" w:color="auto"/>
            </w:tcBorders>
            <w:shd w:val="clear" w:color="auto" w:fill="auto"/>
            <w:noWrap/>
          </w:tcPr>
          <w:p w14:paraId="7AD2CDF8"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072C4C30"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5F4C0411" w14:textId="49821BCF" w:rsidR="008F50A8" w:rsidRPr="00CA59CC"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B4</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73B21193" w14:textId="1414BDE4" w:rsidR="008F50A8" w:rsidRPr="00451091" w:rsidRDefault="008F50A8" w:rsidP="000E6744">
            <w:pPr>
              <w:spacing w:after="0" w:line="240" w:lineRule="auto"/>
              <w:contextualSpacing/>
              <w:rPr>
                <w:rFonts w:ascii="Arial" w:eastAsia="Times New Roman" w:hAnsi="Arial" w:cs="Arial"/>
                <w:vanish/>
                <w:sz w:val="20"/>
                <w:szCs w:val="20"/>
                <w:lang w:val="en-GB"/>
              </w:rPr>
            </w:pPr>
            <w:r w:rsidRPr="005E1DA5">
              <w:rPr>
                <w:rFonts w:ascii="Arial" w:eastAsia="Times New Roman" w:hAnsi="Arial" w:cs="Arial"/>
                <w:sz w:val="20"/>
                <w:szCs w:val="20"/>
              </w:rPr>
              <w:t xml:space="preserve">FIRST EXPLAIN: The </w:t>
            </w:r>
            <w:proofErr w:type="gramStart"/>
            <w:r w:rsidRPr="005E1DA5">
              <w:rPr>
                <w:rFonts w:ascii="Arial" w:eastAsia="Times New Roman" w:hAnsi="Arial" w:cs="Arial"/>
                <w:sz w:val="20"/>
                <w:szCs w:val="20"/>
              </w:rPr>
              <w:t>sum</w:t>
            </w:r>
            <w:proofErr w:type="gramEnd"/>
            <w:r w:rsidRPr="005E1DA5">
              <w:rPr>
                <w:rFonts w:ascii="Arial" w:eastAsia="Times New Roman" w:hAnsi="Arial" w:cs="Arial"/>
                <w:sz w:val="20"/>
                <w:szCs w:val="20"/>
              </w:rPr>
              <w:t xml:space="preserve"> insured is the amount of financial loss you will insure against. For example, if the sum insured is 1000 Birr, then if you have crop damage in the amount of 1000 Birr or more, you will receive 1000 Birr. </w:t>
            </w:r>
            <w:r>
              <w:rPr>
                <w:rFonts w:ascii="Arial" w:eastAsia="Times New Roman" w:hAnsi="Arial" w:cs="Arial"/>
                <w:sz w:val="20"/>
                <w:szCs w:val="20"/>
              </w:rPr>
              <w:br/>
            </w:r>
            <w:r w:rsidRPr="00451091">
              <w:rPr>
                <w:rFonts w:ascii="Arial" w:eastAsia="Times New Roman" w:hAnsi="Arial" w:cs="Arial"/>
                <w:sz w:val="20"/>
                <w:szCs w:val="20"/>
              </w:rPr>
              <w:t>TRUE or FALSE? The premium amount paid to an insurer depends on how much the sum insured is.</w:t>
            </w:r>
          </w:p>
          <w:p w14:paraId="0244DCCB" w14:textId="77777777" w:rsidR="008F50A8" w:rsidRPr="000E6744" w:rsidRDefault="008F50A8" w:rsidP="000E6744">
            <w:pPr>
              <w:spacing w:after="0" w:line="240" w:lineRule="auto"/>
              <w:contextualSpacing/>
              <w:rPr>
                <w:rFonts w:ascii="Arial" w:eastAsia="Times New Roman" w:hAnsi="Arial" w:cs="Arial"/>
                <w:sz w:val="20"/>
                <w:szCs w:val="20"/>
                <w:lang w:val="en-GB"/>
              </w:rPr>
            </w:pPr>
          </w:p>
        </w:tc>
        <w:tc>
          <w:tcPr>
            <w:tcW w:w="1912" w:type="pct"/>
            <w:tcBorders>
              <w:top w:val="single" w:sz="4" w:space="0" w:color="auto"/>
              <w:left w:val="nil"/>
              <w:bottom w:val="single" w:sz="4" w:space="0" w:color="auto"/>
              <w:right w:val="single" w:sz="4" w:space="0" w:color="auto"/>
            </w:tcBorders>
            <w:shd w:val="clear" w:color="auto" w:fill="auto"/>
            <w:noWrap/>
          </w:tcPr>
          <w:p w14:paraId="26D6F857" w14:textId="40DFEA26" w:rsidR="008F50A8" w:rsidRPr="00CA59CC" w:rsidRDefault="008F50A8" w:rsidP="000E6744">
            <w:pPr>
              <w:spacing w:after="0" w:line="240" w:lineRule="auto"/>
              <w:contextualSpacing/>
              <w:rPr>
                <w:rFonts w:ascii="Arial" w:eastAsia="Times New Roman" w:hAnsi="Arial" w:cs="Arial"/>
                <w:sz w:val="20"/>
                <w:szCs w:val="20"/>
              </w:rPr>
            </w:pPr>
            <w:r w:rsidRPr="00451091">
              <w:rPr>
                <w:rFonts w:ascii="Arial" w:eastAsia="Times New Roman" w:hAnsi="Arial" w:cs="Arial"/>
                <w:sz w:val="20"/>
                <w:szCs w:val="20"/>
                <w:lang w:val="en-GB"/>
              </w:rPr>
              <w:t>1. True</w:t>
            </w:r>
            <w:r w:rsidRPr="00451091">
              <w:rPr>
                <w:rFonts w:ascii="Arial" w:eastAsia="Times New Roman" w:hAnsi="Arial" w:cs="Arial"/>
                <w:sz w:val="20"/>
                <w:szCs w:val="20"/>
                <w:lang w:val="en-GB"/>
              </w:rPr>
              <w:br/>
              <w:t>2. False</w:t>
            </w:r>
            <w:r w:rsidRPr="00451091">
              <w:rPr>
                <w:rFonts w:ascii="Arial" w:eastAsia="Times New Roman" w:hAnsi="Arial" w:cs="Arial"/>
                <w:sz w:val="20"/>
                <w:szCs w:val="20"/>
                <w:lang w:val="en-GB"/>
              </w:rPr>
              <w:br/>
              <w:t>9. Don’t know</w:t>
            </w:r>
          </w:p>
        </w:tc>
        <w:tc>
          <w:tcPr>
            <w:tcW w:w="694" w:type="pct"/>
            <w:tcBorders>
              <w:top w:val="single" w:sz="4" w:space="0" w:color="auto"/>
              <w:left w:val="nil"/>
              <w:bottom w:val="single" w:sz="4" w:space="0" w:color="auto"/>
              <w:right w:val="single" w:sz="4" w:space="0" w:color="auto"/>
            </w:tcBorders>
            <w:shd w:val="clear" w:color="auto" w:fill="auto"/>
            <w:noWrap/>
          </w:tcPr>
          <w:p w14:paraId="2001FBF9"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67B3E3B2"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156FBBA8" w14:textId="77777777" w:rsidR="008F50A8" w:rsidRDefault="008F50A8" w:rsidP="000E6744">
            <w:pPr>
              <w:spacing w:after="0" w:line="240" w:lineRule="auto"/>
              <w:contextualSpacing/>
              <w:jc w:val="center"/>
              <w:rPr>
                <w:rFonts w:ascii="Arial" w:eastAsia="Times New Roman" w:hAnsi="Arial" w:cs="Arial"/>
                <w:sz w:val="20"/>
                <w:szCs w:val="20"/>
              </w:rPr>
            </w:pPr>
          </w:p>
          <w:p w14:paraId="308EF036" w14:textId="33D88B96" w:rsidR="008F50A8" w:rsidRPr="00CA59CC"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B5</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2F1AA3B5" w14:textId="77777777" w:rsidR="008F50A8" w:rsidRPr="00451091" w:rsidRDefault="008F50A8" w:rsidP="000E6744">
            <w:pPr>
              <w:spacing w:after="0" w:line="240" w:lineRule="auto"/>
              <w:contextualSpacing/>
              <w:rPr>
                <w:rFonts w:ascii="Arial" w:eastAsia="Times New Roman" w:hAnsi="Arial" w:cs="Arial"/>
                <w:vanish/>
                <w:sz w:val="20"/>
                <w:szCs w:val="2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2"/>
            </w:tblGrid>
            <w:tr w:rsidR="008F50A8" w:rsidRPr="00451091" w14:paraId="59376262" w14:textId="77777777" w:rsidTr="00451091">
              <w:trPr>
                <w:tblCellSpacing w:w="15" w:type="dxa"/>
              </w:trPr>
              <w:tc>
                <w:tcPr>
                  <w:tcW w:w="5062" w:type="dxa"/>
                  <w:vAlign w:val="center"/>
                  <w:hideMark/>
                </w:tcPr>
                <w:p w14:paraId="4DB94FCE" w14:textId="664B665B" w:rsidR="008F50A8" w:rsidRPr="00451091" w:rsidRDefault="008F50A8" w:rsidP="000E6744">
                  <w:pPr>
                    <w:spacing w:after="0" w:line="240" w:lineRule="auto"/>
                    <w:contextualSpacing/>
                    <w:rPr>
                      <w:rFonts w:ascii="Arial" w:eastAsia="Times New Roman" w:hAnsi="Arial" w:cs="Arial"/>
                      <w:sz w:val="20"/>
                      <w:szCs w:val="20"/>
                      <w:lang w:val="en-GB"/>
                    </w:rPr>
                  </w:pPr>
                  <w:commentRangeStart w:id="157"/>
                  <w:commentRangeStart w:id="158"/>
                  <w:commentRangeStart w:id="159"/>
                  <w:commentRangeStart w:id="160"/>
                  <w:r w:rsidRPr="00451091">
                    <w:rPr>
                      <w:rFonts w:ascii="Arial" w:eastAsia="Times New Roman" w:hAnsi="Arial" w:cs="Arial"/>
                      <w:sz w:val="20"/>
                      <w:szCs w:val="20"/>
                      <w:lang w:val="en-GB"/>
                    </w:rPr>
                    <w:t>When does</w:t>
                  </w:r>
                  <w:r w:rsidR="00C84AD2">
                    <w:rPr>
                      <w:rFonts w:ascii="Arial" w:eastAsia="Times New Roman" w:hAnsi="Arial" w:cs="Arial"/>
                      <w:sz w:val="20"/>
                      <w:szCs w:val="20"/>
                      <w:lang w:val="en-GB"/>
                    </w:rPr>
                    <w:t xml:space="preserve"> </w:t>
                  </w:r>
                  <w:r w:rsidR="001B79DA">
                    <w:rPr>
                      <w:rFonts w:ascii="Arial" w:eastAsia="Times New Roman" w:hAnsi="Arial" w:cs="Arial"/>
                      <w:sz w:val="20"/>
                      <w:szCs w:val="20"/>
                      <w:lang w:val="en-GB"/>
                    </w:rPr>
                    <w:t xml:space="preserve">the insurance company (for example </w:t>
                  </w:r>
                  <w:r w:rsidR="00C84AD2">
                    <w:rPr>
                      <w:rFonts w:ascii="Arial" w:eastAsia="Times New Roman" w:hAnsi="Arial" w:cs="Arial"/>
                      <w:sz w:val="20"/>
                      <w:szCs w:val="20"/>
                      <w:lang w:val="en-GB"/>
                    </w:rPr>
                    <w:t>Pula or Tseday Bank</w:t>
                  </w:r>
                  <w:r w:rsidR="001B79DA">
                    <w:rPr>
                      <w:rFonts w:ascii="Arial" w:eastAsia="Times New Roman" w:hAnsi="Arial" w:cs="Arial"/>
                      <w:sz w:val="20"/>
                      <w:szCs w:val="20"/>
                      <w:lang w:val="en-GB"/>
                    </w:rPr>
                    <w:t>)</w:t>
                  </w:r>
                  <w:r w:rsidRPr="00451091">
                    <w:rPr>
                      <w:rFonts w:ascii="Arial" w:eastAsia="Times New Roman" w:hAnsi="Arial" w:cs="Arial"/>
                      <w:sz w:val="20"/>
                      <w:szCs w:val="20"/>
                      <w:lang w:val="en-GB"/>
                    </w:rPr>
                    <w:t xml:space="preserve"> make a payout</w:t>
                  </w:r>
                  <w:r w:rsidR="00C84AD2">
                    <w:rPr>
                      <w:rFonts w:ascii="Arial" w:eastAsia="Times New Roman" w:hAnsi="Arial" w:cs="Arial"/>
                      <w:sz w:val="20"/>
                      <w:szCs w:val="20"/>
                      <w:lang w:val="en-GB"/>
                    </w:rPr>
                    <w:t xml:space="preserve"> to farmers (holding its area yield index insurance (AYII) product)</w:t>
                  </w:r>
                  <w:r w:rsidRPr="00451091">
                    <w:rPr>
                      <w:rFonts w:ascii="Arial" w:eastAsia="Times New Roman" w:hAnsi="Arial" w:cs="Arial"/>
                      <w:sz w:val="20"/>
                      <w:szCs w:val="20"/>
                      <w:lang w:val="en-GB"/>
                    </w:rPr>
                    <w:t>?</w:t>
                  </w:r>
                  <w:commentRangeEnd w:id="157"/>
                  <w:r>
                    <w:rPr>
                      <w:rStyle w:val="CommentReference"/>
                    </w:rPr>
                    <w:commentReference w:id="157"/>
                  </w:r>
                  <w:commentRangeEnd w:id="158"/>
                  <w:r w:rsidR="000609B0">
                    <w:rPr>
                      <w:rStyle w:val="CommentReference"/>
                    </w:rPr>
                    <w:commentReference w:id="158"/>
                  </w:r>
                  <w:commentRangeEnd w:id="159"/>
                  <w:r w:rsidR="00DC734C">
                    <w:rPr>
                      <w:rStyle w:val="CommentReference"/>
                    </w:rPr>
                    <w:commentReference w:id="159"/>
                  </w:r>
                  <w:commentRangeEnd w:id="160"/>
                  <w:r w:rsidR="009D44B1">
                    <w:rPr>
                      <w:rStyle w:val="CommentReference"/>
                    </w:rPr>
                    <w:commentReference w:id="160"/>
                  </w:r>
                </w:p>
              </w:tc>
            </w:tr>
          </w:tbl>
          <w:p w14:paraId="3CC62D8E" w14:textId="77777777" w:rsidR="008F50A8" w:rsidRPr="00451091" w:rsidRDefault="008F50A8" w:rsidP="000E6744">
            <w:pPr>
              <w:spacing w:after="0" w:line="240" w:lineRule="auto"/>
              <w:contextualSpacing/>
              <w:rPr>
                <w:rFonts w:ascii="Arial" w:eastAsia="Times New Roman" w:hAnsi="Arial" w:cs="Arial"/>
                <w:vanish/>
                <w:sz w:val="20"/>
                <w:szCs w:val="2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F50A8" w:rsidRPr="00451091" w14:paraId="2301A4D7" w14:textId="77777777" w:rsidTr="00451091">
              <w:trPr>
                <w:tblCellSpacing w:w="15" w:type="dxa"/>
              </w:trPr>
              <w:tc>
                <w:tcPr>
                  <w:tcW w:w="36" w:type="dxa"/>
                  <w:vAlign w:val="center"/>
                  <w:hideMark/>
                </w:tcPr>
                <w:p w14:paraId="19CE8644" w14:textId="77777777" w:rsidR="008F50A8" w:rsidRPr="00451091" w:rsidRDefault="008F50A8" w:rsidP="000E6744">
                  <w:pPr>
                    <w:spacing w:after="0" w:line="240" w:lineRule="auto"/>
                    <w:contextualSpacing/>
                    <w:rPr>
                      <w:rFonts w:ascii="Arial" w:eastAsia="Times New Roman" w:hAnsi="Arial" w:cs="Arial"/>
                      <w:sz w:val="20"/>
                      <w:szCs w:val="20"/>
                      <w:lang w:val="en-GB"/>
                    </w:rPr>
                  </w:pPr>
                </w:p>
              </w:tc>
            </w:tr>
          </w:tbl>
          <w:p w14:paraId="76A21311" w14:textId="77777777" w:rsidR="008F50A8" w:rsidRPr="000E6744" w:rsidRDefault="008F50A8" w:rsidP="000E6744">
            <w:pPr>
              <w:spacing w:after="0" w:line="240" w:lineRule="auto"/>
              <w:contextualSpacing/>
              <w:rPr>
                <w:rFonts w:ascii="Arial" w:eastAsia="Times New Roman" w:hAnsi="Arial" w:cs="Arial"/>
                <w:sz w:val="20"/>
                <w:szCs w:val="20"/>
                <w:lang w:val="en-GB"/>
              </w:rPr>
            </w:pPr>
          </w:p>
        </w:tc>
        <w:tc>
          <w:tcPr>
            <w:tcW w:w="1912" w:type="pct"/>
            <w:tcBorders>
              <w:top w:val="single" w:sz="4" w:space="0" w:color="auto"/>
              <w:left w:val="nil"/>
              <w:bottom w:val="single" w:sz="4" w:space="0" w:color="auto"/>
              <w:right w:val="single" w:sz="4" w:space="0" w:color="auto"/>
            </w:tcBorders>
            <w:shd w:val="clear" w:color="auto" w:fill="auto"/>
            <w:noWrap/>
          </w:tcPr>
          <w:p w14:paraId="0DAC1050" w14:textId="51B7C6C1" w:rsidR="00660206" w:rsidRPr="004738C6" w:rsidRDefault="004738C6" w:rsidP="004738C6">
            <w:pPr>
              <w:spacing w:after="0" w:line="240" w:lineRule="auto"/>
              <w:rPr>
                <w:rFonts w:ascii="Arial" w:eastAsia="Times New Roman" w:hAnsi="Arial" w:cs="Arial"/>
                <w:sz w:val="20"/>
                <w:szCs w:val="20"/>
                <w:highlight w:val="yellow"/>
              </w:rPr>
            </w:pPr>
            <w:r>
              <w:rPr>
                <w:rFonts w:ascii="Arial" w:eastAsia="Times New Roman" w:hAnsi="Arial" w:cs="Arial"/>
                <w:sz w:val="20"/>
                <w:szCs w:val="20"/>
              </w:rPr>
              <w:t xml:space="preserve">1. </w:t>
            </w:r>
            <w:r w:rsidR="008F50A8" w:rsidRPr="004738C6">
              <w:rPr>
                <w:rFonts w:ascii="Arial" w:eastAsia="Times New Roman" w:hAnsi="Arial" w:cs="Arial"/>
                <w:sz w:val="20"/>
                <w:szCs w:val="20"/>
              </w:rPr>
              <w:t>When the crops are visibly damaged, no matter the rainfall levels</w:t>
            </w:r>
            <w:r w:rsidR="008F50A8" w:rsidRPr="004738C6">
              <w:rPr>
                <w:rFonts w:ascii="Arial" w:eastAsia="Times New Roman" w:hAnsi="Arial" w:cs="Arial"/>
                <w:sz w:val="20"/>
                <w:szCs w:val="20"/>
              </w:rPr>
              <w:br/>
              <w:t>2. When there is a shortage of rainfall (based on seasonal monitoring)</w:t>
            </w:r>
            <w:r w:rsidR="008F50A8" w:rsidRPr="004738C6">
              <w:rPr>
                <w:rFonts w:ascii="Arial" w:eastAsia="Times New Roman" w:hAnsi="Arial" w:cs="Arial"/>
                <w:sz w:val="20"/>
                <w:szCs w:val="20"/>
              </w:rPr>
              <w:br/>
            </w:r>
            <w:r w:rsidR="008F50A8" w:rsidRPr="004738C6">
              <w:rPr>
                <w:rFonts w:ascii="Arial" w:eastAsia="Times New Roman" w:hAnsi="Arial" w:cs="Arial"/>
                <w:sz w:val="20"/>
                <w:szCs w:val="20"/>
              </w:rPr>
              <w:lastRenderedPageBreak/>
              <w:t xml:space="preserve">3. In any year </w:t>
            </w:r>
            <w:proofErr w:type="gramStart"/>
            <w:r w:rsidR="008F50A8" w:rsidRPr="004738C6">
              <w:rPr>
                <w:rFonts w:ascii="Arial" w:eastAsia="Times New Roman" w:hAnsi="Arial" w:cs="Arial"/>
                <w:sz w:val="20"/>
                <w:szCs w:val="20"/>
              </w:rPr>
              <w:t>as long as</w:t>
            </w:r>
            <w:proofErr w:type="gramEnd"/>
            <w:r w:rsidR="008F50A8" w:rsidRPr="004738C6">
              <w:rPr>
                <w:rFonts w:ascii="Arial" w:eastAsia="Times New Roman" w:hAnsi="Arial" w:cs="Arial"/>
                <w:sz w:val="20"/>
                <w:szCs w:val="20"/>
              </w:rPr>
              <w:t xml:space="preserve"> the premium has been paid</w:t>
            </w:r>
            <w:r w:rsidR="008F50A8" w:rsidRPr="004738C6">
              <w:rPr>
                <w:rFonts w:ascii="Arial" w:eastAsia="Times New Roman" w:hAnsi="Arial" w:cs="Arial"/>
                <w:sz w:val="20"/>
                <w:szCs w:val="20"/>
              </w:rPr>
              <w:br/>
            </w:r>
            <w:r w:rsidR="008F50A8" w:rsidRPr="004738C6">
              <w:rPr>
                <w:rFonts w:ascii="Arial" w:eastAsia="Times New Roman" w:hAnsi="Arial" w:cs="Arial"/>
                <w:sz w:val="20"/>
                <w:szCs w:val="20"/>
                <w:highlight w:val="yellow"/>
              </w:rPr>
              <w:t>4. Based on satellite reading</w:t>
            </w:r>
          </w:p>
          <w:p w14:paraId="42C27002" w14:textId="48DC49F7" w:rsidR="008F50A8" w:rsidRPr="004738C6" w:rsidRDefault="004738C6" w:rsidP="004738C6">
            <w:pPr>
              <w:spacing w:after="0" w:line="240" w:lineRule="auto"/>
              <w:rPr>
                <w:rFonts w:ascii="Arial" w:eastAsia="Times New Roman" w:hAnsi="Arial" w:cs="Arial"/>
                <w:sz w:val="20"/>
                <w:szCs w:val="20"/>
              </w:rPr>
            </w:pPr>
            <w:r>
              <w:rPr>
                <w:rFonts w:ascii="Arial" w:eastAsia="Times New Roman" w:hAnsi="Arial" w:cs="Arial"/>
                <w:sz w:val="20"/>
                <w:szCs w:val="20"/>
                <w:highlight w:val="yellow"/>
              </w:rPr>
              <w:t xml:space="preserve">5. </w:t>
            </w:r>
            <w:r w:rsidR="00660206" w:rsidRPr="004738C6">
              <w:rPr>
                <w:rFonts w:ascii="Arial" w:eastAsia="Times New Roman" w:hAnsi="Arial" w:cs="Arial"/>
                <w:sz w:val="20"/>
                <w:szCs w:val="20"/>
                <w:highlight w:val="yellow"/>
              </w:rPr>
              <w:t>Based on area yield measurements in the village</w:t>
            </w:r>
            <w:r w:rsidR="008F50A8" w:rsidRPr="004738C6">
              <w:rPr>
                <w:rFonts w:ascii="Arial" w:eastAsia="Times New Roman" w:hAnsi="Arial" w:cs="Arial"/>
                <w:sz w:val="20"/>
                <w:szCs w:val="20"/>
              </w:rPr>
              <w:br/>
              <w:t>9. Don’t know</w:t>
            </w:r>
            <w:r w:rsidR="008F50A8" w:rsidRPr="004738C6">
              <w:rPr>
                <w:rFonts w:ascii="Arial" w:eastAsia="Times New Roman" w:hAnsi="Arial" w:cs="Arial"/>
                <w:sz w:val="20"/>
                <w:szCs w:val="20"/>
              </w:rPr>
              <w:br/>
              <w:t>99. Others, specify</w:t>
            </w:r>
          </w:p>
        </w:tc>
        <w:tc>
          <w:tcPr>
            <w:tcW w:w="694" w:type="pct"/>
            <w:tcBorders>
              <w:top w:val="single" w:sz="4" w:space="0" w:color="auto"/>
              <w:left w:val="nil"/>
              <w:bottom w:val="single" w:sz="4" w:space="0" w:color="auto"/>
              <w:right w:val="single" w:sz="4" w:space="0" w:color="auto"/>
            </w:tcBorders>
            <w:shd w:val="clear" w:color="auto" w:fill="auto"/>
            <w:noWrap/>
          </w:tcPr>
          <w:p w14:paraId="384FC7E1" w14:textId="3EB442EB" w:rsidR="008F50A8" w:rsidRPr="00CA59CC" w:rsidRDefault="00C84AD2" w:rsidP="000E6744">
            <w:pPr>
              <w:spacing w:after="0" w:line="240" w:lineRule="auto"/>
              <w:contextualSpacing/>
              <w:rPr>
                <w:rFonts w:ascii="Arial" w:eastAsia="Times New Roman" w:hAnsi="Arial" w:cs="Arial"/>
                <w:sz w:val="20"/>
                <w:szCs w:val="20"/>
              </w:rPr>
            </w:pPr>
            <w:r>
              <w:rPr>
                <w:rFonts w:ascii="Arial" w:eastAsia="Times New Roman" w:hAnsi="Arial" w:cs="Arial"/>
                <w:sz w:val="20"/>
                <w:szCs w:val="20"/>
              </w:rPr>
              <w:lastRenderedPageBreak/>
              <w:t xml:space="preserve">Note to </w:t>
            </w:r>
            <w:proofErr w:type="gramStart"/>
            <w:r>
              <w:rPr>
                <w:rFonts w:ascii="Arial" w:eastAsia="Times New Roman" w:hAnsi="Arial" w:cs="Arial"/>
                <w:sz w:val="20"/>
                <w:szCs w:val="20"/>
              </w:rPr>
              <w:t>enumerator:</w:t>
            </w:r>
            <w:proofErr w:type="gramEnd"/>
            <w:r>
              <w:rPr>
                <w:rFonts w:ascii="Arial" w:eastAsia="Times New Roman" w:hAnsi="Arial" w:cs="Arial"/>
                <w:sz w:val="20"/>
                <w:szCs w:val="20"/>
              </w:rPr>
              <w:t xml:space="preserve"> please be sure </w:t>
            </w:r>
            <w:proofErr w:type="gramStart"/>
            <w:r>
              <w:rPr>
                <w:rFonts w:ascii="Arial" w:eastAsia="Times New Roman" w:hAnsi="Arial" w:cs="Arial"/>
                <w:sz w:val="20"/>
                <w:szCs w:val="20"/>
              </w:rPr>
              <w:t>farmer</w:t>
            </w:r>
            <w:proofErr w:type="gramEnd"/>
            <w:r>
              <w:rPr>
                <w:rFonts w:ascii="Arial" w:eastAsia="Times New Roman" w:hAnsi="Arial" w:cs="Arial"/>
                <w:sz w:val="20"/>
                <w:szCs w:val="20"/>
              </w:rPr>
              <w:t xml:space="preserve"> understands you </w:t>
            </w:r>
            <w:r>
              <w:rPr>
                <w:rFonts w:ascii="Arial" w:eastAsia="Times New Roman" w:hAnsi="Arial" w:cs="Arial"/>
                <w:sz w:val="20"/>
                <w:szCs w:val="20"/>
              </w:rPr>
              <w:lastRenderedPageBreak/>
              <w:t xml:space="preserve">are referring to the insurance product and explain AYII if needed. </w:t>
            </w:r>
          </w:p>
        </w:tc>
      </w:tr>
      <w:tr w:rsidR="008F50A8" w:rsidRPr="00CA59CC" w14:paraId="2CBF643F"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44E7644B" w14:textId="71844D5C" w:rsidR="008F50A8" w:rsidRPr="00CA59CC"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lastRenderedPageBreak/>
              <w:t>B7</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7BFF6B88" w14:textId="62F83A5F" w:rsidR="008F50A8" w:rsidRPr="00CA59CC" w:rsidRDefault="008F50A8" w:rsidP="000E6744">
            <w:pPr>
              <w:spacing w:after="0" w:line="240" w:lineRule="auto"/>
              <w:contextualSpacing/>
              <w:rPr>
                <w:rFonts w:ascii="Arial" w:eastAsia="Times New Roman" w:hAnsi="Arial" w:cs="Arial"/>
                <w:sz w:val="20"/>
                <w:szCs w:val="20"/>
              </w:rPr>
            </w:pPr>
            <w:r w:rsidRPr="00451091">
              <w:rPr>
                <w:rFonts w:ascii="Arial" w:eastAsia="Times New Roman" w:hAnsi="Arial" w:cs="Arial"/>
                <w:sz w:val="20"/>
                <w:szCs w:val="20"/>
              </w:rPr>
              <w:t>Do you agree or disagree with each of the following statements? </w:t>
            </w:r>
          </w:p>
        </w:tc>
        <w:tc>
          <w:tcPr>
            <w:tcW w:w="1912" w:type="pct"/>
            <w:tcBorders>
              <w:top w:val="single" w:sz="4" w:space="0" w:color="auto"/>
              <w:left w:val="nil"/>
              <w:bottom w:val="single" w:sz="4" w:space="0" w:color="auto"/>
              <w:right w:val="single" w:sz="4" w:space="0" w:color="auto"/>
            </w:tcBorders>
            <w:shd w:val="clear" w:color="auto" w:fill="auto"/>
            <w:noWrap/>
          </w:tcPr>
          <w:p w14:paraId="10CD3BE4" w14:textId="50244ABA" w:rsidR="008F50A8" w:rsidRPr="00CA59CC" w:rsidRDefault="008F50A8" w:rsidP="000E6744">
            <w:pPr>
              <w:spacing w:after="0" w:line="240" w:lineRule="auto"/>
              <w:contextualSpacing/>
              <w:rPr>
                <w:rFonts w:ascii="Arial" w:eastAsia="Times New Roman" w:hAnsi="Arial" w:cs="Arial"/>
                <w:sz w:val="20"/>
                <w:szCs w:val="20"/>
              </w:rPr>
            </w:pPr>
            <w:r w:rsidRPr="00442B20">
              <w:rPr>
                <w:rFonts w:ascii="Arial" w:eastAsia="Times New Roman" w:hAnsi="Arial" w:cs="Arial"/>
                <w:sz w:val="20"/>
                <w:szCs w:val="20"/>
              </w:rPr>
              <w:t>1. Agree</w:t>
            </w:r>
            <w:r>
              <w:rPr>
                <w:rFonts w:ascii="Arial" w:eastAsia="Times New Roman" w:hAnsi="Arial" w:cs="Arial"/>
                <w:sz w:val="20"/>
                <w:szCs w:val="20"/>
              </w:rPr>
              <w:br/>
            </w:r>
            <w:r w:rsidRPr="00442B20">
              <w:rPr>
                <w:rFonts w:ascii="Arial" w:eastAsia="Times New Roman" w:hAnsi="Arial" w:cs="Arial"/>
                <w:sz w:val="20"/>
                <w:szCs w:val="20"/>
              </w:rPr>
              <w:t xml:space="preserve">2. Disagree </w:t>
            </w:r>
            <w:r>
              <w:rPr>
                <w:rFonts w:ascii="Arial" w:eastAsia="Times New Roman" w:hAnsi="Arial" w:cs="Arial"/>
                <w:sz w:val="20"/>
                <w:szCs w:val="20"/>
              </w:rPr>
              <w:br/>
            </w:r>
            <w:r w:rsidRPr="00442B20">
              <w:rPr>
                <w:rFonts w:ascii="Arial" w:eastAsia="Times New Roman" w:hAnsi="Arial" w:cs="Arial"/>
                <w:sz w:val="20"/>
                <w:szCs w:val="20"/>
              </w:rPr>
              <w:t>9. Don’t know</w:t>
            </w:r>
          </w:p>
        </w:tc>
        <w:tc>
          <w:tcPr>
            <w:tcW w:w="694" w:type="pct"/>
            <w:tcBorders>
              <w:top w:val="single" w:sz="4" w:space="0" w:color="auto"/>
              <w:left w:val="nil"/>
              <w:bottom w:val="single" w:sz="4" w:space="0" w:color="auto"/>
              <w:right w:val="single" w:sz="4" w:space="0" w:color="auto"/>
            </w:tcBorders>
            <w:shd w:val="clear" w:color="auto" w:fill="auto"/>
            <w:noWrap/>
          </w:tcPr>
          <w:p w14:paraId="2C7F5A7E"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58093B57" w14:textId="77777777" w:rsidTr="00D406C4">
        <w:trPr>
          <w:trHeight w:val="701"/>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47369FE2" w14:textId="3EF9A429" w:rsidR="008F50A8"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B7a</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15A0813D" w14:textId="5F978BB5" w:rsidR="008F50A8" w:rsidRPr="00451091" w:rsidRDefault="008F50A8" w:rsidP="000E6744">
            <w:pPr>
              <w:spacing w:after="0" w:line="240" w:lineRule="auto"/>
              <w:contextualSpacing/>
              <w:rPr>
                <w:rFonts w:ascii="Arial" w:eastAsia="Times New Roman" w:hAnsi="Arial" w:cs="Arial"/>
                <w:sz w:val="20"/>
                <w:szCs w:val="20"/>
              </w:rPr>
            </w:pPr>
            <w:r w:rsidRPr="00442B20">
              <w:rPr>
                <w:rFonts w:ascii="Arial" w:eastAsia="Times New Roman" w:hAnsi="Arial" w:cs="Arial"/>
                <w:sz w:val="20"/>
                <w:szCs w:val="20"/>
              </w:rPr>
              <w:t xml:space="preserve">Insurance is savings. You need to pay money to the insurer periodically and you will get </w:t>
            </w:r>
            <w:proofErr w:type="gramStart"/>
            <w:r w:rsidRPr="00442B20">
              <w:rPr>
                <w:rFonts w:ascii="Arial" w:eastAsia="Times New Roman" w:hAnsi="Arial" w:cs="Arial"/>
                <w:sz w:val="20"/>
                <w:szCs w:val="20"/>
              </w:rPr>
              <w:t>lot</w:t>
            </w:r>
            <w:proofErr w:type="gramEnd"/>
            <w:r w:rsidRPr="00442B20">
              <w:rPr>
                <w:rFonts w:ascii="Arial" w:eastAsia="Times New Roman" w:hAnsi="Arial" w:cs="Arial"/>
                <w:sz w:val="20"/>
                <w:szCs w:val="20"/>
              </w:rPr>
              <w:t xml:space="preserve"> of money back at the end of some definite number of years</w:t>
            </w:r>
          </w:p>
        </w:tc>
        <w:tc>
          <w:tcPr>
            <w:tcW w:w="1912" w:type="pct"/>
            <w:tcBorders>
              <w:top w:val="single" w:sz="4" w:space="0" w:color="auto"/>
              <w:left w:val="nil"/>
              <w:bottom w:val="single" w:sz="4" w:space="0" w:color="auto"/>
              <w:right w:val="single" w:sz="4" w:space="0" w:color="auto"/>
            </w:tcBorders>
            <w:shd w:val="clear" w:color="auto" w:fill="auto"/>
            <w:noWrap/>
          </w:tcPr>
          <w:p w14:paraId="498AB65C" w14:textId="2D2BAC52" w:rsidR="008F50A8" w:rsidRPr="00CA59CC"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6982BFE9"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5AE792E7"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6D2B4AD6" w14:textId="0F4BDBA0" w:rsidR="008F50A8"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B7b</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30E2F3DF" w14:textId="7CB05E27" w:rsidR="008F50A8" w:rsidRPr="00451091" w:rsidRDefault="008F50A8" w:rsidP="000E6744">
            <w:pPr>
              <w:spacing w:after="0" w:line="240" w:lineRule="auto"/>
              <w:contextualSpacing/>
              <w:rPr>
                <w:rFonts w:ascii="Arial" w:eastAsia="Times New Roman" w:hAnsi="Arial" w:cs="Arial"/>
                <w:sz w:val="20"/>
                <w:szCs w:val="20"/>
              </w:rPr>
            </w:pPr>
            <w:r w:rsidRPr="00442B20">
              <w:rPr>
                <w:rFonts w:ascii="Arial" w:eastAsia="Times New Roman" w:hAnsi="Arial" w:cs="Arial"/>
                <w:sz w:val="20"/>
                <w:szCs w:val="20"/>
              </w:rPr>
              <w:t>Insurance is a form of assistance. In case of any problem, a random insurance company comes to your doorstep and pays you. It does not matter whether you know the insurance company beforehand, or you pay the insurance company beforehand.</w:t>
            </w:r>
          </w:p>
        </w:tc>
        <w:tc>
          <w:tcPr>
            <w:tcW w:w="1912" w:type="pct"/>
            <w:tcBorders>
              <w:top w:val="single" w:sz="4" w:space="0" w:color="auto"/>
              <w:left w:val="nil"/>
              <w:bottom w:val="single" w:sz="4" w:space="0" w:color="auto"/>
              <w:right w:val="single" w:sz="4" w:space="0" w:color="auto"/>
            </w:tcBorders>
            <w:shd w:val="clear" w:color="auto" w:fill="auto"/>
            <w:noWrap/>
          </w:tcPr>
          <w:p w14:paraId="0DB27CDE" w14:textId="5AC5B169" w:rsidR="008F50A8" w:rsidRPr="00CA59CC"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136D15BC"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04249DC1"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1695E7F4" w14:textId="20F1C098" w:rsidR="008F50A8"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B7c</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0FF04932" w14:textId="3F23AC16" w:rsidR="008F50A8" w:rsidRPr="00451091" w:rsidRDefault="008F50A8" w:rsidP="000E6744">
            <w:pPr>
              <w:spacing w:after="0" w:line="240" w:lineRule="auto"/>
              <w:contextualSpacing/>
              <w:rPr>
                <w:rFonts w:ascii="Arial" w:eastAsia="Times New Roman" w:hAnsi="Arial" w:cs="Arial"/>
                <w:sz w:val="20"/>
                <w:szCs w:val="20"/>
              </w:rPr>
            </w:pPr>
            <w:r w:rsidRPr="00442B20">
              <w:rPr>
                <w:rFonts w:ascii="Arial" w:eastAsia="Times New Roman" w:hAnsi="Arial" w:cs="Arial"/>
                <w:sz w:val="20"/>
                <w:szCs w:val="20"/>
              </w:rPr>
              <w:t xml:space="preserve">Insurance is like </w:t>
            </w:r>
            <w:proofErr w:type="gramStart"/>
            <w:r w:rsidRPr="00442B20">
              <w:rPr>
                <w:rFonts w:ascii="Arial" w:eastAsia="Times New Roman" w:hAnsi="Arial" w:cs="Arial"/>
                <w:sz w:val="20"/>
                <w:szCs w:val="20"/>
              </w:rPr>
              <w:t>lottery</w:t>
            </w:r>
            <w:proofErr w:type="gramEnd"/>
            <w:r w:rsidRPr="00442B20">
              <w:rPr>
                <w:rFonts w:ascii="Arial" w:eastAsia="Times New Roman" w:hAnsi="Arial" w:cs="Arial"/>
                <w:sz w:val="20"/>
                <w:szCs w:val="20"/>
              </w:rPr>
              <w:t xml:space="preserve">. You need to </w:t>
            </w:r>
            <w:proofErr w:type="gramStart"/>
            <w:r w:rsidRPr="00442B20">
              <w:rPr>
                <w:rFonts w:ascii="Arial" w:eastAsia="Times New Roman" w:hAnsi="Arial" w:cs="Arial"/>
                <w:sz w:val="20"/>
                <w:szCs w:val="20"/>
              </w:rPr>
              <w:t>pay to</w:t>
            </w:r>
            <w:proofErr w:type="gramEnd"/>
            <w:r w:rsidRPr="00442B20">
              <w:rPr>
                <w:rFonts w:ascii="Arial" w:eastAsia="Times New Roman" w:hAnsi="Arial" w:cs="Arial"/>
                <w:sz w:val="20"/>
                <w:szCs w:val="20"/>
              </w:rPr>
              <w:t xml:space="preserve"> insurance </w:t>
            </w:r>
            <w:proofErr w:type="gramStart"/>
            <w:r w:rsidRPr="00442B20">
              <w:rPr>
                <w:rFonts w:ascii="Arial" w:eastAsia="Times New Roman" w:hAnsi="Arial" w:cs="Arial"/>
                <w:sz w:val="20"/>
                <w:szCs w:val="20"/>
              </w:rPr>
              <w:t>company</w:t>
            </w:r>
            <w:proofErr w:type="gramEnd"/>
            <w:r w:rsidRPr="00442B20">
              <w:rPr>
                <w:rFonts w:ascii="Arial" w:eastAsia="Times New Roman" w:hAnsi="Arial" w:cs="Arial"/>
                <w:sz w:val="20"/>
                <w:szCs w:val="20"/>
              </w:rPr>
              <w:t xml:space="preserve"> some gamble amount, and insurance </w:t>
            </w:r>
            <w:proofErr w:type="gramStart"/>
            <w:r w:rsidRPr="00442B20">
              <w:rPr>
                <w:rFonts w:ascii="Arial" w:eastAsia="Times New Roman" w:hAnsi="Arial" w:cs="Arial"/>
                <w:sz w:val="20"/>
                <w:szCs w:val="20"/>
              </w:rPr>
              <w:t>company pays</w:t>
            </w:r>
            <w:proofErr w:type="gramEnd"/>
            <w:r w:rsidRPr="00442B20">
              <w:rPr>
                <w:rFonts w:ascii="Arial" w:eastAsia="Times New Roman" w:hAnsi="Arial" w:cs="Arial"/>
                <w:sz w:val="20"/>
                <w:szCs w:val="20"/>
              </w:rPr>
              <w:t xml:space="preserve"> lots of money to the person winning the lucky draw.</w:t>
            </w:r>
          </w:p>
        </w:tc>
        <w:tc>
          <w:tcPr>
            <w:tcW w:w="1912" w:type="pct"/>
            <w:tcBorders>
              <w:top w:val="single" w:sz="4" w:space="0" w:color="auto"/>
              <w:left w:val="nil"/>
              <w:bottom w:val="single" w:sz="4" w:space="0" w:color="auto"/>
              <w:right w:val="single" w:sz="4" w:space="0" w:color="auto"/>
            </w:tcBorders>
            <w:shd w:val="clear" w:color="auto" w:fill="auto"/>
            <w:noWrap/>
          </w:tcPr>
          <w:p w14:paraId="1034B691" w14:textId="79724A69" w:rsidR="008F50A8" w:rsidRPr="00CA59CC"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514CA361"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789035AD"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708ED96E" w14:textId="522C5068" w:rsidR="008F50A8"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B7d</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333852BD" w14:textId="698A7136" w:rsidR="008F50A8" w:rsidRPr="00451091" w:rsidRDefault="008F50A8" w:rsidP="000E6744">
            <w:pPr>
              <w:spacing w:after="0" w:line="240" w:lineRule="auto"/>
              <w:contextualSpacing/>
              <w:rPr>
                <w:rFonts w:ascii="Arial" w:eastAsia="Times New Roman" w:hAnsi="Arial" w:cs="Arial"/>
                <w:sz w:val="20"/>
                <w:szCs w:val="20"/>
              </w:rPr>
            </w:pPr>
            <w:r w:rsidRPr="00442B20">
              <w:rPr>
                <w:rFonts w:ascii="Arial" w:eastAsia="Times New Roman" w:hAnsi="Arial" w:cs="Arial"/>
                <w:sz w:val="20"/>
                <w:szCs w:val="20"/>
              </w:rPr>
              <w:t>Insurance is a form of assistance when calamity strikes. But you need to pay insurance company some definite amount to be eligible for this assistance.</w:t>
            </w:r>
          </w:p>
        </w:tc>
        <w:tc>
          <w:tcPr>
            <w:tcW w:w="1912" w:type="pct"/>
            <w:tcBorders>
              <w:top w:val="single" w:sz="4" w:space="0" w:color="auto"/>
              <w:left w:val="nil"/>
              <w:bottom w:val="single" w:sz="4" w:space="0" w:color="auto"/>
              <w:right w:val="single" w:sz="4" w:space="0" w:color="auto"/>
            </w:tcBorders>
            <w:shd w:val="clear" w:color="auto" w:fill="auto"/>
            <w:noWrap/>
          </w:tcPr>
          <w:p w14:paraId="12CAE738" w14:textId="479134BE" w:rsidR="008F50A8" w:rsidRPr="00CA59CC"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0D14F88F"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687A9595"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202EA0BD" w14:textId="456B93EA" w:rsidR="008F50A8"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B7e</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37D93918" w14:textId="5A725BCD" w:rsidR="008F50A8" w:rsidRPr="00451091" w:rsidRDefault="008F50A8" w:rsidP="000E6744">
            <w:pPr>
              <w:spacing w:after="0" w:line="240" w:lineRule="auto"/>
              <w:contextualSpacing/>
              <w:rPr>
                <w:rFonts w:ascii="Arial" w:eastAsia="Times New Roman" w:hAnsi="Arial" w:cs="Arial"/>
                <w:sz w:val="20"/>
                <w:szCs w:val="20"/>
              </w:rPr>
            </w:pPr>
            <w:r w:rsidRPr="00442B20">
              <w:rPr>
                <w:rFonts w:ascii="Arial" w:eastAsia="Times New Roman" w:hAnsi="Arial" w:cs="Arial"/>
                <w:sz w:val="20"/>
                <w:szCs w:val="20"/>
              </w:rPr>
              <w:t>Insurance is a donation. You donate money to the insurance company in the form of periodic premium. The money never comes back.</w:t>
            </w:r>
          </w:p>
        </w:tc>
        <w:tc>
          <w:tcPr>
            <w:tcW w:w="1912" w:type="pct"/>
            <w:tcBorders>
              <w:top w:val="single" w:sz="4" w:space="0" w:color="auto"/>
              <w:left w:val="nil"/>
              <w:bottom w:val="single" w:sz="4" w:space="0" w:color="auto"/>
              <w:right w:val="single" w:sz="4" w:space="0" w:color="auto"/>
            </w:tcBorders>
            <w:shd w:val="clear" w:color="auto" w:fill="auto"/>
            <w:noWrap/>
          </w:tcPr>
          <w:p w14:paraId="23701DAB" w14:textId="1698F517" w:rsidR="008F50A8" w:rsidRPr="00CA59CC"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1F2EFBB2"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3D18B53C"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30928811" w14:textId="273B461B" w:rsidR="008F50A8" w:rsidRPr="00CA59CC"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B8</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007ABF42" w14:textId="218F47E7" w:rsidR="008F50A8" w:rsidRPr="00CA59CC" w:rsidRDefault="008F50A8" w:rsidP="000E6744">
            <w:pPr>
              <w:spacing w:after="0" w:line="240" w:lineRule="auto"/>
              <w:contextualSpacing/>
              <w:rPr>
                <w:rFonts w:ascii="Arial" w:eastAsia="Times New Roman" w:hAnsi="Arial" w:cs="Arial"/>
                <w:sz w:val="20"/>
                <w:szCs w:val="20"/>
              </w:rPr>
            </w:pPr>
            <w:r w:rsidRPr="00442B20">
              <w:rPr>
                <w:rFonts w:ascii="Arial" w:eastAsia="Times New Roman" w:hAnsi="Arial" w:cs="Arial"/>
                <w:sz w:val="20"/>
                <w:szCs w:val="20"/>
              </w:rPr>
              <w:t>To what extent do you agree with the following statement?</w:t>
            </w:r>
          </w:p>
        </w:tc>
        <w:tc>
          <w:tcPr>
            <w:tcW w:w="1912" w:type="pct"/>
            <w:tcBorders>
              <w:top w:val="single" w:sz="4" w:space="0" w:color="auto"/>
              <w:left w:val="nil"/>
              <w:bottom w:val="single" w:sz="4" w:space="0" w:color="auto"/>
              <w:right w:val="single" w:sz="4" w:space="0" w:color="auto"/>
            </w:tcBorders>
            <w:shd w:val="clear" w:color="auto" w:fill="auto"/>
            <w:noWrap/>
          </w:tcPr>
          <w:p w14:paraId="479700CB" w14:textId="5793CCE1" w:rsidR="008F50A8" w:rsidRDefault="008F50A8" w:rsidP="000E6744">
            <w:pPr>
              <w:spacing w:after="0" w:line="240" w:lineRule="auto"/>
              <w:contextualSpacing/>
              <w:rPr>
                <w:rFonts w:ascii="Arial" w:eastAsia="Times New Roman" w:hAnsi="Arial" w:cs="Arial"/>
                <w:sz w:val="20"/>
                <w:szCs w:val="20"/>
              </w:rPr>
            </w:pPr>
            <w:r w:rsidRPr="00442B20">
              <w:rPr>
                <w:rFonts w:ascii="Arial" w:eastAsia="Times New Roman" w:hAnsi="Arial" w:cs="Arial"/>
                <w:sz w:val="20"/>
                <w:szCs w:val="20"/>
              </w:rPr>
              <w:t xml:space="preserve">1. Strongly Agree </w:t>
            </w:r>
            <w:r>
              <w:rPr>
                <w:rFonts w:ascii="Arial" w:eastAsia="Times New Roman" w:hAnsi="Arial" w:cs="Arial"/>
                <w:sz w:val="20"/>
                <w:szCs w:val="20"/>
              </w:rPr>
              <w:br/>
            </w:r>
            <w:r w:rsidRPr="00442B20">
              <w:rPr>
                <w:rFonts w:ascii="Arial" w:eastAsia="Times New Roman" w:hAnsi="Arial" w:cs="Arial"/>
                <w:sz w:val="20"/>
                <w:szCs w:val="20"/>
              </w:rPr>
              <w:t xml:space="preserve">2. Agree </w:t>
            </w:r>
          </w:p>
          <w:p w14:paraId="0706472A" w14:textId="77777777" w:rsidR="008F50A8" w:rsidRDefault="008F50A8" w:rsidP="000E6744">
            <w:pPr>
              <w:spacing w:after="0" w:line="240" w:lineRule="auto"/>
              <w:contextualSpacing/>
              <w:rPr>
                <w:rFonts w:ascii="Arial" w:eastAsia="Times New Roman" w:hAnsi="Arial" w:cs="Arial"/>
                <w:sz w:val="20"/>
                <w:szCs w:val="20"/>
              </w:rPr>
            </w:pPr>
            <w:r w:rsidRPr="00442B20">
              <w:rPr>
                <w:rFonts w:ascii="Arial" w:eastAsia="Times New Roman" w:hAnsi="Arial" w:cs="Arial"/>
                <w:sz w:val="20"/>
                <w:szCs w:val="20"/>
              </w:rPr>
              <w:t xml:space="preserve">3. Undecided </w:t>
            </w:r>
          </w:p>
          <w:p w14:paraId="16E4BA73" w14:textId="77777777" w:rsidR="008F50A8" w:rsidRDefault="008F50A8" w:rsidP="000E6744">
            <w:pPr>
              <w:spacing w:after="0" w:line="240" w:lineRule="auto"/>
              <w:contextualSpacing/>
              <w:rPr>
                <w:rFonts w:ascii="Arial" w:eastAsia="Times New Roman" w:hAnsi="Arial" w:cs="Arial"/>
                <w:sz w:val="20"/>
                <w:szCs w:val="20"/>
              </w:rPr>
            </w:pPr>
            <w:r w:rsidRPr="00442B20">
              <w:rPr>
                <w:rFonts w:ascii="Arial" w:eastAsia="Times New Roman" w:hAnsi="Arial" w:cs="Arial"/>
                <w:sz w:val="20"/>
                <w:szCs w:val="20"/>
              </w:rPr>
              <w:t xml:space="preserve">4. Disagree </w:t>
            </w:r>
          </w:p>
          <w:p w14:paraId="0007FA9B" w14:textId="5FD19D59" w:rsidR="008F50A8" w:rsidRPr="00CA59CC" w:rsidRDefault="008F50A8" w:rsidP="000E6744">
            <w:pPr>
              <w:spacing w:after="0" w:line="240" w:lineRule="auto"/>
              <w:contextualSpacing/>
              <w:rPr>
                <w:rFonts w:ascii="Arial" w:eastAsia="Times New Roman" w:hAnsi="Arial" w:cs="Arial"/>
                <w:sz w:val="20"/>
                <w:szCs w:val="20"/>
              </w:rPr>
            </w:pPr>
            <w:r w:rsidRPr="00442B20">
              <w:rPr>
                <w:rFonts w:ascii="Arial" w:eastAsia="Times New Roman" w:hAnsi="Arial" w:cs="Arial"/>
                <w:sz w:val="20"/>
                <w:szCs w:val="20"/>
              </w:rPr>
              <w:t>5. Strongly disagree   9. Don’t know</w:t>
            </w:r>
          </w:p>
        </w:tc>
        <w:tc>
          <w:tcPr>
            <w:tcW w:w="694" w:type="pct"/>
            <w:tcBorders>
              <w:top w:val="single" w:sz="4" w:space="0" w:color="auto"/>
              <w:left w:val="nil"/>
              <w:bottom w:val="single" w:sz="4" w:space="0" w:color="auto"/>
              <w:right w:val="single" w:sz="4" w:space="0" w:color="auto"/>
            </w:tcBorders>
            <w:shd w:val="clear" w:color="auto" w:fill="auto"/>
            <w:noWrap/>
          </w:tcPr>
          <w:p w14:paraId="4D25C58E"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606FC0A0"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68AEC6E3" w14:textId="064FE578" w:rsidR="008F50A8"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B8a</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1410CF14" w14:textId="65588DE6" w:rsidR="008F50A8" w:rsidRPr="00442B20" w:rsidRDefault="000609B0" w:rsidP="000E6744">
            <w:pPr>
              <w:spacing w:after="0" w:line="240" w:lineRule="auto"/>
              <w:contextualSpacing/>
              <w:rPr>
                <w:rFonts w:ascii="Arial" w:eastAsia="Times New Roman" w:hAnsi="Arial" w:cs="Arial"/>
                <w:sz w:val="20"/>
                <w:szCs w:val="20"/>
              </w:rPr>
            </w:pPr>
            <w:r>
              <w:rPr>
                <w:rFonts w:ascii="Arial" w:eastAsia="Times New Roman" w:hAnsi="Arial" w:cs="Arial"/>
                <w:sz w:val="20"/>
                <w:szCs w:val="20"/>
              </w:rPr>
              <w:t>Area yield</w:t>
            </w:r>
            <w:r w:rsidRPr="00442B20">
              <w:rPr>
                <w:rFonts w:ascii="Arial" w:eastAsia="Times New Roman" w:hAnsi="Arial" w:cs="Arial"/>
                <w:sz w:val="20"/>
                <w:szCs w:val="20"/>
              </w:rPr>
              <w:t xml:space="preserve"> index insurance</w:t>
            </w:r>
            <w:r w:rsidR="00224EF7">
              <w:rPr>
                <w:rFonts w:ascii="Arial" w:eastAsia="Times New Roman" w:hAnsi="Arial" w:cs="Arial"/>
                <w:sz w:val="20"/>
                <w:szCs w:val="20"/>
              </w:rPr>
              <w:t xml:space="preserve"> (like the one offered by Pula or Tseday Bank)</w:t>
            </w:r>
            <w:r w:rsidRPr="00442B20">
              <w:rPr>
                <w:rFonts w:ascii="Arial" w:eastAsia="Times New Roman" w:hAnsi="Arial" w:cs="Arial"/>
                <w:sz w:val="20"/>
                <w:szCs w:val="20"/>
              </w:rPr>
              <w:t xml:space="preserve"> </w:t>
            </w:r>
            <w:r w:rsidR="008F50A8" w:rsidRPr="00442B20">
              <w:rPr>
                <w:rFonts w:ascii="Arial" w:eastAsia="Times New Roman" w:hAnsi="Arial" w:cs="Arial"/>
                <w:sz w:val="20"/>
                <w:szCs w:val="20"/>
              </w:rPr>
              <w:t>is easy to understand</w:t>
            </w:r>
          </w:p>
        </w:tc>
        <w:tc>
          <w:tcPr>
            <w:tcW w:w="1912" w:type="pct"/>
            <w:tcBorders>
              <w:top w:val="single" w:sz="4" w:space="0" w:color="auto"/>
              <w:left w:val="nil"/>
              <w:bottom w:val="single" w:sz="4" w:space="0" w:color="auto"/>
              <w:right w:val="single" w:sz="4" w:space="0" w:color="auto"/>
            </w:tcBorders>
            <w:shd w:val="clear" w:color="auto" w:fill="auto"/>
            <w:noWrap/>
          </w:tcPr>
          <w:p w14:paraId="63E4F939" w14:textId="33B25F54" w:rsidR="008F50A8" w:rsidRPr="00CA59CC"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6239DA12"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35AAEE18"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517631F6" w14:textId="486781C9" w:rsidR="008F50A8"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B8b</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3E67804F" w14:textId="0E656B8F" w:rsidR="008F50A8" w:rsidRPr="00442B20" w:rsidRDefault="000609B0" w:rsidP="000E6744">
            <w:pPr>
              <w:spacing w:after="0" w:line="240" w:lineRule="auto"/>
              <w:contextualSpacing/>
              <w:rPr>
                <w:rFonts w:ascii="Arial" w:eastAsia="Times New Roman" w:hAnsi="Arial" w:cs="Arial"/>
                <w:sz w:val="20"/>
                <w:szCs w:val="20"/>
              </w:rPr>
            </w:pPr>
            <w:r>
              <w:rPr>
                <w:rFonts w:ascii="Arial" w:eastAsia="Times New Roman" w:hAnsi="Arial" w:cs="Arial"/>
                <w:sz w:val="20"/>
                <w:szCs w:val="20"/>
              </w:rPr>
              <w:t>Area yield</w:t>
            </w:r>
            <w:r w:rsidRPr="00B61ECD">
              <w:rPr>
                <w:rFonts w:ascii="Arial" w:eastAsia="Times New Roman" w:hAnsi="Arial" w:cs="Arial"/>
                <w:sz w:val="20"/>
                <w:szCs w:val="20"/>
              </w:rPr>
              <w:t xml:space="preserve"> index insurance</w:t>
            </w:r>
            <w:r w:rsidR="00224EF7">
              <w:rPr>
                <w:rFonts w:ascii="Arial" w:eastAsia="Times New Roman" w:hAnsi="Arial" w:cs="Arial"/>
                <w:sz w:val="20"/>
                <w:szCs w:val="20"/>
              </w:rPr>
              <w:t xml:space="preserve"> (like the one offered by Pula or Tseday </w:t>
            </w:r>
            <w:proofErr w:type="gramStart"/>
            <w:r w:rsidR="00224EF7">
              <w:rPr>
                <w:rFonts w:ascii="Arial" w:eastAsia="Times New Roman" w:hAnsi="Arial" w:cs="Arial"/>
                <w:sz w:val="20"/>
                <w:szCs w:val="20"/>
              </w:rPr>
              <w:t>Bank)</w:t>
            </w:r>
            <w:r w:rsidR="00224EF7" w:rsidRPr="00442B20">
              <w:rPr>
                <w:rFonts w:ascii="Arial" w:eastAsia="Times New Roman" w:hAnsi="Arial" w:cs="Arial"/>
                <w:sz w:val="20"/>
                <w:szCs w:val="20"/>
              </w:rPr>
              <w:t xml:space="preserve"> </w:t>
            </w:r>
            <w:r w:rsidRPr="00B61ECD">
              <w:rPr>
                <w:rFonts w:ascii="Arial" w:eastAsia="Times New Roman" w:hAnsi="Arial" w:cs="Arial"/>
                <w:sz w:val="20"/>
                <w:szCs w:val="20"/>
              </w:rPr>
              <w:t xml:space="preserve"> </w:t>
            </w:r>
            <w:r w:rsidR="008F50A8" w:rsidRPr="00B61ECD">
              <w:rPr>
                <w:rFonts w:ascii="Arial" w:eastAsia="Times New Roman" w:hAnsi="Arial" w:cs="Arial"/>
                <w:sz w:val="20"/>
                <w:szCs w:val="20"/>
              </w:rPr>
              <w:t>is</w:t>
            </w:r>
            <w:proofErr w:type="gramEnd"/>
            <w:r w:rsidR="008F50A8" w:rsidRPr="00B61ECD">
              <w:rPr>
                <w:rFonts w:ascii="Arial" w:eastAsia="Times New Roman" w:hAnsi="Arial" w:cs="Arial"/>
                <w:sz w:val="20"/>
                <w:szCs w:val="20"/>
              </w:rPr>
              <w:t xml:space="preserve"> easily available</w:t>
            </w:r>
          </w:p>
        </w:tc>
        <w:tc>
          <w:tcPr>
            <w:tcW w:w="1912" w:type="pct"/>
            <w:tcBorders>
              <w:top w:val="single" w:sz="4" w:space="0" w:color="auto"/>
              <w:left w:val="nil"/>
              <w:bottom w:val="single" w:sz="4" w:space="0" w:color="auto"/>
              <w:right w:val="single" w:sz="4" w:space="0" w:color="auto"/>
            </w:tcBorders>
            <w:shd w:val="clear" w:color="auto" w:fill="auto"/>
            <w:noWrap/>
          </w:tcPr>
          <w:p w14:paraId="23B23DA7" w14:textId="6E143C10" w:rsidR="008F50A8" w:rsidRPr="00CA59CC"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07F3F92D"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0D109431"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1D9B3D71" w14:textId="77AAA0CB" w:rsidR="008F50A8"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B8c</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6790DFD4" w14:textId="493A742B" w:rsidR="008F50A8" w:rsidRPr="00442B20" w:rsidRDefault="000609B0" w:rsidP="000E6744">
            <w:pPr>
              <w:spacing w:after="0" w:line="240" w:lineRule="auto"/>
              <w:contextualSpacing/>
              <w:rPr>
                <w:rFonts w:ascii="Arial" w:eastAsia="Times New Roman" w:hAnsi="Arial" w:cs="Arial"/>
                <w:sz w:val="20"/>
                <w:szCs w:val="20"/>
              </w:rPr>
            </w:pPr>
            <w:r w:rsidRPr="00457275">
              <w:rPr>
                <w:rFonts w:ascii="Arial" w:eastAsia="Times New Roman" w:hAnsi="Arial" w:cs="Arial"/>
                <w:sz w:val="20"/>
                <w:szCs w:val="20"/>
              </w:rPr>
              <w:t>Area yield</w:t>
            </w:r>
            <w:r w:rsidRPr="00B61ECD">
              <w:rPr>
                <w:rFonts w:ascii="Arial" w:eastAsia="Times New Roman" w:hAnsi="Arial" w:cs="Arial"/>
                <w:sz w:val="20"/>
                <w:szCs w:val="20"/>
              </w:rPr>
              <w:t xml:space="preserve"> index insurance </w:t>
            </w:r>
            <w:r w:rsidR="00224EF7">
              <w:rPr>
                <w:rFonts w:ascii="Arial" w:eastAsia="Times New Roman" w:hAnsi="Arial" w:cs="Arial"/>
                <w:sz w:val="20"/>
                <w:szCs w:val="20"/>
              </w:rPr>
              <w:t>(like the one offered by Pula or Tseday Bank)</w:t>
            </w:r>
            <w:r w:rsidR="00224EF7" w:rsidRPr="00442B20">
              <w:rPr>
                <w:rFonts w:ascii="Arial" w:eastAsia="Times New Roman" w:hAnsi="Arial" w:cs="Arial"/>
                <w:sz w:val="20"/>
                <w:szCs w:val="20"/>
              </w:rPr>
              <w:t xml:space="preserve"> </w:t>
            </w:r>
            <w:r w:rsidR="008F50A8" w:rsidRPr="00B61ECD">
              <w:rPr>
                <w:rFonts w:ascii="Arial" w:eastAsia="Times New Roman" w:hAnsi="Arial" w:cs="Arial"/>
                <w:sz w:val="20"/>
                <w:szCs w:val="20"/>
              </w:rPr>
              <w:t>is cheap</w:t>
            </w:r>
          </w:p>
        </w:tc>
        <w:tc>
          <w:tcPr>
            <w:tcW w:w="1912" w:type="pct"/>
            <w:tcBorders>
              <w:top w:val="single" w:sz="4" w:space="0" w:color="auto"/>
              <w:left w:val="nil"/>
              <w:bottom w:val="single" w:sz="4" w:space="0" w:color="auto"/>
              <w:right w:val="single" w:sz="4" w:space="0" w:color="auto"/>
            </w:tcBorders>
            <w:shd w:val="clear" w:color="auto" w:fill="auto"/>
            <w:noWrap/>
          </w:tcPr>
          <w:p w14:paraId="3BE7C8AB" w14:textId="74A1A2E7" w:rsidR="008F50A8" w:rsidRPr="00CA59CC"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460A1D3D"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6899684C"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26DEC58C" w14:textId="73853CF1" w:rsidR="008F50A8"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B8d</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4B4D4541" w14:textId="77633877" w:rsidR="008F50A8" w:rsidRPr="00442B20" w:rsidRDefault="000609B0" w:rsidP="000E6744">
            <w:pPr>
              <w:spacing w:after="0" w:line="240" w:lineRule="auto"/>
              <w:contextualSpacing/>
              <w:rPr>
                <w:rFonts w:ascii="Arial" w:eastAsia="Times New Roman" w:hAnsi="Arial" w:cs="Arial"/>
                <w:sz w:val="20"/>
                <w:szCs w:val="20"/>
              </w:rPr>
            </w:pPr>
            <w:r>
              <w:rPr>
                <w:rFonts w:ascii="Arial" w:eastAsia="Times New Roman" w:hAnsi="Arial" w:cs="Arial"/>
                <w:sz w:val="20"/>
                <w:szCs w:val="20"/>
              </w:rPr>
              <w:t>Area yield</w:t>
            </w:r>
            <w:r w:rsidRPr="00B61ECD">
              <w:rPr>
                <w:rFonts w:ascii="Arial" w:eastAsia="Times New Roman" w:hAnsi="Arial" w:cs="Arial"/>
                <w:sz w:val="20"/>
                <w:szCs w:val="20"/>
              </w:rPr>
              <w:t xml:space="preserve"> index insurance</w:t>
            </w:r>
            <w:r w:rsidR="008F50A8" w:rsidRPr="00B61ECD">
              <w:rPr>
                <w:rFonts w:ascii="Arial" w:eastAsia="Times New Roman" w:hAnsi="Arial" w:cs="Arial"/>
                <w:sz w:val="20"/>
                <w:szCs w:val="20"/>
              </w:rPr>
              <w:t xml:space="preserve"> </w:t>
            </w:r>
            <w:r w:rsidR="00224EF7">
              <w:rPr>
                <w:rFonts w:ascii="Arial" w:eastAsia="Times New Roman" w:hAnsi="Arial" w:cs="Arial"/>
                <w:sz w:val="20"/>
                <w:szCs w:val="20"/>
              </w:rPr>
              <w:t>(like the one offered by Pula or Tseday Bank)</w:t>
            </w:r>
            <w:r w:rsidR="00224EF7" w:rsidRPr="00442B20">
              <w:rPr>
                <w:rFonts w:ascii="Arial" w:eastAsia="Times New Roman" w:hAnsi="Arial" w:cs="Arial"/>
                <w:sz w:val="20"/>
                <w:szCs w:val="20"/>
              </w:rPr>
              <w:t xml:space="preserve"> </w:t>
            </w:r>
            <w:r w:rsidR="008F50A8" w:rsidRPr="0015238E">
              <w:rPr>
                <w:rFonts w:ascii="Arial" w:eastAsia="Times New Roman" w:hAnsi="Arial" w:cs="Arial"/>
                <w:sz w:val="20"/>
                <w:szCs w:val="20"/>
              </w:rPr>
              <w:t xml:space="preserve">pays </w:t>
            </w:r>
            <w:del w:id="161" w:author="Porter, Maria - (mariaporter)" w:date="2025-06-22T10:45:00Z" w16du:dateUtc="2025-06-22T17:45:00Z">
              <w:r w:rsidR="008F50A8" w:rsidRPr="0015238E" w:rsidDel="0015238E">
                <w:rPr>
                  <w:rFonts w:ascii="Arial" w:eastAsia="Times New Roman" w:hAnsi="Arial" w:cs="Arial"/>
                  <w:sz w:val="20"/>
                  <w:szCs w:val="20"/>
                </w:rPr>
                <w:delText>me</w:delText>
              </w:r>
              <w:r w:rsidR="008F50A8" w:rsidRPr="00B61ECD" w:rsidDel="0015238E">
                <w:rPr>
                  <w:rFonts w:ascii="Arial" w:eastAsia="Times New Roman" w:hAnsi="Arial" w:cs="Arial"/>
                  <w:sz w:val="20"/>
                  <w:szCs w:val="20"/>
                </w:rPr>
                <w:delText xml:space="preserve"> in</w:delText>
              </w:r>
            </w:del>
            <w:ins w:id="162" w:author="Porter, Maria - (mariaporter)" w:date="2025-06-22T10:45:00Z" w16du:dateUtc="2025-06-22T17:45:00Z">
              <w:r w:rsidR="0015238E">
                <w:rPr>
                  <w:rFonts w:ascii="Arial" w:eastAsia="Times New Roman" w:hAnsi="Arial" w:cs="Arial"/>
                  <w:sz w:val="20"/>
                  <w:szCs w:val="20"/>
                </w:rPr>
                <w:t>on</w:t>
              </w:r>
            </w:ins>
            <w:r w:rsidR="008F50A8" w:rsidRPr="00B61ECD">
              <w:rPr>
                <w:rFonts w:ascii="Arial" w:eastAsia="Times New Roman" w:hAnsi="Arial" w:cs="Arial"/>
                <w:sz w:val="20"/>
                <w:szCs w:val="20"/>
              </w:rPr>
              <w:t xml:space="preserve"> time</w:t>
            </w:r>
          </w:p>
        </w:tc>
        <w:tc>
          <w:tcPr>
            <w:tcW w:w="1912" w:type="pct"/>
            <w:tcBorders>
              <w:top w:val="single" w:sz="4" w:space="0" w:color="auto"/>
              <w:left w:val="nil"/>
              <w:bottom w:val="single" w:sz="4" w:space="0" w:color="auto"/>
              <w:right w:val="single" w:sz="4" w:space="0" w:color="auto"/>
            </w:tcBorders>
            <w:shd w:val="clear" w:color="auto" w:fill="auto"/>
            <w:noWrap/>
          </w:tcPr>
          <w:p w14:paraId="6E66ADB2" w14:textId="709C80E0" w:rsidR="008F50A8" w:rsidRPr="00CA59CC"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742272C2" w14:textId="29CCFFDE"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02B10273"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783C4675" w14:textId="1E44C799" w:rsidR="008F50A8"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lastRenderedPageBreak/>
              <w:t>B8e</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3B67FA3A" w14:textId="3D3A3338" w:rsidR="008F50A8" w:rsidRPr="00442B20" w:rsidRDefault="008F50A8" w:rsidP="000E6744">
            <w:pPr>
              <w:spacing w:after="0" w:line="240" w:lineRule="auto"/>
              <w:contextualSpacing/>
              <w:rPr>
                <w:rFonts w:ascii="Arial" w:eastAsia="Times New Roman" w:hAnsi="Arial" w:cs="Arial"/>
                <w:sz w:val="20"/>
                <w:szCs w:val="20"/>
              </w:rPr>
            </w:pPr>
            <w:r w:rsidRPr="00B61ECD">
              <w:rPr>
                <w:rFonts w:ascii="Arial" w:eastAsia="Times New Roman" w:hAnsi="Arial" w:cs="Arial"/>
                <w:sz w:val="20"/>
                <w:szCs w:val="20"/>
              </w:rPr>
              <w:t xml:space="preserve">Under </w:t>
            </w:r>
            <w:r w:rsidR="000609B0">
              <w:rPr>
                <w:rFonts w:ascii="Arial" w:eastAsia="Times New Roman" w:hAnsi="Arial" w:cs="Arial"/>
                <w:sz w:val="20"/>
                <w:szCs w:val="20"/>
              </w:rPr>
              <w:t>area yield</w:t>
            </w:r>
            <w:r w:rsidR="000609B0" w:rsidRPr="00B61ECD">
              <w:rPr>
                <w:rFonts w:ascii="Arial" w:eastAsia="Times New Roman" w:hAnsi="Arial" w:cs="Arial"/>
                <w:sz w:val="20"/>
                <w:szCs w:val="20"/>
              </w:rPr>
              <w:t xml:space="preserve"> index insurance</w:t>
            </w:r>
            <w:r w:rsidR="00224EF7">
              <w:rPr>
                <w:rFonts w:ascii="Arial" w:eastAsia="Times New Roman" w:hAnsi="Arial" w:cs="Arial"/>
                <w:sz w:val="20"/>
                <w:szCs w:val="20"/>
              </w:rPr>
              <w:t xml:space="preserve"> (like the one offered by Pula or Tseday Bank)</w:t>
            </w:r>
            <w:r w:rsidRPr="00B61ECD">
              <w:rPr>
                <w:rFonts w:ascii="Arial" w:eastAsia="Times New Roman" w:hAnsi="Arial" w:cs="Arial"/>
                <w:sz w:val="20"/>
                <w:szCs w:val="20"/>
              </w:rPr>
              <w:t>, I expect to get a payment whenever I experience losses</w:t>
            </w:r>
          </w:p>
        </w:tc>
        <w:tc>
          <w:tcPr>
            <w:tcW w:w="1912" w:type="pct"/>
            <w:tcBorders>
              <w:top w:val="single" w:sz="4" w:space="0" w:color="auto"/>
              <w:left w:val="nil"/>
              <w:bottom w:val="single" w:sz="4" w:space="0" w:color="auto"/>
              <w:right w:val="single" w:sz="4" w:space="0" w:color="auto"/>
            </w:tcBorders>
            <w:shd w:val="clear" w:color="auto" w:fill="auto"/>
            <w:noWrap/>
          </w:tcPr>
          <w:p w14:paraId="1EF76980" w14:textId="0CDDC5E7" w:rsidR="008F50A8" w:rsidRPr="00CA59CC"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14971298"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2906B2C3"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175657A8" w14:textId="278F3612" w:rsidR="008F50A8"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B8f</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666D8C5D" w14:textId="197786EB" w:rsidR="008F50A8" w:rsidRPr="00442B20" w:rsidRDefault="008F50A8" w:rsidP="000E6744">
            <w:pPr>
              <w:spacing w:after="0" w:line="240" w:lineRule="auto"/>
              <w:contextualSpacing/>
              <w:rPr>
                <w:rFonts w:ascii="Arial" w:eastAsia="Times New Roman" w:hAnsi="Arial" w:cs="Arial"/>
                <w:sz w:val="20"/>
                <w:szCs w:val="20"/>
              </w:rPr>
            </w:pPr>
            <w:r w:rsidRPr="00B61ECD">
              <w:rPr>
                <w:rFonts w:ascii="Arial" w:eastAsia="Times New Roman" w:hAnsi="Arial" w:cs="Arial"/>
                <w:sz w:val="20"/>
                <w:szCs w:val="20"/>
              </w:rPr>
              <w:t xml:space="preserve">In case of crop damage, I trust the </w:t>
            </w:r>
            <w:r w:rsidR="000609B0">
              <w:rPr>
                <w:rFonts w:ascii="Arial" w:eastAsia="Times New Roman" w:hAnsi="Arial" w:cs="Arial"/>
                <w:sz w:val="20"/>
                <w:szCs w:val="20"/>
              </w:rPr>
              <w:t>area yield</w:t>
            </w:r>
            <w:r w:rsidR="000609B0" w:rsidRPr="00B61ECD">
              <w:rPr>
                <w:rFonts w:ascii="Arial" w:eastAsia="Times New Roman" w:hAnsi="Arial" w:cs="Arial"/>
                <w:sz w:val="20"/>
                <w:szCs w:val="20"/>
              </w:rPr>
              <w:t xml:space="preserve"> index insurance</w:t>
            </w:r>
            <w:r w:rsidRPr="00B61ECD">
              <w:rPr>
                <w:rFonts w:ascii="Arial" w:eastAsia="Times New Roman" w:hAnsi="Arial" w:cs="Arial"/>
                <w:sz w:val="20"/>
                <w:szCs w:val="20"/>
              </w:rPr>
              <w:t xml:space="preserve"> company </w:t>
            </w:r>
            <w:r w:rsidR="000609B0">
              <w:rPr>
                <w:rFonts w:ascii="Arial" w:eastAsia="Times New Roman" w:hAnsi="Arial" w:cs="Arial"/>
                <w:sz w:val="20"/>
                <w:szCs w:val="20"/>
              </w:rPr>
              <w:t>(Pula</w:t>
            </w:r>
            <w:r w:rsidR="00224EF7">
              <w:rPr>
                <w:rFonts w:ascii="Arial" w:eastAsia="Times New Roman" w:hAnsi="Arial" w:cs="Arial"/>
                <w:sz w:val="20"/>
                <w:szCs w:val="20"/>
              </w:rPr>
              <w:t xml:space="preserve"> / Tseday Bank?</w:t>
            </w:r>
            <w:r w:rsidR="000609B0">
              <w:rPr>
                <w:rFonts w:ascii="Arial" w:eastAsia="Times New Roman" w:hAnsi="Arial" w:cs="Arial"/>
                <w:sz w:val="20"/>
                <w:szCs w:val="20"/>
              </w:rPr>
              <w:t xml:space="preserve">) </w:t>
            </w:r>
            <w:r w:rsidRPr="00B61ECD">
              <w:rPr>
                <w:rFonts w:ascii="Arial" w:eastAsia="Times New Roman" w:hAnsi="Arial" w:cs="Arial"/>
                <w:sz w:val="20"/>
                <w:szCs w:val="20"/>
              </w:rPr>
              <w:t>will know</w:t>
            </w:r>
          </w:p>
        </w:tc>
        <w:tc>
          <w:tcPr>
            <w:tcW w:w="1912" w:type="pct"/>
            <w:tcBorders>
              <w:top w:val="single" w:sz="4" w:space="0" w:color="auto"/>
              <w:left w:val="nil"/>
              <w:bottom w:val="single" w:sz="4" w:space="0" w:color="auto"/>
              <w:right w:val="single" w:sz="4" w:space="0" w:color="auto"/>
            </w:tcBorders>
            <w:shd w:val="clear" w:color="auto" w:fill="auto"/>
            <w:noWrap/>
          </w:tcPr>
          <w:p w14:paraId="13AEBECE" w14:textId="1BC26979" w:rsidR="008F50A8" w:rsidRPr="00CA59CC"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31DA9158"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29300AAA"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2F98FA0C" w14:textId="7E336B0A" w:rsidR="008F50A8"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B8g</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1ABD65B2" w14:textId="5E808074" w:rsidR="008F50A8" w:rsidRPr="00442B20" w:rsidRDefault="000609B0" w:rsidP="000E6744">
            <w:pPr>
              <w:spacing w:after="0" w:line="240" w:lineRule="auto"/>
              <w:contextualSpacing/>
              <w:rPr>
                <w:rFonts w:ascii="Arial" w:eastAsia="Times New Roman" w:hAnsi="Arial" w:cs="Arial"/>
                <w:sz w:val="20"/>
                <w:szCs w:val="20"/>
              </w:rPr>
            </w:pPr>
            <w:r>
              <w:rPr>
                <w:rFonts w:ascii="Arial" w:eastAsia="Times New Roman" w:hAnsi="Arial" w:cs="Arial"/>
                <w:sz w:val="20"/>
                <w:szCs w:val="20"/>
              </w:rPr>
              <w:t>Area yield</w:t>
            </w:r>
            <w:r w:rsidRPr="00B61ECD">
              <w:rPr>
                <w:rFonts w:ascii="Arial" w:eastAsia="Times New Roman" w:hAnsi="Arial" w:cs="Arial"/>
                <w:sz w:val="20"/>
                <w:szCs w:val="20"/>
              </w:rPr>
              <w:t xml:space="preserve"> index insurance</w:t>
            </w:r>
            <w:r w:rsidR="00224EF7">
              <w:rPr>
                <w:rFonts w:ascii="Arial" w:eastAsia="Times New Roman" w:hAnsi="Arial" w:cs="Arial"/>
                <w:sz w:val="20"/>
                <w:szCs w:val="20"/>
              </w:rPr>
              <w:t xml:space="preserve"> (like the one offered by Pula or Tseday </w:t>
            </w:r>
            <w:proofErr w:type="gramStart"/>
            <w:r w:rsidR="00224EF7">
              <w:rPr>
                <w:rFonts w:ascii="Arial" w:eastAsia="Times New Roman" w:hAnsi="Arial" w:cs="Arial"/>
                <w:sz w:val="20"/>
                <w:szCs w:val="20"/>
              </w:rPr>
              <w:t>Bank)</w:t>
            </w:r>
            <w:r w:rsidR="00224EF7" w:rsidRPr="00442B20">
              <w:rPr>
                <w:rFonts w:ascii="Arial" w:eastAsia="Times New Roman" w:hAnsi="Arial" w:cs="Arial"/>
                <w:sz w:val="20"/>
                <w:szCs w:val="20"/>
              </w:rPr>
              <w:t xml:space="preserve"> </w:t>
            </w:r>
            <w:r w:rsidR="008F50A8" w:rsidRPr="00B61ECD">
              <w:rPr>
                <w:rFonts w:ascii="Arial" w:eastAsia="Times New Roman" w:hAnsi="Arial" w:cs="Arial"/>
                <w:sz w:val="20"/>
                <w:szCs w:val="20"/>
              </w:rPr>
              <w:t xml:space="preserve"> is</w:t>
            </w:r>
            <w:proofErr w:type="gramEnd"/>
            <w:r w:rsidR="008F50A8" w:rsidRPr="00B61ECD">
              <w:rPr>
                <w:rFonts w:ascii="Arial" w:eastAsia="Times New Roman" w:hAnsi="Arial" w:cs="Arial"/>
                <w:sz w:val="20"/>
                <w:szCs w:val="20"/>
              </w:rPr>
              <w:t xml:space="preserve"> of good quality</w:t>
            </w:r>
          </w:p>
        </w:tc>
        <w:tc>
          <w:tcPr>
            <w:tcW w:w="1912" w:type="pct"/>
            <w:tcBorders>
              <w:top w:val="single" w:sz="4" w:space="0" w:color="auto"/>
              <w:left w:val="nil"/>
              <w:bottom w:val="single" w:sz="4" w:space="0" w:color="auto"/>
              <w:right w:val="single" w:sz="4" w:space="0" w:color="auto"/>
            </w:tcBorders>
            <w:shd w:val="clear" w:color="auto" w:fill="auto"/>
            <w:noWrap/>
          </w:tcPr>
          <w:p w14:paraId="6EF30E24" w14:textId="4B744A13" w:rsidR="008F50A8" w:rsidRPr="00CA59CC"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7D7268EB"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75E96E2D"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61757D27" w14:textId="2B4DC604" w:rsidR="008F50A8"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B8h</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734F195B" w14:textId="0A1C5B02" w:rsidR="008F50A8" w:rsidRPr="00442B20" w:rsidRDefault="008F50A8" w:rsidP="000E6744">
            <w:pPr>
              <w:spacing w:after="0" w:line="240" w:lineRule="auto"/>
              <w:contextualSpacing/>
              <w:rPr>
                <w:rFonts w:ascii="Arial" w:eastAsia="Times New Roman" w:hAnsi="Arial" w:cs="Arial"/>
                <w:sz w:val="20"/>
                <w:szCs w:val="20"/>
              </w:rPr>
            </w:pPr>
            <w:r w:rsidRPr="00B61ECD">
              <w:rPr>
                <w:rFonts w:ascii="Arial" w:eastAsia="Times New Roman" w:hAnsi="Arial" w:cs="Arial"/>
                <w:sz w:val="20"/>
                <w:szCs w:val="20"/>
              </w:rPr>
              <w:t xml:space="preserve">I have a good relationship with the agent selling </w:t>
            </w:r>
            <w:r w:rsidR="000609B0">
              <w:rPr>
                <w:rFonts w:ascii="Arial" w:eastAsia="Times New Roman" w:hAnsi="Arial" w:cs="Arial"/>
                <w:sz w:val="20"/>
                <w:szCs w:val="20"/>
              </w:rPr>
              <w:t>area yield</w:t>
            </w:r>
            <w:r w:rsidR="000609B0" w:rsidRPr="00B61ECD">
              <w:rPr>
                <w:rFonts w:ascii="Arial" w:eastAsia="Times New Roman" w:hAnsi="Arial" w:cs="Arial"/>
                <w:sz w:val="20"/>
                <w:szCs w:val="20"/>
              </w:rPr>
              <w:t xml:space="preserve"> index insurance</w:t>
            </w:r>
            <w:r w:rsidR="00224EF7">
              <w:rPr>
                <w:rFonts w:ascii="Arial" w:eastAsia="Times New Roman" w:hAnsi="Arial" w:cs="Arial"/>
                <w:sz w:val="20"/>
                <w:szCs w:val="20"/>
              </w:rPr>
              <w:t xml:space="preserve"> (like the one offered by Pula or Tseday Bank)</w:t>
            </w:r>
            <w:r w:rsidR="00224EF7" w:rsidRPr="00442B20">
              <w:rPr>
                <w:rFonts w:ascii="Arial" w:eastAsia="Times New Roman" w:hAnsi="Arial" w:cs="Arial"/>
                <w:sz w:val="20"/>
                <w:szCs w:val="20"/>
              </w:rPr>
              <w:t xml:space="preserve"> </w:t>
            </w:r>
            <w:r w:rsidRPr="00B61ECD">
              <w:rPr>
                <w:rFonts w:ascii="Arial" w:eastAsia="Times New Roman" w:hAnsi="Arial" w:cs="Arial"/>
                <w:sz w:val="20"/>
                <w:szCs w:val="20"/>
              </w:rPr>
              <w:t>/</w:t>
            </w:r>
            <w:r w:rsidR="00224EF7">
              <w:rPr>
                <w:rFonts w:ascii="Arial" w:eastAsia="Times New Roman" w:hAnsi="Arial" w:cs="Arial"/>
                <w:sz w:val="20"/>
                <w:szCs w:val="20"/>
              </w:rPr>
              <w:t xml:space="preserve"> </w:t>
            </w:r>
            <w:r w:rsidRPr="0015238E">
              <w:rPr>
                <w:rFonts w:ascii="Arial" w:eastAsia="Times New Roman" w:hAnsi="Arial" w:cs="Arial"/>
                <w:sz w:val="20"/>
                <w:szCs w:val="20"/>
                <w:highlight w:val="yellow"/>
              </w:rPr>
              <w:t>I trust the agent</w:t>
            </w:r>
          </w:p>
        </w:tc>
        <w:tc>
          <w:tcPr>
            <w:tcW w:w="1912" w:type="pct"/>
            <w:tcBorders>
              <w:top w:val="single" w:sz="4" w:space="0" w:color="auto"/>
              <w:left w:val="nil"/>
              <w:bottom w:val="single" w:sz="4" w:space="0" w:color="auto"/>
              <w:right w:val="single" w:sz="4" w:space="0" w:color="auto"/>
            </w:tcBorders>
            <w:shd w:val="clear" w:color="auto" w:fill="auto"/>
            <w:noWrap/>
          </w:tcPr>
          <w:p w14:paraId="3C8CB03E" w14:textId="75B6DB5D" w:rsidR="008F50A8" w:rsidRPr="00CA59CC"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7C5221D9"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1F133D4E"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4D5A31B1" w14:textId="337D2FBC" w:rsidR="008F50A8" w:rsidRPr="00CA59CC" w:rsidRDefault="008F50A8"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B9</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18312D24" w14:textId="6F57B73A" w:rsidR="008F50A8" w:rsidRPr="00CA59CC" w:rsidRDefault="008F50A8" w:rsidP="000E6744">
            <w:pPr>
              <w:spacing w:after="0" w:line="240" w:lineRule="auto"/>
              <w:contextualSpacing/>
              <w:rPr>
                <w:rFonts w:ascii="Arial" w:eastAsia="Times New Roman" w:hAnsi="Arial" w:cs="Arial"/>
                <w:sz w:val="20"/>
                <w:szCs w:val="20"/>
              </w:rPr>
            </w:pPr>
            <w:r w:rsidRPr="00B61ECD">
              <w:rPr>
                <w:rFonts w:ascii="Arial" w:eastAsia="Times New Roman" w:hAnsi="Arial" w:cs="Arial"/>
                <w:sz w:val="20"/>
                <w:szCs w:val="20"/>
              </w:rPr>
              <w:t>Have you bought</w:t>
            </w:r>
            <w:r w:rsidR="00072309">
              <w:rPr>
                <w:rFonts w:ascii="Arial" w:eastAsia="Times New Roman" w:hAnsi="Arial" w:cs="Arial"/>
                <w:sz w:val="20"/>
                <w:szCs w:val="20"/>
              </w:rPr>
              <w:t xml:space="preserve"> </w:t>
            </w:r>
            <w:r w:rsidR="000609B0">
              <w:rPr>
                <w:rFonts w:ascii="Arial" w:eastAsia="Times New Roman" w:hAnsi="Arial" w:cs="Arial"/>
                <w:sz w:val="20"/>
                <w:szCs w:val="20"/>
              </w:rPr>
              <w:t>area yield</w:t>
            </w:r>
            <w:r w:rsidR="000609B0" w:rsidRPr="00442B20">
              <w:rPr>
                <w:rFonts w:ascii="Arial" w:eastAsia="Times New Roman" w:hAnsi="Arial" w:cs="Arial"/>
                <w:sz w:val="20"/>
                <w:szCs w:val="20"/>
              </w:rPr>
              <w:t xml:space="preserve"> </w:t>
            </w:r>
            <w:r w:rsidR="000609B0" w:rsidRPr="00B61ECD">
              <w:rPr>
                <w:rFonts w:ascii="Arial" w:eastAsia="Times New Roman" w:hAnsi="Arial" w:cs="Arial"/>
                <w:sz w:val="20"/>
                <w:szCs w:val="20"/>
              </w:rPr>
              <w:t>index insurance</w:t>
            </w:r>
            <w:r w:rsidR="00224EF7">
              <w:rPr>
                <w:rFonts w:ascii="Arial" w:eastAsia="Times New Roman" w:hAnsi="Arial" w:cs="Arial"/>
                <w:sz w:val="20"/>
                <w:szCs w:val="20"/>
              </w:rPr>
              <w:t xml:space="preserve"> (like the one offered by Pula or Tseday </w:t>
            </w:r>
            <w:proofErr w:type="gramStart"/>
            <w:r w:rsidR="00224EF7">
              <w:rPr>
                <w:rFonts w:ascii="Arial" w:eastAsia="Times New Roman" w:hAnsi="Arial" w:cs="Arial"/>
                <w:sz w:val="20"/>
                <w:szCs w:val="20"/>
              </w:rPr>
              <w:t>Bank)</w:t>
            </w:r>
            <w:r w:rsidR="00224EF7" w:rsidRPr="00442B20">
              <w:rPr>
                <w:rFonts w:ascii="Arial" w:eastAsia="Times New Roman" w:hAnsi="Arial" w:cs="Arial"/>
                <w:sz w:val="20"/>
                <w:szCs w:val="20"/>
              </w:rPr>
              <w:t xml:space="preserve"> </w:t>
            </w:r>
            <w:r w:rsidRPr="00B61ECD">
              <w:rPr>
                <w:rFonts w:ascii="Arial" w:eastAsia="Times New Roman" w:hAnsi="Arial" w:cs="Arial"/>
                <w:sz w:val="20"/>
                <w:szCs w:val="20"/>
              </w:rPr>
              <w:t xml:space="preserve"> for</w:t>
            </w:r>
            <w:proofErr w:type="gramEnd"/>
            <w:r w:rsidRPr="00B61ECD">
              <w:rPr>
                <w:rFonts w:ascii="Arial" w:eastAsia="Times New Roman" w:hAnsi="Arial" w:cs="Arial"/>
                <w:sz w:val="20"/>
                <w:szCs w:val="20"/>
              </w:rPr>
              <w:t xml:space="preserve"> </w:t>
            </w:r>
            <w:r w:rsidR="0049047C">
              <w:rPr>
                <w:rFonts w:ascii="Arial" w:eastAsia="Times New Roman" w:hAnsi="Arial" w:cs="Arial"/>
                <w:sz w:val="20"/>
                <w:szCs w:val="20"/>
              </w:rPr>
              <w:t>the 2016/17 Meher</w:t>
            </w:r>
            <w:r w:rsidRPr="00B61ECD">
              <w:rPr>
                <w:rFonts w:ascii="Arial" w:eastAsia="Times New Roman" w:hAnsi="Arial" w:cs="Arial"/>
                <w:sz w:val="20"/>
                <w:szCs w:val="20"/>
              </w:rPr>
              <w:t xml:space="preserve"> season?</w:t>
            </w:r>
          </w:p>
        </w:tc>
        <w:tc>
          <w:tcPr>
            <w:tcW w:w="1912" w:type="pct"/>
            <w:tcBorders>
              <w:top w:val="single" w:sz="4" w:space="0" w:color="auto"/>
              <w:left w:val="nil"/>
              <w:bottom w:val="single" w:sz="4" w:space="0" w:color="auto"/>
              <w:right w:val="single" w:sz="4" w:space="0" w:color="auto"/>
            </w:tcBorders>
            <w:shd w:val="clear" w:color="auto" w:fill="auto"/>
            <w:noWrap/>
          </w:tcPr>
          <w:p w14:paraId="5CE6DC8D" w14:textId="1D71DBED" w:rsidR="008F50A8" w:rsidRDefault="008F50A8" w:rsidP="000E6744">
            <w:pPr>
              <w:spacing w:after="0" w:line="240" w:lineRule="auto"/>
              <w:contextualSpacing/>
              <w:rPr>
                <w:rFonts w:ascii="Arial" w:eastAsia="Times New Roman" w:hAnsi="Arial" w:cs="Arial"/>
                <w:sz w:val="20"/>
                <w:szCs w:val="20"/>
              </w:rPr>
            </w:pPr>
            <w:r w:rsidRPr="00B61ECD">
              <w:rPr>
                <w:rFonts w:ascii="Arial" w:eastAsia="Times New Roman" w:hAnsi="Arial" w:cs="Arial"/>
                <w:sz w:val="20"/>
                <w:szCs w:val="20"/>
              </w:rPr>
              <w:t xml:space="preserve">1. Yes, I paid   </w:t>
            </w:r>
          </w:p>
          <w:p w14:paraId="446DBEB8" w14:textId="2A434F87" w:rsidR="008F50A8" w:rsidRDefault="008F50A8" w:rsidP="000E6744">
            <w:pPr>
              <w:spacing w:after="0" w:line="240" w:lineRule="auto"/>
              <w:contextualSpacing/>
              <w:rPr>
                <w:rFonts w:ascii="Arial" w:eastAsia="Times New Roman" w:hAnsi="Arial" w:cs="Arial"/>
                <w:sz w:val="20"/>
                <w:szCs w:val="20"/>
              </w:rPr>
            </w:pPr>
            <w:r w:rsidRPr="00B61ECD">
              <w:rPr>
                <w:rFonts w:ascii="Arial" w:eastAsia="Times New Roman" w:hAnsi="Arial" w:cs="Arial"/>
                <w:sz w:val="20"/>
                <w:szCs w:val="20"/>
              </w:rPr>
              <w:t>2</w:t>
            </w:r>
            <w:r w:rsidR="000609B0">
              <w:rPr>
                <w:rFonts w:ascii="Arial" w:eastAsia="Times New Roman" w:hAnsi="Arial" w:cs="Arial"/>
                <w:sz w:val="20"/>
                <w:szCs w:val="20"/>
              </w:rPr>
              <w:t>.</w:t>
            </w:r>
            <w:r w:rsidRPr="00B61ECD">
              <w:rPr>
                <w:rFonts w:ascii="Arial" w:eastAsia="Times New Roman" w:hAnsi="Arial" w:cs="Arial"/>
                <w:sz w:val="20"/>
                <w:szCs w:val="20"/>
              </w:rPr>
              <w:t xml:space="preserve"> Yes,</w:t>
            </w:r>
            <w:r w:rsidR="00072309">
              <w:rPr>
                <w:rFonts w:ascii="Arial" w:eastAsia="Times New Roman" w:hAnsi="Arial" w:cs="Arial"/>
                <w:sz w:val="20"/>
                <w:szCs w:val="20"/>
              </w:rPr>
              <w:t xml:space="preserve"> Pula / AT</w:t>
            </w:r>
            <w:r w:rsidR="00A5716A">
              <w:rPr>
                <w:rFonts w:ascii="Arial" w:eastAsia="Times New Roman" w:hAnsi="Arial" w:cs="Arial"/>
                <w:sz w:val="20"/>
                <w:szCs w:val="20"/>
              </w:rPr>
              <w:t>A</w:t>
            </w:r>
            <w:r w:rsidRPr="00B61ECD">
              <w:rPr>
                <w:rFonts w:ascii="Arial" w:eastAsia="Times New Roman" w:hAnsi="Arial" w:cs="Arial"/>
                <w:sz w:val="20"/>
                <w:szCs w:val="20"/>
              </w:rPr>
              <w:t xml:space="preserve"> covered the cost.</w:t>
            </w:r>
          </w:p>
          <w:p w14:paraId="319D8FC0" w14:textId="497263DC" w:rsidR="008F50A8" w:rsidRPr="00CA59CC" w:rsidRDefault="008F50A8" w:rsidP="000E6744">
            <w:pPr>
              <w:spacing w:after="0" w:line="240" w:lineRule="auto"/>
              <w:contextualSpacing/>
              <w:rPr>
                <w:rFonts w:ascii="Arial" w:eastAsia="Times New Roman" w:hAnsi="Arial" w:cs="Arial"/>
                <w:sz w:val="20"/>
                <w:szCs w:val="20"/>
              </w:rPr>
            </w:pPr>
            <w:r w:rsidRPr="00B61ECD">
              <w:rPr>
                <w:rFonts w:ascii="Arial" w:eastAsia="Times New Roman" w:hAnsi="Arial" w:cs="Arial"/>
                <w:sz w:val="20"/>
                <w:szCs w:val="20"/>
              </w:rPr>
              <w:t>0. No</w:t>
            </w:r>
          </w:p>
        </w:tc>
        <w:tc>
          <w:tcPr>
            <w:tcW w:w="694" w:type="pct"/>
            <w:tcBorders>
              <w:top w:val="single" w:sz="4" w:space="0" w:color="auto"/>
              <w:left w:val="nil"/>
              <w:bottom w:val="single" w:sz="4" w:space="0" w:color="auto"/>
              <w:right w:val="single" w:sz="4" w:space="0" w:color="auto"/>
            </w:tcBorders>
            <w:shd w:val="clear" w:color="auto" w:fill="auto"/>
            <w:noWrap/>
          </w:tcPr>
          <w:p w14:paraId="04A09225" w14:textId="77777777" w:rsidR="008F50A8" w:rsidRPr="00CA59CC" w:rsidRDefault="008F50A8" w:rsidP="000E6744">
            <w:pPr>
              <w:spacing w:after="0" w:line="240" w:lineRule="auto"/>
              <w:contextualSpacing/>
              <w:rPr>
                <w:rFonts w:ascii="Arial" w:eastAsia="Times New Roman" w:hAnsi="Arial" w:cs="Arial"/>
                <w:sz w:val="20"/>
                <w:szCs w:val="20"/>
              </w:rPr>
            </w:pPr>
          </w:p>
        </w:tc>
      </w:tr>
      <w:tr w:rsidR="008F50A8" w:rsidRPr="00CA59CC" w14:paraId="77088289"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39712DFE" w14:textId="73F0D24B" w:rsidR="008F50A8" w:rsidRDefault="008F50A8" w:rsidP="000E6744">
            <w:pPr>
              <w:spacing w:after="0" w:line="240" w:lineRule="auto"/>
              <w:contextualSpacing/>
              <w:jc w:val="center"/>
              <w:rPr>
                <w:rFonts w:ascii="Arial" w:eastAsia="Times New Roman" w:hAnsi="Arial" w:cs="Arial"/>
                <w:sz w:val="20"/>
                <w:szCs w:val="20"/>
              </w:rPr>
            </w:pPr>
            <w:commentRangeStart w:id="163"/>
            <w:commentRangeStart w:id="164"/>
            <w:r>
              <w:rPr>
                <w:rFonts w:ascii="Arial" w:eastAsia="Times New Roman" w:hAnsi="Arial" w:cs="Arial"/>
                <w:sz w:val="20"/>
                <w:szCs w:val="20"/>
              </w:rPr>
              <w:t>B</w:t>
            </w:r>
            <w:commentRangeStart w:id="165"/>
            <w:r>
              <w:rPr>
                <w:rFonts w:ascii="Arial" w:eastAsia="Times New Roman" w:hAnsi="Arial" w:cs="Arial"/>
                <w:sz w:val="20"/>
                <w:szCs w:val="20"/>
              </w:rPr>
              <w:t>12</w:t>
            </w:r>
            <w:commentRangeEnd w:id="163"/>
            <w:r w:rsidR="00A5716A">
              <w:rPr>
                <w:rStyle w:val="CommentReference"/>
              </w:rPr>
              <w:commentReference w:id="163"/>
            </w:r>
            <w:commentRangeEnd w:id="164"/>
            <w:r w:rsidR="004F0DE4">
              <w:rPr>
                <w:rStyle w:val="CommentReference"/>
              </w:rPr>
              <w:commentReference w:id="164"/>
            </w:r>
            <w:commentRangeEnd w:id="165"/>
            <w:r w:rsidR="006D3A1B">
              <w:rPr>
                <w:rStyle w:val="CommentReference"/>
              </w:rPr>
              <w:commentReference w:id="165"/>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20947C97" w14:textId="77777777" w:rsidR="00D406C4" w:rsidRDefault="00D406C4" w:rsidP="000E6744">
            <w:pPr>
              <w:spacing w:after="0" w:line="240" w:lineRule="auto"/>
              <w:contextualSpacing/>
              <w:rPr>
                <w:rFonts w:ascii="Arial" w:eastAsia="Times New Roman" w:hAnsi="Arial" w:cs="Arial"/>
                <w:sz w:val="20"/>
                <w:szCs w:val="20"/>
              </w:rPr>
            </w:pPr>
          </w:p>
          <w:p w14:paraId="6AFB966A" w14:textId="77777777" w:rsidR="00D406C4" w:rsidRDefault="00D406C4" w:rsidP="000E6744">
            <w:pPr>
              <w:spacing w:after="0" w:line="240" w:lineRule="auto"/>
              <w:contextualSpacing/>
              <w:rPr>
                <w:rFonts w:ascii="Arial" w:eastAsia="Times New Roman" w:hAnsi="Arial" w:cs="Arial"/>
                <w:sz w:val="20"/>
                <w:szCs w:val="20"/>
              </w:rPr>
            </w:pPr>
          </w:p>
          <w:p w14:paraId="23971B5B" w14:textId="19F1C412" w:rsidR="008F50A8" w:rsidRDefault="008F50A8" w:rsidP="000E6744">
            <w:pPr>
              <w:spacing w:after="0" w:line="240" w:lineRule="auto"/>
              <w:contextualSpacing/>
              <w:rPr>
                <w:rFonts w:ascii="Arial" w:eastAsia="Times New Roman" w:hAnsi="Arial" w:cs="Arial"/>
                <w:sz w:val="20"/>
                <w:szCs w:val="20"/>
              </w:rPr>
            </w:pPr>
            <w:commentRangeStart w:id="166"/>
            <w:commentRangeStart w:id="167"/>
            <w:r w:rsidRPr="00B61ECD">
              <w:rPr>
                <w:rFonts w:ascii="Arial" w:eastAsia="Times New Roman" w:hAnsi="Arial" w:cs="Arial"/>
                <w:sz w:val="20"/>
                <w:szCs w:val="20"/>
              </w:rPr>
              <w:t>To what extent do you agree with the following statement?</w:t>
            </w:r>
            <w:r>
              <w:rPr>
                <w:rFonts w:ascii="Arial" w:eastAsia="Times New Roman" w:hAnsi="Arial" w:cs="Arial"/>
                <w:sz w:val="20"/>
                <w:szCs w:val="20"/>
              </w:rPr>
              <w:t xml:space="preserve"> </w:t>
            </w:r>
            <w:commentRangeEnd w:id="166"/>
            <w:r w:rsidR="00435645">
              <w:rPr>
                <w:rStyle w:val="CommentReference"/>
              </w:rPr>
              <w:commentReference w:id="166"/>
            </w:r>
            <w:commentRangeEnd w:id="167"/>
            <w:r w:rsidR="00224EF7">
              <w:rPr>
                <w:rStyle w:val="CommentReference"/>
              </w:rPr>
              <w:commentReference w:id="167"/>
            </w:r>
          </w:p>
          <w:p w14:paraId="45FE3CF8" w14:textId="77014A19" w:rsidR="008F50A8" w:rsidRPr="00B61ECD" w:rsidRDefault="008F50A8" w:rsidP="000E6744">
            <w:pPr>
              <w:spacing w:after="0" w:line="240" w:lineRule="auto"/>
              <w:contextualSpacing/>
              <w:rPr>
                <w:rFonts w:ascii="Arial" w:eastAsia="Times New Roman" w:hAnsi="Arial" w:cs="Arial"/>
                <w:sz w:val="20"/>
                <w:szCs w:val="20"/>
              </w:rPr>
            </w:pPr>
            <w:r w:rsidRPr="00B61ECD">
              <w:rPr>
                <w:rFonts w:ascii="Arial" w:eastAsia="Times New Roman" w:hAnsi="Arial" w:cs="Arial"/>
                <w:color w:val="FF0000"/>
                <w:sz w:val="20"/>
                <w:szCs w:val="20"/>
              </w:rPr>
              <w:t xml:space="preserve">[HINT-This is a generic question that is not </w:t>
            </w:r>
            <w:proofErr w:type="gramStart"/>
            <w:r w:rsidRPr="00B61ECD">
              <w:rPr>
                <w:rFonts w:ascii="Arial" w:eastAsia="Times New Roman" w:hAnsi="Arial" w:cs="Arial"/>
                <w:color w:val="FF0000"/>
                <w:sz w:val="20"/>
                <w:szCs w:val="20"/>
              </w:rPr>
              <w:t>founded</w:t>
            </w:r>
            <w:proofErr w:type="gramEnd"/>
            <w:r w:rsidRPr="00B61ECD">
              <w:rPr>
                <w:rFonts w:ascii="Arial" w:eastAsia="Times New Roman" w:hAnsi="Arial" w:cs="Arial"/>
                <w:color w:val="FF0000"/>
                <w:sz w:val="20"/>
                <w:szCs w:val="20"/>
              </w:rPr>
              <w:t xml:space="preserve"> </w:t>
            </w:r>
            <w:proofErr w:type="gramStart"/>
            <w:r w:rsidRPr="00B61ECD">
              <w:rPr>
                <w:rFonts w:ascii="Arial" w:eastAsia="Times New Roman" w:hAnsi="Arial" w:cs="Arial"/>
                <w:color w:val="FF0000"/>
                <w:sz w:val="20"/>
                <w:szCs w:val="20"/>
              </w:rPr>
              <w:t>on</w:t>
            </w:r>
            <w:proofErr w:type="gramEnd"/>
            <w:r w:rsidRPr="00B61ECD">
              <w:rPr>
                <w:rFonts w:ascii="Arial" w:eastAsia="Times New Roman" w:hAnsi="Arial" w:cs="Arial"/>
                <w:color w:val="FF0000"/>
                <w:sz w:val="20"/>
                <w:szCs w:val="20"/>
              </w:rPr>
              <w:t xml:space="preserve"> any season. It is aimed at getting the general perception of insurance]</w:t>
            </w:r>
          </w:p>
        </w:tc>
        <w:tc>
          <w:tcPr>
            <w:tcW w:w="1912" w:type="pct"/>
            <w:tcBorders>
              <w:top w:val="single" w:sz="4" w:space="0" w:color="auto"/>
              <w:left w:val="nil"/>
              <w:bottom w:val="single" w:sz="4" w:space="0" w:color="auto"/>
              <w:right w:val="single" w:sz="4" w:space="0" w:color="auto"/>
            </w:tcBorders>
            <w:shd w:val="clear" w:color="auto" w:fill="auto"/>
            <w:noWrap/>
          </w:tcPr>
          <w:p w14:paraId="4575CBD0" w14:textId="481E699F" w:rsidR="008F50A8" w:rsidRPr="00B61ECD" w:rsidRDefault="008F50A8" w:rsidP="000E6744">
            <w:pPr>
              <w:spacing w:after="0" w:line="240" w:lineRule="auto"/>
              <w:contextualSpacing/>
              <w:rPr>
                <w:rFonts w:ascii="Arial" w:eastAsia="Times New Roman" w:hAnsi="Arial" w:cs="Arial"/>
                <w:sz w:val="20"/>
                <w:szCs w:val="20"/>
              </w:rPr>
            </w:pPr>
            <w:r w:rsidRPr="00B61ECD">
              <w:rPr>
                <w:rFonts w:ascii="Arial" w:eastAsia="Times New Roman" w:hAnsi="Arial" w:cs="Arial"/>
                <w:sz w:val="20"/>
                <w:szCs w:val="20"/>
              </w:rPr>
              <w:t xml:space="preserve">Strongly Agree </w:t>
            </w:r>
            <w:r>
              <w:rPr>
                <w:rFonts w:ascii="Arial" w:eastAsia="Times New Roman" w:hAnsi="Arial" w:cs="Arial"/>
                <w:sz w:val="20"/>
                <w:szCs w:val="20"/>
              </w:rPr>
              <w:br/>
            </w:r>
            <w:r w:rsidRPr="00B61ECD">
              <w:rPr>
                <w:rFonts w:ascii="Arial" w:eastAsia="Times New Roman" w:hAnsi="Arial" w:cs="Arial"/>
                <w:sz w:val="20"/>
                <w:szCs w:val="20"/>
              </w:rPr>
              <w:t xml:space="preserve">2. Agree </w:t>
            </w:r>
            <w:r>
              <w:rPr>
                <w:rFonts w:ascii="Arial" w:eastAsia="Times New Roman" w:hAnsi="Arial" w:cs="Arial"/>
                <w:sz w:val="20"/>
                <w:szCs w:val="20"/>
              </w:rPr>
              <w:br/>
            </w:r>
            <w:r w:rsidRPr="00B61ECD">
              <w:rPr>
                <w:rFonts w:ascii="Arial" w:eastAsia="Times New Roman" w:hAnsi="Arial" w:cs="Arial"/>
                <w:sz w:val="20"/>
                <w:szCs w:val="20"/>
              </w:rPr>
              <w:t xml:space="preserve">3. Undecided </w:t>
            </w:r>
            <w:r>
              <w:rPr>
                <w:rFonts w:ascii="Arial" w:eastAsia="Times New Roman" w:hAnsi="Arial" w:cs="Arial"/>
                <w:sz w:val="20"/>
                <w:szCs w:val="20"/>
              </w:rPr>
              <w:br/>
            </w:r>
            <w:r w:rsidRPr="00B61ECD">
              <w:rPr>
                <w:rFonts w:ascii="Arial" w:eastAsia="Times New Roman" w:hAnsi="Arial" w:cs="Arial"/>
                <w:sz w:val="20"/>
                <w:szCs w:val="20"/>
              </w:rPr>
              <w:t xml:space="preserve">4. Disagree </w:t>
            </w:r>
            <w:r>
              <w:rPr>
                <w:rFonts w:ascii="Arial" w:eastAsia="Times New Roman" w:hAnsi="Arial" w:cs="Arial"/>
                <w:sz w:val="20"/>
                <w:szCs w:val="20"/>
              </w:rPr>
              <w:br/>
            </w:r>
            <w:r w:rsidRPr="00B61ECD">
              <w:rPr>
                <w:rFonts w:ascii="Arial" w:eastAsia="Times New Roman" w:hAnsi="Arial" w:cs="Arial"/>
                <w:sz w:val="20"/>
                <w:szCs w:val="20"/>
              </w:rPr>
              <w:t>5. Strongly disagree   9. Don’t know</w:t>
            </w:r>
          </w:p>
        </w:tc>
        <w:tc>
          <w:tcPr>
            <w:tcW w:w="694" w:type="pct"/>
            <w:tcBorders>
              <w:top w:val="single" w:sz="4" w:space="0" w:color="auto"/>
              <w:left w:val="nil"/>
              <w:bottom w:val="single" w:sz="4" w:space="0" w:color="auto"/>
              <w:right w:val="single" w:sz="4" w:space="0" w:color="auto"/>
            </w:tcBorders>
            <w:shd w:val="clear" w:color="auto" w:fill="auto"/>
            <w:noWrap/>
          </w:tcPr>
          <w:p w14:paraId="5318BC9C" w14:textId="6C50BF5D" w:rsidR="008F50A8" w:rsidRPr="00CA59CC" w:rsidRDefault="008F50A8" w:rsidP="000E6744">
            <w:pPr>
              <w:spacing w:after="0" w:line="240" w:lineRule="auto"/>
              <w:contextualSpacing/>
              <w:rPr>
                <w:rFonts w:ascii="Arial" w:eastAsia="Times New Roman" w:hAnsi="Arial" w:cs="Arial"/>
                <w:color w:val="FF0000"/>
                <w:sz w:val="20"/>
                <w:szCs w:val="20"/>
              </w:rPr>
            </w:pPr>
          </w:p>
        </w:tc>
      </w:tr>
      <w:tr w:rsidR="008F50A8" w:rsidRPr="00D406C4" w14:paraId="1DF9D2D9"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544A54E1" w14:textId="1571CEA1" w:rsidR="008F50A8" w:rsidRPr="00D406C4" w:rsidRDefault="008F50A8" w:rsidP="000E6744">
            <w:pPr>
              <w:spacing w:after="0" w:line="240" w:lineRule="auto"/>
              <w:contextualSpacing/>
              <w:jc w:val="center"/>
              <w:rPr>
                <w:rFonts w:ascii="Arial" w:eastAsia="Times New Roman" w:hAnsi="Arial" w:cs="Arial"/>
                <w:sz w:val="20"/>
                <w:szCs w:val="20"/>
              </w:rPr>
            </w:pPr>
            <w:r w:rsidRPr="00D406C4">
              <w:rPr>
                <w:rFonts w:ascii="Arial" w:eastAsia="Times New Roman" w:hAnsi="Arial" w:cs="Arial"/>
                <w:sz w:val="20"/>
                <w:szCs w:val="20"/>
              </w:rPr>
              <w:t>B12a</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42A719C6" w14:textId="664438B4" w:rsidR="008F50A8" w:rsidRPr="00D406C4" w:rsidRDefault="008F50A8" w:rsidP="000E6744">
            <w:pPr>
              <w:spacing w:after="0" w:line="240" w:lineRule="auto"/>
              <w:contextualSpacing/>
              <w:rPr>
                <w:rFonts w:ascii="Arial" w:eastAsia="Times New Roman" w:hAnsi="Arial" w:cs="Arial"/>
                <w:sz w:val="20"/>
                <w:szCs w:val="20"/>
              </w:rPr>
            </w:pPr>
            <w:r w:rsidRPr="00D406C4">
              <w:rPr>
                <w:rFonts w:ascii="Arial" w:eastAsia="Times New Roman" w:hAnsi="Arial" w:cs="Arial"/>
                <w:sz w:val="20"/>
                <w:szCs w:val="20"/>
              </w:rPr>
              <w:t xml:space="preserve">Having access to </w:t>
            </w:r>
            <w:r w:rsidR="000609B0" w:rsidRPr="00D406C4">
              <w:rPr>
                <w:rFonts w:ascii="Arial" w:eastAsia="Times New Roman" w:hAnsi="Arial" w:cs="Arial"/>
                <w:sz w:val="20"/>
                <w:szCs w:val="20"/>
              </w:rPr>
              <w:t>area yield index insurance</w:t>
            </w:r>
            <w:r w:rsidR="00224EF7" w:rsidRPr="00D406C4">
              <w:rPr>
                <w:rFonts w:ascii="Arial" w:eastAsia="Times New Roman" w:hAnsi="Arial" w:cs="Arial"/>
                <w:sz w:val="20"/>
                <w:szCs w:val="20"/>
              </w:rPr>
              <w:t xml:space="preserve"> (like the one offered by Pula or Tseday Bank) </w:t>
            </w:r>
            <w:ins w:id="168" w:author="Porter, Maria - (mariaporter)" w:date="2025-06-20T04:44:00Z" w16du:dateUtc="2025-06-20T11:44:00Z">
              <w:r w:rsidR="006D3A1B" w:rsidRPr="00D406C4">
                <w:rPr>
                  <w:rFonts w:ascii="Arial" w:eastAsia="Times New Roman" w:hAnsi="Arial" w:cs="Arial"/>
                  <w:sz w:val="20"/>
                  <w:szCs w:val="20"/>
                </w:rPr>
                <w:t>{WOULD HAVE}</w:t>
              </w:r>
            </w:ins>
            <w:r w:rsidR="00E56DF5" w:rsidRPr="00D406C4">
              <w:rPr>
                <w:rFonts w:ascii="Arial" w:eastAsia="Times New Roman" w:hAnsi="Arial" w:cs="Arial"/>
                <w:sz w:val="20"/>
                <w:szCs w:val="20"/>
              </w:rPr>
              <w:t xml:space="preserve"> </w:t>
            </w:r>
            <w:commentRangeStart w:id="169"/>
            <w:r w:rsidRPr="00D406C4">
              <w:rPr>
                <w:rFonts w:ascii="Arial" w:eastAsia="Times New Roman" w:hAnsi="Arial" w:cs="Arial"/>
                <w:sz w:val="20"/>
                <w:szCs w:val="20"/>
              </w:rPr>
              <w:t xml:space="preserve">made </w:t>
            </w:r>
            <w:commentRangeEnd w:id="169"/>
            <w:r w:rsidR="00224EF7" w:rsidRPr="00D406C4">
              <w:rPr>
                <w:rStyle w:val="CommentReference"/>
              </w:rPr>
              <w:commentReference w:id="169"/>
            </w:r>
            <w:ins w:id="170" w:author="Porter, Maria - (mariaporter)" w:date="2025-06-20T04:44:00Z" w16du:dateUtc="2025-06-20T11:44:00Z">
              <w:r w:rsidR="006D3A1B" w:rsidRPr="00D406C4">
                <w:rPr>
                  <w:rFonts w:ascii="Arial" w:eastAsia="Times New Roman" w:hAnsi="Arial" w:cs="Arial"/>
                  <w:sz w:val="20"/>
                  <w:szCs w:val="20"/>
                </w:rPr>
                <w:t xml:space="preserve">/ </w:t>
              </w:r>
            </w:ins>
            <w:r w:rsidRPr="00D406C4">
              <w:rPr>
                <w:rFonts w:ascii="Arial" w:eastAsia="Times New Roman" w:hAnsi="Arial" w:cs="Arial"/>
                <w:sz w:val="20"/>
                <w:szCs w:val="20"/>
              </w:rPr>
              <w:t>me spend more on improved seeds</w:t>
            </w:r>
          </w:p>
        </w:tc>
        <w:tc>
          <w:tcPr>
            <w:tcW w:w="1912" w:type="pct"/>
            <w:tcBorders>
              <w:top w:val="single" w:sz="4" w:space="0" w:color="auto"/>
              <w:left w:val="nil"/>
              <w:bottom w:val="single" w:sz="4" w:space="0" w:color="auto"/>
              <w:right w:val="single" w:sz="4" w:space="0" w:color="auto"/>
            </w:tcBorders>
            <w:shd w:val="clear" w:color="auto" w:fill="auto"/>
            <w:noWrap/>
          </w:tcPr>
          <w:p w14:paraId="1F949933" w14:textId="3D719BA2" w:rsidR="008F50A8" w:rsidRPr="00D406C4"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22C5EBF5" w14:textId="702B4A8F" w:rsidR="008F50A8" w:rsidRPr="00D406C4" w:rsidRDefault="006211B4" w:rsidP="000E6744">
            <w:pPr>
              <w:spacing w:after="0" w:line="240" w:lineRule="auto"/>
              <w:contextualSpacing/>
              <w:rPr>
                <w:rFonts w:ascii="Arial" w:eastAsia="Times New Roman" w:hAnsi="Arial" w:cs="Arial"/>
                <w:sz w:val="20"/>
                <w:szCs w:val="20"/>
              </w:rPr>
            </w:pPr>
            <w:ins w:id="171" w:author="Porter, Maria - (mariaporter)" w:date="2025-06-18T06:52:00Z" w16du:dateUtc="2025-06-18T13:52:00Z">
              <w:r w:rsidRPr="00D406C4">
                <w:rPr>
                  <w:rFonts w:ascii="Arial" w:eastAsia="Times New Roman" w:hAnsi="Arial" w:cs="Arial"/>
                  <w:color w:val="FF0000"/>
                  <w:sz w:val="20"/>
                  <w:szCs w:val="20"/>
                </w:rPr>
                <w:t>Ask if B9=1</w:t>
              </w:r>
            </w:ins>
            <w:ins w:id="172" w:author="Porter, Maria - (mariaporter)" w:date="2025-06-20T04:45:00Z" w16du:dateUtc="2025-06-20T11:45:00Z">
              <w:r w:rsidR="006D3A1B" w:rsidRPr="00D406C4">
                <w:rPr>
                  <w:rFonts w:ascii="Arial" w:eastAsia="Times New Roman" w:hAnsi="Arial" w:cs="Arial"/>
                  <w:color w:val="FF0000"/>
                  <w:sz w:val="20"/>
                  <w:szCs w:val="20"/>
                </w:rPr>
                <w:t>, ASK WOULD HAVE IF B0=0 OR B9=0</w:t>
              </w:r>
            </w:ins>
          </w:p>
        </w:tc>
      </w:tr>
      <w:tr w:rsidR="008F50A8" w:rsidRPr="00D406C4" w14:paraId="7B0BF62A"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5F431722" w14:textId="77E8885E" w:rsidR="008F50A8" w:rsidRPr="00D406C4" w:rsidRDefault="008F50A8" w:rsidP="000E6744">
            <w:pPr>
              <w:spacing w:after="0" w:line="240" w:lineRule="auto"/>
              <w:contextualSpacing/>
              <w:jc w:val="center"/>
              <w:rPr>
                <w:rFonts w:ascii="Arial" w:eastAsia="Times New Roman" w:hAnsi="Arial" w:cs="Arial"/>
                <w:sz w:val="20"/>
                <w:szCs w:val="20"/>
              </w:rPr>
            </w:pPr>
            <w:r w:rsidRPr="00D406C4">
              <w:rPr>
                <w:rFonts w:ascii="Arial" w:eastAsia="Times New Roman" w:hAnsi="Arial" w:cs="Arial"/>
                <w:sz w:val="20"/>
                <w:szCs w:val="20"/>
              </w:rPr>
              <w:t>B12b</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2BDB4D6B" w14:textId="22B26A6F" w:rsidR="008F50A8" w:rsidRPr="00D406C4" w:rsidRDefault="008F50A8" w:rsidP="000E6744">
            <w:pPr>
              <w:spacing w:after="0" w:line="240" w:lineRule="auto"/>
              <w:contextualSpacing/>
              <w:rPr>
                <w:rFonts w:ascii="Arial" w:eastAsia="Times New Roman" w:hAnsi="Arial" w:cs="Arial"/>
                <w:sz w:val="20"/>
                <w:szCs w:val="20"/>
              </w:rPr>
            </w:pPr>
            <w:r w:rsidRPr="00D406C4">
              <w:rPr>
                <w:rFonts w:ascii="Arial" w:eastAsia="Times New Roman" w:hAnsi="Arial" w:cs="Arial"/>
                <w:sz w:val="20"/>
                <w:szCs w:val="20"/>
              </w:rPr>
              <w:t xml:space="preserve">Having access to </w:t>
            </w:r>
            <w:r w:rsidR="000609B0" w:rsidRPr="00D406C4">
              <w:rPr>
                <w:rFonts w:ascii="Arial" w:eastAsia="Times New Roman" w:hAnsi="Arial" w:cs="Arial"/>
                <w:sz w:val="20"/>
                <w:szCs w:val="20"/>
              </w:rPr>
              <w:t xml:space="preserve">area yield index insurance </w:t>
            </w:r>
            <w:r w:rsidR="003A4280" w:rsidRPr="00D406C4">
              <w:rPr>
                <w:rFonts w:ascii="Arial" w:eastAsia="Times New Roman" w:hAnsi="Arial" w:cs="Arial"/>
                <w:sz w:val="20"/>
                <w:szCs w:val="20"/>
              </w:rPr>
              <w:t xml:space="preserve">(like the one offered by Pula or Tseday Bank) </w:t>
            </w:r>
            <w:ins w:id="173" w:author="Porter, Maria - (mariaporter)" w:date="2025-06-20T04:44:00Z" w16du:dateUtc="2025-06-20T11:44:00Z">
              <w:r w:rsidR="00D406C4" w:rsidRPr="00D406C4">
                <w:rPr>
                  <w:rFonts w:ascii="Arial" w:eastAsia="Times New Roman" w:hAnsi="Arial" w:cs="Arial"/>
                  <w:sz w:val="20"/>
                  <w:szCs w:val="20"/>
                </w:rPr>
                <w:t>{WOULD HAVE}</w:t>
              </w:r>
            </w:ins>
            <w:r w:rsidR="00D406C4" w:rsidRPr="00D406C4">
              <w:rPr>
                <w:rFonts w:ascii="Arial" w:eastAsia="Times New Roman" w:hAnsi="Arial" w:cs="Arial"/>
                <w:sz w:val="20"/>
                <w:szCs w:val="20"/>
              </w:rPr>
              <w:t xml:space="preserve"> </w:t>
            </w:r>
            <w:r w:rsidRPr="00D406C4">
              <w:rPr>
                <w:rFonts w:ascii="Arial" w:eastAsia="Times New Roman" w:hAnsi="Arial" w:cs="Arial"/>
                <w:sz w:val="20"/>
                <w:szCs w:val="20"/>
              </w:rPr>
              <w:t>made me spend more on fertilizer</w:t>
            </w:r>
          </w:p>
        </w:tc>
        <w:tc>
          <w:tcPr>
            <w:tcW w:w="1912" w:type="pct"/>
            <w:tcBorders>
              <w:top w:val="single" w:sz="4" w:space="0" w:color="auto"/>
              <w:left w:val="nil"/>
              <w:bottom w:val="single" w:sz="4" w:space="0" w:color="auto"/>
              <w:right w:val="single" w:sz="4" w:space="0" w:color="auto"/>
            </w:tcBorders>
            <w:shd w:val="clear" w:color="auto" w:fill="auto"/>
            <w:noWrap/>
          </w:tcPr>
          <w:p w14:paraId="1735C216" w14:textId="1D51BEF6" w:rsidR="008F50A8" w:rsidRPr="00D406C4"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04639306" w14:textId="66548696" w:rsidR="008F50A8" w:rsidRPr="00D406C4" w:rsidRDefault="00FD5029" w:rsidP="000E6744">
            <w:pPr>
              <w:spacing w:after="0" w:line="240" w:lineRule="auto"/>
              <w:contextualSpacing/>
              <w:rPr>
                <w:rFonts w:ascii="Arial" w:eastAsia="Times New Roman" w:hAnsi="Arial" w:cs="Arial"/>
                <w:sz w:val="20"/>
                <w:szCs w:val="20"/>
              </w:rPr>
            </w:pPr>
            <w:ins w:id="174" w:author="Porter, Maria - (mariaporter)" w:date="2025-06-18T06:52:00Z" w16du:dateUtc="2025-06-18T13:52:00Z">
              <w:r w:rsidRPr="00D406C4">
                <w:rPr>
                  <w:rFonts w:ascii="Arial" w:eastAsia="Times New Roman" w:hAnsi="Arial" w:cs="Arial"/>
                  <w:color w:val="FF0000"/>
                  <w:sz w:val="20"/>
                  <w:szCs w:val="20"/>
                </w:rPr>
                <w:t>Ask if B9=1</w:t>
              </w:r>
            </w:ins>
            <w:ins w:id="175" w:author="Porter, Maria - (mariaporter)" w:date="2025-06-20T04:45:00Z" w16du:dateUtc="2025-06-20T11:45:00Z">
              <w:r w:rsidRPr="00D406C4">
                <w:rPr>
                  <w:rFonts w:ascii="Arial" w:eastAsia="Times New Roman" w:hAnsi="Arial" w:cs="Arial"/>
                  <w:color w:val="FF0000"/>
                  <w:sz w:val="20"/>
                  <w:szCs w:val="20"/>
                </w:rPr>
                <w:t>, ASK WOULD HAVE IF B0=0 OR B9=0</w:t>
              </w:r>
            </w:ins>
          </w:p>
        </w:tc>
      </w:tr>
      <w:tr w:rsidR="008F50A8" w:rsidRPr="00D406C4" w14:paraId="2F8D1B03"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34258C32" w14:textId="1B015A7D" w:rsidR="008F50A8" w:rsidRPr="00D406C4" w:rsidRDefault="008F50A8" w:rsidP="000E6744">
            <w:pPr>
              <w:spacing w:after="0" w:line="240" w:lineRule="auto"/>
              <w:contextualSpacing/>
              <w:jc w:val="center"/>
              <w:rPr>
                <w:rFonts w:ascii="Arial" w:eastAsia="Times New Roman" w:hAnsi="Arial" w:cs="Arial"/>
                <w:sz w:val="20"/>
                <w:szCs w:val="20"/>
              </w:rPr>
            </w:pPr>
            <w:r w:rsidRPr="00D406C4">
              <w:rPr>
                <w:rFonts w:ascii="Arial" w:eastAsia="Times New Roman" w:hAnsi="Arial" w:cs="Arial"/>
                <w:sz w:val="20"/>
                <w:szCs w:val="20"/>
              </w:rPr>
              <w:t>B12c</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1F802385" w14:textId="4A37A074" w:rsidR="008F50A8" w:rsidRPr="00D406C4" w:rsidRDefault="008F50A8" w:rsidP="000E6744">
            <w:pPr>
              <w:spacing w:after="0" w:line="240" w:lineRule="auto"/>
              <w:contextualSpacing/>
              <w:rPr>
                <w:rFonts w:ascii="Arial" w:eastAsia="Times New Roman" w:hAnsi="Arial" w:cs="Arial"/>
                <w:sz w:val="20"/>
                <w:szCs w:val="20"/>
              </w:rPr>
            </w:pPr>
            <w:r w:rsidRPr="00D406C4">
              <w:rPr>
                <w:rFonts w:ascii="Arial" w:eastAsia="Times New Roman" w:hAnsi="Arial" w:cs="Arial"/>
                <w:sz w:val="20"/>
                <w:szCs w:val="20"/>
              </w:rPr>
              <w:t xml:space="preserve">Having access to </w:t>
            </w:r>
            <w:r w:rsidR="000609B0" w:rsidRPr="00D406C4">
              <w:rPr>
                <w:rFonts w:ascii="Arial" w:eastAsia="Times New Roman" w:hAnsi="Arial" w:cs="Arial"/>
                <w:sz w:val="20"/>
                <w:szCs w:val="20"/>
              </w:rPr>
              <w:t xml:space="preserve">area yield index insurance </w:t>
            </w:r>
            <w:r w:rsidR="00224EF7" w:rsidRPr="00D406C4">
              <w:rPr>
                <w:rFonts w:ascii="Arial" w:eastAsia="Times New Roman" w:hAnsi="Arial" w:cs="Arial"/>
                <w:sz w:val="20"/>
                <w:szCs w:val="20"/>
              </w:rPr>
              <w:t xml:space="preserve">(like the one offered by Pula or Tseday Bank) </w:t>
            </w:r>
            <w:ins w:id="176" w:author="Porter, Maria - (mariaporter)" w:date="2025-06-20T04:44:00Z" w16du:dateUtc="2025-06-20T11:44:00Z">
              <w:r w:rsidR="00D406C4" w:rsidRPr="00D406C4">
                <w:rPr>
                  <w:rFonts w:ascii="Arial" w:eastAsia="Times New Roman" w:hAnsi="Arial" w:cs="Arial"/>
                  <w:sz w:val="20"/>
                  <w:szCs w:val="20"/>
                </w:rPr>
                <w:t>{WOULD HAVE}</w:t>
              </w:r>
            </w:ins>
            <w:r w:rsidR="00D406C4" w:rsidRPr="00D406C4">
              <w:rPr>
                <w:rFonts w:ascii="Arial" w:eastAsia="Times New Roman" w:hAnsi="Arial" w:cs="Arial"/>
                <w:sz w:val="20"/>
                <w:szCs w:val="20"/>
              </w:rPr>
              <w:t xml:space="preserve"> </w:t>
            </w:r>
            <w:r w:rsidRPr="00D406C4">
              <w:rPr>
                <w:rFonts w:ascii="Arial" w:eastAsia="Times New Roman" w:hAnsi="Arial" w:cs="Arial"/>
                <w:sz w:val="20"/>
                <w:szCs w:val="20"/>
              </w:rPr>
              <w:t>made me spend more on chemicals (herbicide and fungicide)</w:t>
            </w:r>
          </w:p>
        </w:tc>
        <w:tc>
          <w:tcPr>
            <w:tcW w:w="1912" w:type="pct"/>
            <w:tcBorders>
              <w:top w:val="single" w:sz="4" w:space="0" w:color="auto"/>
              <w:left w:val="nil"/>
              <w:bottom w:val="single" w:sz="4" w:space="0" w:color="auto"/>
              <w:right w:val="single" w:sz="4" w:space="0" w:color="auto"/>
            </w:tcBorders>
            <w:shd w:val="clear" w:color="auto" w:fill="auto"/>
            <w:noWrap/>
          </w:tcPr>
          <w:p w14:paraId="11DF787D" w14:textId="395EBD61" w:rsidR="008F50A8" w:rsidRPr="00D406C4"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451E1EB7" w14:textId="1C57DFC2" w:rsidR="008F50A8" w:rsidRPr="00D406C4" w:rsidRDefault="00FD5029" w:rsidP="000E6744">
            <w:pPr>
              <w:spacing w:after="0" w:line="240" w:lineRule="auto"/>
              <w:contextualSpacing/>
              <w:rPr>
                <w:rFonts w:ascii="Arial" w:eastAsia="Times New Roman" w:hAnsi="Arial" w:cs="Arial"/>
                <w:sz w:val="20"/>
                <w:szCs w:val="20"/>
              </w:rPr>
            </w:pPr>
            <w:ins w:id="177" w:author="Porter, Maria - (mariaporter)" w:date="2025-06-18T06:52:00Z" w16du:dateUtc="2025-06-18T13:52:00Z">
              <w:r w:rsidRPr="00D406C4">
                <w:rPr>
                  <w:rFonts w:ascii="Arial" w:eastAsia="Times New Roman" w:hAnsi="Arial" w:cs="Arial"/>
                  <w:color w:val="FF0000"/>
                  <w:sz w:val="20"/>
                  <w:szCs w:val="20"/>
                </w:rPr>
                <w:t>Ask if B9=1</w:t>
              </w:r>
            </w:ins>
            <w:ins w:id="178" w:author="Porter, Maria - (mariaporter)" w:date="2025-06-20T04:45:00Z" w16du:dateUtc="2025-06-20T11:45:00Z">
              <w:r w:rsidRPr="00D406C4">
                <w:rPr>
                  <w:rFonts w:ascii="Arial" w:eastAsia="Times New Roman" w:hAnsi="Arial" w:cs="Arial"/>
                  <w:color w:val="FF0000"/>
                  <w:sz w:val="20"/>
                  <w:szCs w:val="20"/>
                </w:rPr>
                <w:t>, ASK WOULD HAVE IF B0=0 OR B9=0</w:t>
              </w:r>
            </w:ins>
          </w:p>
        </w:tc>
      </w:tr>
      <w:tr w:rsidR="008F50A8" w:rsidRPr="00D406C4" w14:paraId="3E855310"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13119CA7" w14:textId="50EEC600" w:rsidR="008F50A8" w:rsidRPr="00D406C4" w:rsidRDefault="008F50A8" w:rsidP="000E6744">
            <w:pPr>
              <w:spacing w:after="0" w:line="240" w:lineRule="auto"/>
              <w:contextualSpacing/>
              <w:jc w:val="center"/>
              <w:rPr>
                <w:rFonts w:ascii="Arial" w:eastAsia="Times New Roman" w:hAnsi="Arial" w:cs="Arial"/>
                <w:sz w:val="20"/>
                <w:szCs w:val="20"/>
              </w:rPr>
            </w:pPr>
            <w:r w:rsidRPr="00D406C4">
              <w:rPr>
                <w:rFonts w:ascii="Arial" w:eastAsia="Times New Roman" w:hAnsi="Arial" w:cs="Arial"/>
                <w:sz w:val="20"/>
                <w:szCs w:val="20"/>
              </w:rPr>
              <w:t>B12d</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25B37821" w14:textId="3EA7017A" w:rsidR="008F50A8" w:rsidRPr="00D406C4" w:rsidRDefault="008F50A8" w:rsidP="000E6744">
            <w:pPr>
              <w:spacing w:after="0" w:line="240" w:lineRule="auto"/>
              <w:contextualSpacing/>
              <w:rPr>
                <w:rFonts w:ascii="Arial" w:eastAsia="Times New Roman" w:hAnsi="Arial" w:cs="Arial"/>
                <w:sz w:val="20"/>
                <w:szCs w:val="20"/>
              </w:rPr>
            </w:pPr>
            <w:r w:rsidRPr="00D406C4">
              <w:rPr>
                <w:rFonts w:ascii="Arial" w:eastAsia="Times New Roman" w:hAnsi="Arial" w:cs="Arial"/>
                <w:sz w:val="20"/>
                <w:szCs w:val="20"/>
              </w:rPr>
              <w:t xml:space="preserve">Having access to </w:t>
            </w:r>
            <w:r w:rsidR="000609B0" w:rsidRPr="00D406C4">
              <w:rPr>
                <w:rFonts w:ascii="Arial" w:eastAsia="Times New Roman" w:hAnsi="Arial" w:cs="Arial"/>
                <w:sz w:val="20"/>
                <w:szCs w:val="20"/>
              </w:rPr>
              <w:t xml:space="preserve">area yield index insurance </w:t>
            </w:r>
            <w:r w:rsidR="00224EF7" w:rsidRPr="00D406C4">
              <w:rPr>
                <w:rFonts w:ascii="Arial" w:eastAsia="Times New Roman" w:hAnsi="Arial" w:cs="Arial"/>
                <w:sz w:val="20"/>
                <w:szCs w:val="20"/>
              </w:rPr>
              <w:t xml:space="preserve">(like the one offered by Pula or Tseday Bank) </w:t>
            </w:r>
            <w:ins w:id="179" w:author="Porter, Maria - (mariaporter)" w:date="2025-06-20T04:44:00Z" w16du:dateUtc="2025-06-20T11:44:00Z">
              <w:r w:rsidR="00D406C4" w:rsidRPr="00D406C4">
                <w:rPr>
                  <w:rFonts w:ascii="Arial" w:eastAsia="Times New Roman" w:hAnsi="Arial" w:cs="Arial"/>
                  <w:sz w:val="20"/>
                  <w:szCs w:val="20"/>
                </w:rPr>
                <w:t>{WOULD HAVE}</w:t>
              </w:r>
            </w:ins>
            <w:r w:rsidR="00D406C4" w:rsidRPr="00D406C4">
              <w:rPr>
                <w:rFonts w:ascii="Arial" w:eastAsia="Times New Roman" w:hAnsi="Arial" w:cs="Arial"/>
                <w:sz w:val="20"/>
                <w:szCs w:val="20"/>
              </w:rPr>
              <w:t xml:space="preserve"> </w:t>
            </w:r>
            <w:r w:rsidRPr="00D406C4">
              <w:rPr>
                <w:rFonts w:ascii="Arial" w:eastAsia="Times New Roman" w:hAnsi="Arial" w:cs="Arial"/>
                <w:sz w:val="20"/>
                <w:szCs w:val="20"/>
              </w:rPr>
              <w:t xml:space="preserve">made me spend more on </w:t>
            </w:r>
            <w:r w:rsidR="000609B0" w:rsidRPr="00D406C4">
              <w:rPr>
                <w:rFonts w:ascii="Arial" w:eastAsia="Times New Roman" w:hAnsi="Arial" w:cs="Arial"/>
                <w:sz w:val="20"/>
                <w:szCs w:val="20"/>
              </w:rPr>
              <w:t>p</w:t>
            </w:r>
            <w:r w:rsidRPr="00D406C4">
              <w:rPr>
                <w:rFonts w:ascii="Arial" w:eastAsia="Times New Roman" w:hAnsi="Arial" w:cs="Arial"/>
                <w:sz w:val="20"/>
                <w:szCs w:val="20"/>
              </w:rPr>
              <w:t>esticides/ insecticides</w:t>
            </w:r>
          </w:p>
        </w:tc>
        <w:tc>
          <w:tcPr>
            <w:tcW w:w="1912" w:type="pct"/>
            <w:tcBorders>
              <w:top w:val="single" w:sz="4" w:space="0" w:color="auto"/>
              <w:left w:val="nil"/>
              <w:bottom w:val="single" w:sz="4" w:space="0" w:color="auto"/>
              <w:right w:val="single" w:sz="4" w:space="0" w:color="auto"/>
            </w:tcBorders>
            <w:shd w:val="clear" w:color="auto" w:fill="auto"/>
            <w:noWrap/>
          </w:tcPr>
          <w:p w14:paraId="71144C13" w14:textId="555A3D8C" w:rsidR="008F50A8" w:rsidRPr="00D406C4"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32B756AF" w14:textId="1040B7BA" w:rsidR="008F50A8" w:rsidRPr="00D406C4" w:rsidRDefault="00FD5029" w:rsidP="000E6744">
            <w:pPr>
              <w:spacing w:after="0" w:line="240" w:lineRule="auto"/>
              <w:contextualSpacing/>
              <w:rPr>
                <w:rFonts w:ascii="Arial" w:eastAsia="Times New Roman" w:hAnsi="Arial" w:cs="Arial"/>
                <w:sz w:val="20"/>
                <w:szCs w:val="20"/>
              </w:rPr>
            </w:pPr>
            <w:ins w:id="180" w:author="Porter, Maria - (mariaporter)" w:date="2025-06-18T06:52:00Z" w16du:dateUtc="2025-06-18T13:52:00Z">
              <w:r w:rsidRPr="00D406C4">
                <w:rPr>
                  <w:rFonts w:ascii="Arial" w:eastAsia="Times New Roman" w:hAnsi="Arial" w:cs="Arial"/>
                  <w:color w:val="FF0000"/>
                  <w:sz w:val="20"/>
                  <w:szCs w:val="20"/>
                </w:rPr>
                <w:t>Ask if B9=1</w:t>
              </w:r>
            </w:ins>
            <w:ins w:id="181" w:author="Porter, Maria - (mariaporter)" w:date="2025-06-20T04:45:00Z" w16du:dateUtc="2025-06-20T11:45:00Z">
              <w:r w:rsidRPr="00D406C4">
                <w:rPr>
                  <w:rFonts w:ascii="Arial" w:eastAsia="Times New Roman" w:hAnsi="Arial" w:cs="Arial"/>
                  <w:color w:val="FF0000"/>
                  <w:sz w:val="20"/>
                  <w:szCs w:val="20"/>
                </w:rPr>
                <w:t>, ASK WOULD HAVE IF B0=0 OR B9=0</w:t>
              </w:r>
            </w:ins>
          </w:p>
        </w:tc>
      </w:tr>
      <w:tr w:rsidR="008F50A8" w:rsidRPr="00D406C4" w14:paraId="5F70EF7F"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54608618" w14:textId="264E6166" w:rsidR="008F50A8" w:rsidRPr="00D406C4" w:rsidRDefault="008F50A8" w:rsidP="000E6744">
            <w:pPr>
              <w:spacing w:after="0" w:line="240" w:lineRule="auto"/>
              <w:contextualSpacing/>
              <w:jc w:val="center"/>
              <w:rPr>
                <w:rFonts w:ascii="Arial" w:eastAsia="Times New Roman" w:hAnsi="Arial" w:cs="Arial"/>
                <w:sz w:val="20"/>
                <w:szCs w:val="20"/>
              </w:rPr>
            </w:pPr>
            <w:r w:rsidRPr="00D406C4">
              <w:rPr>
                <w:rFonts w:ascii="Arial" w:eastAsia="Times New Roman" w:hAnsi="Arial" w:cs="Arial"/>
                <w:sz w:val="20"/>
                <w:szCs w:val="20"/>
              </w:rPr>
              <w:t>B12e</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16051E03" w14:textId="0CBB4CB2" w:rsidR="008F50A8" w:rsidRPr="00D406C4" w:rsidRDefault="008F50A8" w:rsidP="000E6744">
            <w:pPr>
              <w:spacing w:after="0" w:line="240" w:lineRule="auto"/>
              <w:contextualSpacing/>
              <w:rPr>
                <w:rFonts w:ascii="Arial" w:eastAsia="Times New Roman" w:hAnsi="Arial" w:cs="Arial"/>
                <w:sz w:val="20"/>
                <w:szCs w:val="20"/>
              </w:rPr>
            </w:pPr>
            <w:r w:rsidRPr="00D406C4">
              <w:rPr>
                <w:rFonts w:ascii="Arial" w:eastAsia="Times New Roman" w:hAnsi="Arial" w:cs="Arial"/>
                <w:sz w:val="20"/>
                <w:szCs w:val="20"/>
              </w:rPr>
              <w:t xml:space="preserve">Having access to </w:t>
            </w:r>
            <w:r w:rsidR="000609B0" w:rsidRPr="00D406C4">
              <w:rPr>
                <w:rFonts w:ascii="Arial" w:eastAsia="Times New Roman" w:hAnsi="Arial" w:cs="Arial"/>
                <w:sz w:val="20"/>
                <w:szCs w:val="20"/>
              </w:rPr>
              <w:t xml:space="preserve">area yield index insurance </w:t>
            </w:r>
            <w:r w:rsidR="00224EF7" w:rsidRPr="00D406C4">
              <w:rPr>
                <w:rFonts w:ascii="Arial" w:eastAsia="Times New Roman" w:hAnsi="Arial" w:cs="Arial"/>
                <w:sz w:val="20"/>
                <w:szCs w:val="20"/>
              </w:rPr>
              <w:t xml:space="preserve">(like the one offered by Pula or Tseday Bank) </w:t>
            </w:r>
            <w:ins w:id="182" w:author="Porter, Maria - (mariaporter)" w:date="2025-06-20T04:44:00Z" w16du:dateUtc="2025-06-20T11:44:00Z">
              <w:r w:rsidR="00D406C4" w:rsidRPr="00D406C4">
                <w:rPr>
                  <w:rFonts w:ascii="Arial" w:eastAsia="Times New Roman" w:hAnsi="Arial" w:cs="Arial"/>
                  <w:sz w:val="20"/>
                  <w:szCs w:val="20"/>
                </w:rPr>
                <w:t>{WOULD HAVE}</w:t>
              </w:r>
            </w:ins>
            <w:r w:rsidR="00D406C4" w:rsidRPr="00D406C4">
              <w:rPr>
                <w:rFonts w:ascii="Arial" w:eastAsia="Times New Roman" w:hAnsi="Arial" w:cs="Arial"/>
                <w:sz w:val="20"/>
                <w:szCs w:val="20"/>
              </w:rPr>
              <w:t xml:space="preserve"> </w:t>
            </w:r>
            <w:r w:rsidR="00E56DF5" w:rsidRPr="00D406C4">
              <w:rPr>
                <w:rFonts w:ascii="Arial" w:eastAsia="Times New Roman" w:hAnsi="Arial" w:cs="Arial"/>
                <w:sz w:val="20"/>
                <w:szCs w:val="20"/>
              </w:rPr>
              <w:t xml:space="preserve">made me </w:t>
            </w:r>
            <w:r w:rsidRPr="00D406C4">
              <w:rPr>
                <w:rFonts w:ascii="Arial" w:eastAsia="Times New Roman" w:hAnsi="Arial" w:cs="Arial"/>
                <w:sz w:val="20"/>
                <w:szCs w:val="20"/>
              </w:rPr>
              <w:t xml:space="preserve">reduced/decreased the amount of (modern) inputs </w:t>
            </w:r>
            <w:r w:rsidR="005F3633" w:rsidRPr="00D406C4">
              <w:rPr>
                <w:rFonts w:ascii="Arial" w:eastAsia="Times New Roman" w:hAnsi="Arial" w:cs="Arial"/>
                <w:sz w:val="20"/>
                <w:szCs w:val="20"/>
              </w:rPr>
              <w:t xml:space="preserve">I </w:t>
            </w:r>
            <w:r w:rsidRPr="00D406C4">
              <w:rPr>
                <w:rFonts w:ascii="Arial" w:eastAsia="Times New Roman" w:hAnsi="Arial" w:cs="Arial"/>
                <w:sz w:val="20"/>
                <w:szCs w:val="20"/>
              </w:rPr>
              <w:t>source from traders/input dealers</w:t>
            </w:r>
          </w:p>
        </w:tc>
        <w:tc>
          <w:tcPr>
            <w:tcW w:w="1912" w:type="pct"/>
            <w:tcBorders>
              <w:top w:val="single" w:sz="4" w:space="0" w:color="auto"/>
              <w:left w:val="nil"/>
              <w:bottom w:val="single" w:sz="4" w:space="0" w:color="auto"/>
              <w:right w:val="single" w:sz="4" w:space="0" w:color="auto"/>
            </w:tcBorders>
            <w:shd w:val="clear" w:color="auto" w:fill="auto"/>
            <w:noWrap/>
          </w:tcPr>
          <w:p w14:paraId="5D5D2404" w14:textId="66624F42" w:rsidR="008F50A8" w:rsidRPr="00D406C4"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593B9FDE" w14:textId="305C9729" w:rsidR="008F50A8" w:rsidRPr="00D406C4" w:rsidRDefault="00FD5029" w:rsidP="000E6744">
            <w:pPr>
              <w:spacing w:after="0" w:line="240" w:lineRule="auto"/>
              <w:contextualSpacing/>
              <w:rPr>
                <w:rFonts w:ascii="Arial" w:eastAsia="Times New Roman" w:hAnsi="Arial" w:cs="Arial"/>
                <w:sz w:val="20"/>
                <w:szCs w:val="20"/>
              </w:rPr>
            </w:pPr>
            <w:ins w:id="183" w:author="Porter, Maria - (mariaporter)" w:date="2025-06-18T06:52:00Z" w16du:dateUtc="2025-06-18T13:52:00Z">
              <w:r w:rsidRPr="00D406C4">
                <w:rPr>
                  <w:rFonts w:ascii="Arial" w:eastAsia="Times New Roman" w:hAnsi="Arial" w:cs="Arial"/>
                  <w:color w:val="FF0000"/>
                  <w:sz w:val="20"/>
                  <w:szCs w:val="20"/>
                </w:rPr>
                <w:t>Ask if B9=1</w:t>
              </w:r>
            </w:ins>
            <w:ins w:id="184" w:author="Porter, Maria - (mariaporter)" w:date="2025-06-20T04:45:00Z" w16du:dateUtc="2025-06-20T11:45:00Z">
              <w:r w:rsidRPr="00D406C4">
                <w:rPr>
                  <w:rFonts w:ascii="Arial" w:eastAsia="Times New Roman" w:hAnsi="Arial" w:cs="Arial"/>
                  <w:color w:val="FF0000"/>
                  <w:sz w:val="20"/>
                  <w:szCs w:val="20"/>
                </w:rPr>
                <w:t>, ASK WOULD HAVE IF B0=0 OR B9=0</w:t>
              </w:r>
            </w:ins>
          </w:p>
        </w:tc>
      </w:tr>
      <w:tr w:rsidR="008F50A8" w:rsidRPr="00D406C4" w14:paraId="6AD72B16"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3E856992" w14:textId="538E2834" w:rsidR="008F50A8" w:rsidRPr="00D406C4" w:rsidRDefault="008F50A8" w:rsidP="000E6744">
            <w:pPr>
              <w:spacing w:after="0" w:line="240" w:lineRule="auto"/>
              <w:contextualSpacing/>
              <w:jc w:val="center"/>
              <w:rPr>
                <w:rFonts w:ascii="Arial" w:eastAsia="Times New Roman" w:hAnsi="Arial" w:cs="Arial"/>
                <w:sz w:val="20"/>
                <w:szCs w:val="20"/>
              </w:rPr>
            </w:pPr>
            <w:r w:rsidRPr="00D406C4">
              <w:rPr>
                <w:rFonts w:ascii="Arial" w:eastAsia="Times New Roman" w:hAnsi="Arial" w:cs="Arial"/>
                <w:sz w:val="20"/>
                <w:szCs w:val="20"/>
              </w:rPr>
              <w:lastRenderedPageBreak/>
              <w:t>B12f</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1F2FDCF5" w14:textId="37CE2AB6" w:rsidR="008F50A8" w:rsidRPr="00D406C4" w:rsidRDefault="008F50A8" w:rsidP="000E6744">
            <w:pPr>
              <w:spacing w:after="0" w:line="240" w:lineRule="auto"/>
              <w:contextualSpacing/>
              <w:rPr>
                <w:rFonts w:ascii="Arial" w:eastAsia="Times New Roman" w:hAnsi="Arial" w:cs="Arial"/>
                <w:sz w:val="20"/>
                <w:szCs w:val="20"/>
              </w:rPr>
            </w:pPr>
            <w:r w:rsidRPr="00D406C4">
              <w:rPr>
                <w:rFonts w:ascii="Arial" w:eastAsia="Times New Roman" w:hAnsi="Arial" w:cs="Arial"/>
                <w:sz w:val="20"/>
                <w:szCs w:val="20"/>
              </w:rPr>
              <w:t xml:space="preserve">Having access to </w:t>
            </w:r>
            <w:r w:rsidR="000609B0" w:rsidRPr="00D406C4">
              <w:rPr>
                <w:rFonts w:ascii="Arial" w:eastAsia="Times New Roman" w:hAnsi="Arial" w:cs="Arial"/>
                <w:sz w:val="20"/>
                <w:szCs w:val="20"/>
              </w:rPr>
              <w:t>area yield index insurance</w:t>
            </w:r>
            <w:r w:rsidR="00224EF7" w:rsidRPr="00D406C4">
              <w:rPr>
                <w:rFonts w:ascii="Arial" w:eastAsia="Times New Roman" w:hAnsi="Arial" w:cs="Arial"/>
                <w:sz w:val="20"/>
                <w:szCs w:val="20"/>
              </w:rPr>
              <w:t xml:space="preserve"> (like the one offered by Pula or Tseday </w:t>
            </w:r>
            <w:proofErr w:type="gramStart"/>
            <w:r w:rsidR="00224EF7" w:rsidRPr="00D406C4">
              <w:rPr>
                <w:rFonts w:ascii="Arial" w:eastAsia="Times New Roman" w:hAnsi="Arial" w:cs="Arial"/>
                <w:sz w:val="20"/>
                <w:szCs w:val="20"/>
              </w:rPr>
              <w:t xml:space="preserve">Bank) </w:t>
            </w:r>
            <w:r w:rsidR="000609B0" w:rsidRPr="00D406C4">
              <w:rPr>
                <w:rFonts w:ascii="Arial" w:eastAsia="Times New Roman" w:hAnsi="Arial" w:cs="Arial"/>
                <w:sz w:val="20"/>
                <w:szCs w:val="20"/>
              </w:rPr>
              <w:t xml:space="preserve"> </w:t>
            </w:r>
            <w:ins w:id="185" w:author="Porter, Maria - (mariaporter)" w:date="2025-06-20T04:44:00Z" w16du:dateUtc="2025-06-20T11:44:00Z">
              <w:r w:rsidR="00D406C4" w:rsidRPr="00D406C4">
                <w:rPr>
                  <w:rFonts w:ascii="Arial" w:eastAsia="Times New Roman" w:hAnsi="Arial" w:cs="Arial"/>
                  <w:sz w:val="20"/>
                  <w:szCs w:val="20"/>
                </w:rPr>
                <w:t>{</w:t>
              </w:r>
              <w:proofErr w:type="gramEnd"/>
              <w:r w:rsidR="00D406C4" w:rsidRPr="00D406C4">
                <w:rPr>
                  <w:rFonts w:ascii="Arial" w:eastAsia="Times New Roman" w:hAnsi="Arial" w:cs="Arial"/>
                  <w:sz w:val="20"/>
                  <w:szCs w:val="20"/>
                </w:rPr>
                <w:t>WOULD HAVE}</w:t>
              </w:r>
            </w:ins>
            <w:r w:rsidR="00D406C4" w:rsidRPr="00D406C4">
              <w:rPr>
                <w:rFonts w:ascii="Arial" w:eastAsia="Times New Roman" w:hAnsi="Arial" w:cs="Arial"/>
                <w:sz w:val="20"/>
                <w:szCs w:val="20"/>
              </w:rPr>
              <w:t xml:space="preserve"> </w:t>
            </w:r>
            <w:r w:rsidRPr="00D406C4">
              <w:rPr>
                <w:rFonts w:ascii="Arial" w:eastAsia="Times New Roman" w:hAnsi="Arial" w:cs="Arial"/>
                <w:sz w:val="20"/>
                <w:szCs w:val="20"/>
              </w:rPr>
              <w:t>increased my frequency of field visits</w:t>
            </w:r>
          </w:p>
        </w:tc>
        <w:tc>
          <w:tcPr>
            <w:tcW w:w="1912" w:type="pct"/>
            <w:tcBorders>
              <w:top w:val="single" w:sz="4" w:space="0" w:color="auto"/>
              <w:left w:val="nil"/>
              <w:bottom w:val="single" w:sz="4" w:space="0" w:color="auto"/>
              <w:right w:val="single" w:sz="4" w:space="0" w:color="auto"/>
            </w:tcBorders>
            <w:shd w:val="clear" w:color="auto" w:fill="auto"/>
            <w:noWrap/>
          </w:tcPr>
          <w:p w14:paraId="0A3C7175" w14:textId="1D1ED278" w:rsidR="008F50A8" w:rsidRPr="00D406C4"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4BD94FCC" w14:textId="2852CC4B" w:rsidR="008F50A8" w:rsidRPr="00D406C4" w:rsidRDefault="00FD5029" w:rsidP="000E6744">
            <w:pPr>
              <w:spacing w:after="0" w:line="240" w:lineRule="auto"/>
              <w:contextualSpacing/>
              <w:rPr>
                <w:rFonts w:ascii="Arial" w:eastAsia="Times New Roman" w:hAnsi="Arial" w:cs="Arial"/>
                <w:sz w:val="20"/>
                <w:szCs w:val="20"/>
              </w:rPr>
            </w:pPr>
            <w:ins w:id="186" w:author="Porter, Maria - (mariaporter)" w:date="2025-06-18T06:52:00Z" w16du:dateUtc="2025-06-18T13:52:00Z">
              <w:r w:rsidRPr="00D406C4">
                <w:rPr>
                  <w:rFonts w:ascii="Arial" w:eastAsia="Times New Roman" w:hAnsi="Arial" w:cs="Arial"/>
                  <w:color w:val="FF0000"/>
                  <w:sz w:val="20"/>
                  <w:szCs w:val="20"/>
                </w:rPr>
                <w:t>Ask if B9=1</w:t>
              </w:r>
            </w:ins>
            <w:ins w:id="187" w:author="Porter, Maria - (mariaporter)" w:date="2025-06-20T04:45:00Z" w16du:dateUtc="2025-06-20T11:45:00Z">
              <w:r w:rsidRPr="00D406C4">
                <w:rPr>
                  <w:rFonts w:ascii="Arial" w:eastAsia="Times New Roman" w:hAnsi="Arial" w:cs="Arial"/>
                  <w:color w:val="FF0000"/>
                  <w:sz w:val="20"/>
                  <w:szCs w:val="20"/>
                </w:rPr>
                <w:t>, ASK WOULD HAVE IF B0=0 OR B9=0</w:t>
              </w:r>
            </w:ins>
          </w:p>
        </w:tc>
      </w:tr>
      <w:tr w:rsidR="008F50A8" w:rsidRPr="00D406C4" w14:paraId="49B411E5"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0B5E7313" w14:textId="12172FC3" w:rsidR="008F50A8" w:rsidRPr="00D406C4" w:rsidRDefault="008F50A8" w:rsidP="000E6744">
            <w:pPr>
              <w:spacing w:after="0" w:line="240" w:lineRule="auto"/>
              <w:contextualSpacing/>
              <w:jc w:val="center"/>
              <w:rPr>
                <w:rFonts w:ascii="Arial" w:eastAsia="Times New Roman" w:hAnsi="Arial" w:cs="Arial"/>
                <w:sz w:val="20"/>
                <w:szCs w:val="20"/>
              </w:rPr>
            </w:pPr>
            <w:r w:rsidRPr="00D406C4">
              <w:rPr>
                <w:rFonts w:ascii="Arial" w:eastAsia="Times New Roman" w:hAnsi="Arial" w:cs="Arial"/>
                <w:sz w:val="20"/>
                <w:szCs w:val="20"/>
              </w:rPr>
              <w:t>B12g</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41715E3E" w14:textId="2E2180A2" w:rsidR="008F50A8" w:rsidRPr="00D406C4" w:rsidRDefault="008F50A8" w:rsidP="000E6744">
            <w:pPr>
              <w:spacing w:after="0" w:line="240" w:lineRule="auto"/>
              <w:contextualSpacing/>
              <w:rPr>
                <w:rFonts w:ascii="Arial" w:eastAsia="Times New Roman" w:hAnsi="Arial" w:cs="Arial"/>
                <w:sz w:val="20"/>
                <w:szCs w:val="20"/>
              </w:rPr>
            </w:pPr>
            <w:r w:rsidRPr="00D406C4">
              <w:rPr>
                <w:rFonts w:ascii="Arial" w:eastAsia="Times New Roman" w:hAnsi="Arial" w:cs="Arial"/>
                <w:sz w:val="20"/>
                <w:szCs w:val="20"/>
              </w:rPr>
              <w:t xml:space="preserve">Having access to </w:t>
            </w:r>
            <w:r w:rsidR="000609B0" w:rsidRPr="00D406C4">
              <w:rPr>
                <w:rFonts w:ascii="Arial" w:eastAsia="Times New Roman" w:hAnsi="Arial" w:cs="Arial"/>
                <w:sz w:val="20"/>
                <w:szCs w:val="20"/>
              </w:rPr>
              <w:t xml:space="preserve">area yield index insurance </w:t>
            </w:r>
            <w:r w:rsidR="00224EF7" w:rsidRPr="00D406C4">
              <w:rPr>
                <w:rFonts w:ascii="Arial" w:eastAsia="Times New Roman" w:hAnsi="Arial" w:cs="Arial"/>
                <w:sz w:val="20"/>
                <w:szCs w:val="20"/>
              </w:rPr>
              <w:t xml:space="preserve">(like the one offered by Pula or Tseday Bank) </w:t>
            </w:r>
            <w:ins w:id="188" w:author="Porter, Maria - (mariaporter)" w:date="2025-06-20T04:44:00Z" w16du:dateUtc="2025-06-20T11:44:00Z">
              <w:r w:rsidR="00D406C4" w:rsidRPr="00D406C4">
                <w:rPr>
                  <w:rFonts w:ascii="Arial" w:eastAsia="Times New Roman" w:hAnsi="Arial" w:cs="Arial"/>
                  <w:sz w:val="20"/>
                  <w:szCs w:val="20"/>
                </w:rPr>
                <w:t>{WOULD HAVE}</w:t>
              </w:r>
            </w:ins>
            <w:r w:rsidR="00D406C4" w:rsidRPr="00D406C4">
              <w:rPr>
                <w:rFonts w:ascii="Arial" w:eastAsia="Times New Roman" w:hAnsi="Arial" w:cs="Arial"/>
                <w:sz w:val="20"/>
                <w:szCs w:val="20"/>
              </w:rPr>
              <w:t xml:space="preserve"> </w:t>
            </w:r>
            <w:r w:rsidRPr="00D406C4">
              <w:rPr>
                <w:rFonts w:ascii="Arial" w:eastAsia="Times New Roman" w:hAnsi="Arial" w:cs="Arial"/>
                <w:sz w:val="20"/>
                <w:szCs w:val="20"/>
              </w:rPr>
              <w:t>increased my frequency of weeding the fields</w:t>
            </w:r>
          </w:p>
        </w:tc>
        <w:tc>
          <w:tcPr>
            <w:tcW w:w="1912" w:type="pct"/>
            <w:tcBorders>
              <w:top w:val="single" w:sz="4" w:space="0" w:color="auto"/>
              <w:left w:val="nil"/>
              <w:bottom w:val="single" w:sz="4" w:space="0" w:color="auto"/>
              <w:right w:val="single" w:sz="4" w:space="0" w:color="auto"/>
            </w:tcBorders>
            <w:shd w:val="clear" w:color="auto" w:fill="auto"/>
            <w:noWrap/>
          </w:tcPr>
          <w:p w14:paraId="35394F29" w14:textId="24487454" w:rsidR="008F50A8" w:rsidRPr="00D406C4"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729E9B2D" w14:textId="26FA9A40" w:rsidR="008F50A8" w:rsidRPr="00D406C4" w:rsidRDefault="00FD5029" w:rsidP="000E6744">
            <w:pPr>
              <w:spacing w:after="0" w:line="240" w:lineRule="auto"/>
              <w:contextualSpacing/>
              <w:rPr>
                <w:rFonts w:ascii="Arial" w:eastAsia="Times New Roman" w:hAnsi="Arial" w:cs="Arial"/>
                <w:sz w:val="20"/>
                <w:szCs w:val="20"/>
              </w:rPr>
            </w:pPr>
            <w:ins w:id="189" w:author="Porter, Maria - (mariaporter)" w:date="2025-06-18T06:52:00Z" w16du:dateUtc="2025-06-18T13:52:00Z">
              <w:r w:rsidRPr="00D406C4">
                <w:rPr>
                  <w:rFonts w:ascii="Arial" w:eastAsia="Times New Roman" w:hAnsi="Arial" w:cs="Arial"/>
                  <w:color w:val="FF0000"/>
                  <w:sz w:val="20"/>
                  <w:szCs w:val="20"/>
                </w:rPr>
                <w:t>Ask if B9=1</w:t>
              </w:r>
            </w:ins>
            <w:ins w:id="190" w:author="Porter, Maria - (mariaporter)" w:date="2025-06-20T04:45:00Z" w16du:dateUtc="2025-06-20T11:45:00Z">
              <w:r w:rsidRPr="00D406C4">
                <w:rPr>
                  <w:rFonts w:ascii="Arial" w:eastAsia="Times New Roman" w:hAnsi="Arial" w:cs="Arial"/>
                  <w:color w:val="FF0000"/>
                  <w:sz w:val="20"/>
                  <w:szCs w:val="20"/>
                </w:rPr>
                <w:t>, ASK WOULD HAVE IF B0=0 OR B9=0</w:t>
              </w:r>
            </w:ins>
          </w:p>
        </w:tc>
      </w:tr>
      <w:tr w:rsidR="008F50A8" w:rsidRPr="00D406C4" w14:paraId="0F95872B" w14:textId="77777777" w:rsidTr="00D406C4">
        <w:trPr>
          <w:trHeight w:val="34"/>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68C2CA48" w14:textId="31AAAD1A" w:rsidR="008F50A8" w:rsidRPr="00D406C4" w:rsidRDefault="008F50A8" w:rsidP="000E6744">
            <w:pPr>
              <w:spacing w:after="0" w:line="240" w:lineRule="auto"/>
              <w:contextualSpacing/>
              <w:jc w:val="center"/>
              <w:rPr>
                <w:rFonts w:ascii="Arial" w:eastAsia="Times New Roman" w:hAnsi="Arial" w:cs="Arial"/>
                <w:sz w:val="20"/>
                <w:szCs w:val="20"/>
              </w:rPr>
            </w:pPr>
            <w:r w:rsidRPr="00D406C4">
              <w:rPr>
                <w:rFonts w:ascii="Arial" w:eastAsia="Times New Roman" w:hAnsi="Arial" w:cs="Arial"/>
                <w:sz w:val="20"/>
                <w:szCs w:val="20"/>
              </w:rPr>
              <w:t>B12h</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13D72B8A" w14:textId="3578FB95" w:rsidR="008F50A8" w:rsidRPr="00D406C4" w:rsidRDefault="008F50A8" w:rsidP="000E6744">
            <w:pPr>
              <w:spacing w:after="0" w:line="240" w:lineRule="auto"/>
              <w:contextualSpacing/>
              <w:rPr>
                <w:rFonts w:ascii="Arial" w:eastAsia="Times New Roman" w:hAnsi="Arial" w:cs="Arial"/>
                <w:sz w:val="20"/>
                <w:szCs w:val="20"/>
              </w:rPr>
            </w:pPr>
            <w:r w:rsidRPr="00D406C4">
              <w:rPr>
                <w:rFonts w:ascii="Arial" w:eastAsia="Times New Roman" w:hAnsi="Arial" w:cs="Arial"/>
                <w:sz w:val="20"/>
                <w:szCs w:val="20"/>
              </w:rPr>
              <w:t>Having access to</w:t>
            </w:r>
            <w:r w:rsidR="00207DC4" w:rsidRPr="00D406C4">
              <w:rPr>
                <w:rFonts w:ascii="Arial" w:eastAsia="Times New Roman" w:hAnsi="Arial" w:cs="Arial"/>
                <w:sz w:val="20"/>
                <w:szCs w:val="20"/>
              </w:rPr>
              <w:t xml:space="preserve"> </w:t>
            </w:r>
            <w:r w:rsidR="000609B0" w:rsidRPr="00D406C4">
              <w:rPr>
                <w:rFonts w:ascii="Arial" w:eastAsia="Times New Roman" w:hAnsi="Arial" w:cs="Arial"/>
                <w:sz w:val="20"/>
                <w:szCs w:val="20"/>
              </w:rPr>
              <w:t xml:space="preserve">area yield index insurance </w:t>
            </w:r>
            <w:r w:rsidR="00224EF7" w:rsidRPr="00D406C4">
              <w:rPr>
                <w:rFonts w:ascii="Arial" w:eastAsia="Times New Roman" w:hAnsi="Arial" w:cs="Arial"/>
                <w:sz w:val="20"/>
                <w:szCs w:val="20"/>
              </w:rPr>
              <w:t xml:space="preserve">(like the one offered by Pula or Tseday </w:t>
            </w:r>
            <w:proofErr w:type="gramStart"/>
            <w:r w:rsidR="00224EF7" w:rsidRPr="00D406C4">
              <w:rPr>
                <w:rFonts w:ascii="Arial" w:eastAsia="Times New Roman" w:hAnsi="Arial" w:cs="Arial"/>
                <w:sz w:val="20"/>
                <w:szCs w:val="20"/>
              </w:rPr>
              <w:t xml:space="preserve">Bank) </w:t>
            </w:r>
            <w:ins w:id="191" w:author="Porter, Maria - (mariaporter)" w:date="2025-06-20T04:44:00Z" w16du:dateUtc="2025-06-20T11:44:00Z">
              <w:r w:rsidR="00D406C4" w:rsidRPr="00D406C4">
                <w:rPr>
                  <w:rFonts w:ascii="Arial" w:eastAsia="Times New Roman" w:hAnsi="Arial" w:cs="Arial"/>
                  <w:sz w:val="20"/>
                  <w:szCs w:val="20"/>
                </w:rPr>
                <w:t>{</w:t>
              </w:r>
              <w:proofErr w:type="gramEnd"/>
              <w:r w:rsidR="00D406C4" w:rsidRPr="00D406C4">
                <w:rPr>
                  <w:rFonts w:ascii="Arial" w:eastAsia="Times New Roman" w:hAnsi="Arial" w:cs="Arial"/>
                  <w:sz w:val="20"/>
                  <w:szCs w:val="20"/>
                </w:rPr>
                <w:t>WOULD HAVE}</w:t>
              </w:r>
            </w:ins>
            <w:r w:rsidR="00D406C4" w:rsidRPr="00D406C4">
              <w:rPr>
                <w:rFonts w:ascii="Arial" w:eastAsia="Times New Roman" w:hAnsi="Arial" w:cs="Arial"/>
                <w:sz w:val="20"/>
                <w:szCs w:val="20"/>
              </w:rPr>
              <w:t xml:space="preserve"> </w:t>
            </w:r>
            <w:r w:rsidRPr="00D406C4">
              <w:rPr>
                <w:rFonts w:ascii="Arial" w:eastAsia="Times New Roman" w:hAnsi="Arial" w:cs="Arial"/>
                <w:sz w:val="20"/>
                <w:szCs w:val="20"/>
              </w:rPr>
              <w:t>made me hire more labor during planting season</w:t>
            </w:r>
          </w:p>
        </w:tc>
        <w:tc>
          <w:tcPr>
            <w:tcW w:w="1912" w:type="pct"/>
            <w:tcBorders>
              <w:top w:val="single" w:sz="4" w:space="0" w:color="auto"/>
              <w:left w:val="nil"/>
              <w:bottom w:val="single" w:sz="4" w:space="0" w:color="auto"/>
              <w:right w:val="single" w:sz="4" w:space="0" w:color="auto"/>
            </w:tcBorders>
            <w:shd w:val="clear" w:color="auto" w:fill="auto"/>
            <w:noWrap/>
          </w:tcPr>
          <w:p w14:paraId="40ADF884" w14:textId="5F515A80" w:rsidR="008F50A8" w:rsidRPr="00D406C4"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6D23C04F" w14:textId="3FCEE133" w:rsidR="008F50A8" w:rsidRPr="00D406C4" w:rsidRDefault="00FD5029" w:rsidP="000E6744">
            <w:pPr>
              <w:spacing w:after="0" w:line="240" w:lineRule="auto"/>
              <w:contextualSpacing/>
              <w:rPr>
                <w:rFonts w:ascii="Arial" w:eastAsia="Times New Roman" w:hAnsi="Arial" w:cs="Arial"/>
                <w:sz w:val="20"/>
                <w:szCs w:val="20"/>
              </w:rPr>
            </w:pPr>
            <w:ins w:id="192" w:author="Porter, Maria - (mariaporter)" w:date="2025-06-18T06:52:00Z" w16du:dateUtc="2025-06-18T13:52:00Z">
              <w:r w:rsidRPr="00D406C4">
                <w:rPr>
                  <w:rFonts w:ascii="Arial" w:eastAsia="Times New Roman" w:hAnsi="Arial" w:cs="Arial"/>
                  <w:color w:val="FF0000"/>
                  <w:sz w:val="20"/>
                  <w:szCs w:val="20"/>
                </w:rPr>
                <w:t>Ask if B9=1</w:t>
              </w:r>
            </w:ins>
            <w:ins w:id="193" w:author="Porter, Maria - (mariaporter)" w:date="2025-06-20T04:45:00Z" w16du:dateUtc="2025-06-20T11:45:00Z">
              <w:r w:rsidRPr="00D406C4">
                <w:rPr>
                  <w:rFonts w:ascii="Arial" w:eastAsia="Times New Roman" w:hAnsi="Arial" w:cs="Arial"/>
                  <w:color w:val="FF0000"/>
                  <w:sz w:val="20"/>
                  <w:szCs w:val="20"/>
                </w:rPr>
                <w:t>, ASK WOULD HAVE IF B0=0 OR B9=0</w:t>
              </w:r>
            </w:ins>
          </w:p>
        </w:tc>
      </w:tr>
      <w:tr w:rsidR="008F50A8" w:rsidRPr="00CA59CC" w14:paraId="7FBE9947" w14:textId="77777777" w:rsidTr="00D406C4">
        <w:trPr>
          <w:trHeight w:val="683"/>
        </w:trPr>
        <w:tc>
          <w:tcPr>
            <w:tcW w:w="341" w:type="pct"/>
            <w:tcBorders>
              <w:top w:val="single" w:sz="4" w:space="0" w:color="auto"/>
              <w:left w:val="single" w:sz="4" w:space="0" w:color="auto"/>
              <w:bottom w:val="single" w:sz="4" w:space="0" w:color="auto"/>
              <w:right w:val="single" w:sz="4" w:space="0" w:color="auto"/>
            </w:tcBorders>
            <w:shd w:val="clear" w:color="auto" w:fill="auto"/>
            <w:noWrap/>
          </w:tcPr>
          <w:p w14:paraId="60686AA5" w14:textId="247B2507" w:rsidR="008F50A8" w:rsidRPr="00D406C4" w:rsidRDefault="008F50A8" w:rsidP="000E6744">
            <w:pPr>
              <w:spacing w:after="0" w:line="240" w:lineRule="auto"/>
              <w:contextualSpacing/>
              <w:jc w:val="center"/>
              <w:rPr>
                <w:rFonts w:ascii="Arial" w:eastAsia="Times New Roman" w:hAnsi="Arial" w:cs="Arial"/>
                <w:sz w:val="20"/>
                <w:szCs w:val="20"/>
              </w:rPr>
            </w:pPr>
            <w:r w:rsidRPr="00D406C4">
              <w:rPr>
                <w:rFonts w:ascii="Arial" w:eastAsia="Times New Roman" w:hAnsi="Arial" w:cs="Arial"/>
                <w:sz w:val="20"/>
                <w:szCs w:val="20"/>
              </w:rPr>
              <w:t>B12i</w:t>
            </w:r>
          </w:p>
        </w:tc>
        <w:tc>
          <w:tcPr>
            <w:tcW w:w="2053" w:type="pct"/>
            <w:tcBorders>
              <w:top w:val="single" w:sz="4" w:space="0" w:color="auto"/>
              <w:left w:val="nil"/>
              <w:bottom w:val="single" w:sz="4" w:space="0" w:color="auto"/>
              <w:right w:val="single" w:sz="4" w:space="0" w:color="auto"/>
            </w:tcBorders>
            <w:shd w:val="clear" w:color="auto" w:fill="auto"/>
            <w:noWrap/>
            <w:vAlign w:val="bottom"/>
          </w:tcPr>
          <w:p w14:paraId="20D0339B" w14:textId="77963D95" w:rsidR="008F50A8" w:rsidRPr="00D406C4" w:rsidRDefault="008F50A8" w:rsidP="000E6744">
            <w:pPr>
              <w:spacing w:after="0" w:line="240" w:lineRule="auto"/>
              <w:contextualSpacing/>
              <w:rPr>
                <w:rFonts w:ascii="Arial" w:eastAsia="Times New Roman" w:hAnsi="Arial" w:cs="Arial"/>
                <w:sz w:val="20"/>
                <w:szCs w:val="20"/>
              </w:rPr>
            </w:pPr>
            <w:r w:rsidRPr="00D406C4">
              <w:rPr>
                <w:rFonts w:ascii="Arial" w:eastAsia="Times New Roman" w:hAnsi="Arial" w:cs="Arial"/>
                <w:sz w:val="20"/>
                <w:szCs w:val="20"/>
              </w:rPr>
              <w:t xml:space="preserve">Having access to </w:t>
            </w:r>
            <w:r w:rsidR="000609B0" w:rsidRPr="00D406C4">
              <w:rPr>
                <w:rFonts w:ascii="Arial" w:eastAsia="Times New Roman" w:hAnsi="Arial" w:cs="Arial"/>
                <w:sz w:val="20"/>
                <w:szCs w:val="20"/>
              </w:rPr>
              <w:t xml:space="preserve">area yield index insurance </w:t>
            </w:r>
            <w:r w:rsidR="00224EF7" w:rsidRPr="00D406C4">
              <w:rPr>
                <w:rFonts w:ascii="Arial" w:eastAsia="Times New Roman" w:hAnsi="Arial" w:cs="Arial"/>
                <w:sz w:val="20"/>
                <w:szCs w:val="20"/>
              </w:rPr>
              <w:t xml:space="preserve">(like the one offered by Pula or Tseday Bank) </w:t>
            </w:r>
            <w:ins w:id="194" w:author="Porter, Maria - (mariaporter)" w:date="2025-06-20T04:44:00Z" w16du:dateUtc="2025-06-20T11:44:00Z">
              <w:r w:rsidR="00D406C4" w:rsidRPr="00D406C4">
                <w:rPr>
                  <w:rFonts w:ascii="Arial" w:eastAsia="Times New Roman" w:hAnsi="Arial" w:cs="Arial"/>
                  <w:sz w:val="20"/>
                  <w:szCs w:val="20"/>
                </w:rPr>
                <w:t>{WOULD HAVE}</w:t>
              </w:r>
            </w:ins>
            <w:r w:rsidR="00D406C4" w:rsidRPr="00D406C4">
              <w:rPr>
                <w:rFonts w:ascii="Arial" w:eastAsia="Times New Roman" w:hAnsi="Arial" w:cs="Arial"/>
                <w:sz w:val="20"/>
                <w:szCs w:val="20"/>
              </w:rPr>
              <w:t xml:space="preserve"> </w:t>
            </w:r>
            <w:r w:rsidRPr="00D406C4">
              <w:rPr>
                <w:rFonts w:ascii="Arial" w:eastAsia="Times New Roman" w:hAnsi="Arial" w:cs="Arial"/>
                <w:sz w:val="20"/>
                <w:szCs w:val="20"/>
              </w:rPr>
              <w:t>made me hire more labor during harvest</w:t>
            </w:r>
          </w:p>
        </w:tc>
        <w:tc>
          <w:tcPr>
            <w:tcW w:w="1912" w:type="pct"/>
            <w:tcBorders>
              <w:top w:val="single" w:sz="4" w:space="0" w:color="auto"/>
              <w:left w:val="nil"/>
              <w:bottom w:val="single" w:sz="4" w:space="0" w:color="auto"/>
              <w:right w:val="single" w:sz="4" w:space="0" w:color="auto"/>
            </w:tcBorders>
            <w:shd w:val="clear" w:color="auto" w:fill="auto"/>
            <w:noWrap/>
          </w:tcPr>
          <w:p w14:paraId="6E5877DB" w14:textId="65D1AAC8" w:rsidR="008F50A8" w:rsidRPr="00D406C4" w:rsidRDefault="008F50A8" w:rsidP="000E6744">
            <w:pPr>
              <w:spacing w:after="0" w:line="240" w:lineRule="auto"/>
              <w:contextualSpacing/>
              <w:rPr>
                <w:rFonts w:ascii="Arial" w:eastAsia="Times New Roman" w:hAnsi="Arial" w:cs="Arial"/>
                <w:sz w:val="20"/>
                <w:szCs w:val="20"/>
              </w:rPr>
            </w:pPr>
          </w:p>
        </w:tc>
        <w:tc>
          <w:tcPr>
            <w:tcW w:w="694" w:type="pct"/>
            <w:tcBorders>
              <w:top w:val="single" w:sz="4" w:space="0" w:color="auto"/>
              <w:left w:val="nil"/>
              <w:bottom w:val="single" w:sz="4" w:space="0" w:color="auto"/>
              <w:right w:val="single" w:sz="4" w:space="0" w:color="auto"/>
            </w:tcBorders>
            <w:shd w:val="clear" w:color="auto" w:fill="auto"/>
            <w:noWrap/>
          </w:tcPr>
          <w:p w14:paraId="52FAEF63" w14:textId="35E2B183" w:rsidR="008F50A8" w:rsidRPr="00CA59CC" w:rsidRDefault="00FD5029" w:rsidP="000E6744">
            <w:pPr>
              <w:spacing w:after="0" w:line="240" w:lineRule="auto"/>
              <w:contextualSpacing/>
              <w:rPr>
                <w:rFonts w:ascii="Arial" w:eastAsia="Times New Roman" w:hAnsi="Arial" w:cs="Arial"/>
                <w:sz w:val="20"/>
                <w:szCs w:val="20"/>
              </w:rPr>
            </w:pPr>
            <w:ins w:id="195" w:author="Porter, Maria - (mariaporter)" w:date="2025-06-18T06:52:00Z" w16du:dateUtc="2025-06-18T13:52:00Z">
              <w:r w:rsidRPr="00D406C4">
                <w:rPr>
                  <w:rFonts w:ascii="Arial" w:eastAsia="Times New Roman" w:hAnsi="Arial" w:cs="Arial"/>
                  <w:color w:val="FF0000"/>
                  <w:sz w:val="20"/>
                  <w:szCs w:val="20"/>
                </w:rPr>
                <w:t>Ask if B9=1</w:t>
              </w:r>
            </w:ins>
            <w:ins w:id="196" w:author="Porter, Maria - (mariaporter)" w:date="2025-06-20T04:45:00Z" w16du:dateUtc="2025-06-20T11:45:00Z">
              <w:r w:rsidRPr="00D406C4">
                <w:rPr>
                  <w:rFonts w:ascii="Arial" w:eastAsia="Times New Roman" w:hAnsi="Arial" w:cs="Arial"/>
                  <w:color w:val="FF0000"/>
                  <w:sz w:val="20"/>
                  <w:szCs w:val="20"/>
                </w:rPr>
                <w:t>, ASK WOULD HAVE IF B0=0 OR B9=0</w:t>
              </w:r>
            </w:ins>
          </w:p>
        </w:tc>
      </w:tr>
    </w:tbl>
    <w:p w14:paraId="545C7DC1" w14:textId="77777777" w:rsidR="008E01E2" w:rsidRPr="00CA59CC" w:rsidRDefault="008E01E2" w:rsidP="000E6744">
      <w:pPr>
        <w:tabs>
          <w:tab w:val="left" w:pos="7092"/>
        </w:tabs>
        <w:spacing w:after="0" w:line="240" w:lineRule="auto"/>
        <w:contextualSpacing/>
        <w:rPr>
          <w:rFonts w:ascii="Arial" w:hAnsi="Arial" w:cs="Arial"/>
          <w:sz w:val="20"/>
          <w:szCs w:val="20"/>
        </w:rPr>
      </w:pPr>
    </w:p>
    <w:p w14:paraId="358E6E09" w14:textId="77777777" w:rsidR="007320F2" w:rsidRDefault="007320F2" w:rsidP="000E6744">
      <w:pPr>
        <w:tabs>
          <w:tab w:val="left" w:pos="7092"/>
        </w:tabs>
        <w:spacing w:after="0" w:line="240" w:lineRule="auto"/>
        <w:contextualSpacing/>
        <w:rPr>
          <w:rFonts w:ascii="Arial" w:hAnsi="Arial" w:cs="Arial"/>
          <w:b/>
          <w:bCs/>
          <w:sz w:val="20"/>
          <w:szCs w:val="20"/>
        </w:rPr>
      </w:pPr>
    </w:p>
    <w:p w14:paraId="5769D2E4" w14:textId="77DEE889" w:rsidR="001B7C76" w:rsidRPr="00CA59CC" w:rsidRDefault="002E3091" w:rsidP="000E6744">
      <w:pPr>
        <w:tabs>
          <w:tab w:val="left" w:pos="7092"/>
        </w:tabs>
        <w:spacing w:after="0" w:line="240" w:lineRule="auto"/>
        <w:contextualSpacing/>
        <w:rPr>
          <w:rFonts w:ascii="Arial" w:hAnsi="Arial" w:cs="Arial"/>
          <w:b/>
          <w:bCs/>
          <w:sz w:val="20"/>
          <w:szCs w:val="20"/>
        </w:rPr>
      </w:pPr>
      <w:r w:rsidRPr="00CA59CC">
        <w:rPr>
          <w:rFonts w:ascii="Arial" w:hAnsi="Arial" w:cs="Arial"/>
          <w:b/>
          <w:bCs/>
          <w:sz w:val="20"/>
          <w:szCs w:val="20"/>
        </w:rPr>
        <w:t xml:space="preserve">Module BB. </w:t>
      </w:r>
      <w:r w:rsidR="00F91DF7" w:rsidRPr="00CA59CC">
        <w:rPr>
          <w:rFonts w:ascii="Arial" w:hAnsi="Arial" w:cs="Arial"/>
          <w:b/>
          <w:bCs/>
          <w:sz w:val="20"/>
          <w:szCs w:val="20"/>
        </w:rPr>
        <w:t>Picture</w:t>
      </w:r>
      <w:r w:rsidRPr="00CA59CC">
        <w:rPr>
          <w:rFonts w:ascii="Arial" w:hAnsi="Arial" w:cs="Arial"/>
          <w:b/>
          <w:bCs/>
          <w:sz w:val="20"/>
          <w:szCs w:val="20"/>
        </w:rPr>
        <w:t>-Based Insurance Knowledge</w:t>
      </w:r>
    </w:p>
    <w:tbl>
      <w:tblPr>
        <w:tblStyle w:val="TableGrid"/>
        <w:tblW w:w="5000" w:type="pct"/>
        <w:tblLook w:val="04A0" w:firstRow="1" w:lastRow="0" w:firstColumn="1" w:lastColumn="0" w:noHBand="0" w:noVBand="1"/>
      </w:tblPr>
      <w:tblGrid>
        <w:gridCol w:w="1132"/>
        <w:gridCol w:w="5074"/>
        <w:gridCol w:w="3600"/>
        <w:gridCol w:w="3144"/>
      </w:tblGrid>
      <w:tr w:rsidR="001B7C76" w:rsidRPr="00CA59CC" w14:paraId="244D0905" w14:textId="77777777" w:rsidTr="00F56199">
        <w:tc>
          <w:tcPr>
            <w:tcW w:w="437" w:type="pct"/>
          </w:tcPr>
          <w:p w14:paraId="11CC6047" w14:textId="77777777" w:rsidR="001B7C76" w:rsidRPr="00CA59CC" w:rsidRDefault="001B7C76" w:rsidP="000E6744">
            <w:pPr>
              <w:contextualSpacing/>
              <w:rPr>
                <w:rFonts w:ascii="Arial" w:hAnsi="Arial" w:cs="Arial"/>
                <w:b/>
                <w:bCs/>
                <w:sz w:val="20"/>
                <w:szCs w:val="20"/>
              </w:rPr>
            </w:pPr>
            <w:r w:rsidRPr="00CA59CC">
              <w:rPr>
                <w:rFonts w:ascii="Arial" w:eastAsia="Times New Roman" w:hAnsi="Arial" w:cs="Arial"/>
                <w:b/>
                <w:bCs/>
                <w:color w:val="000000"/>
                <w:sz w:val="20"/>
                <w:szCs w:val="20"/>
              </w:rPr>
              <w:t>#</w:t>
            </w:r>
          </w:p>
        </w:tc>
        <w:tc>
          <w:tcPr>
            <w:tcW w:w="1959" w:type="pct"/>
          </w:tcPr>
          <w:p w14:paraId="68964966" w14:textId="77777777" w:rsidR="001B7C76" w:rsidRPr="00CA59CC" w:rsidRDefault="001B7C76" w:rsidP="000E6744">
            <w:pPr>
              <w:contextualSpacing/>
              <w:rPr>
                <w:rFonts w:ascii="Arial" w:hAnsi="Arial" w:cs="Arial"/>
                <w:b/>
                <w:bCs/>
                <w:sz w:val="20"/>
                <w:szCs w:val="20"/>
              </w:rPr>
            </w:pPr>
            <w:r w:rsidRPr="00CA59CC">
              <w:rPr>
                <w:rFonts w:ascii="Arial" w:eastAsia="Times New Roman" w:hAnsi="Arial" w:cs="Arial"/>
                <w:b/>
                <w:bCs/>
                <w:color w:val="000000"/>
                <w:sz w:val="20"/>
                <w:szCs w:val="20"/>
              </w:rPr>
              <w:t>Question/note</w:t>
            </w:r>
          </w:p>
        </w:tc>
        <w:tc>
          <w:tcPr>
            <w:tcW w:w="1390" w:type="pct"/>
          </w:tcPr>
          <w:p w14:paraId="688AC470" w14:textId="77777777" w:rsidR="001B7C76" w:rsidRPr="00CA59CC" w:rsidRDefault="001B7C76" w:rsidP="000E6744">
            <w:pPr>
              <w:contextualSpacing/>
              <w:rPr>
                <w:rFonts w:ascii="Arial" w:hAnsi="Arial" w:cs="Arial"/>
                <w:b/>
                <w:bCs/>
                <w:sz w:val="20"/>
                <w:szCs w:val="20"/>
              </w:rPr>
            </w:pPr>
            <w:r w:rsidRPr="00CA59CC">
              <w:rPr>
                <w:rFonts w:ascii="Arial" w:eastAsia="Times New Roman" w:hAnsi="Arial" w:cs="Arial"/>
                <w:b/>
                <w:bCs/>
                <w:color w:val="000000"/>
                <w:sz w:val="20"/>
                <w:szCs w:val="20"/>
              </w:rPr>
              <w:t>Response</w:t>
            </w:r>
          </w:p>
        </w:tc>
        <w:tc>
          <w:tcPr>
            <w:tcW w:w="1214" w:type="pct"/>
          </w:tcPr>
          <w:p w14:paraId="2E9EFC97" w14:textId="77777777" w:rsidR="001B7C76" w:rsidRPr="00CA59CC" w:rsidRDefault="001B7C76" w:rsidP="000E6744">
            <w:pPr>
              <w:contextualSpacing/>
              <w:rPr>
                <w:rFonts w:ascii="Arial" w:eastAsia="Times New Roman" w:hAnsi="Arial" w:cs="Arial"/>
                <w:b/>
                <w:bCs/>
                <w:color w:val="000000"/>
                <w:sz w:val="20"/>
                <w:szCs w:val="20"/>
              </w:rPr>
            </w:pPr>
            <w:r w:rsidRPr="00CA59CC">
              <w:rPr>
                <w:rFonts w:ascii="Arial" w:eastAsia="Times New Roman" w:hAnsi="Arial" w:cs="Arial"/>
                <w:b/>
                <w:bCs/>
                <w:color w:val="000000"/>
                <w:sz w:val="20"/>
                <w:szCs w:val="20"/>
              </w:rPr>
              <w:t>CAPI notes</w:t>
            </w:r>
          </w:p>
        </w:tc>
      </w:tr>
      <w:tr w:rsidR="001B7C76" w:rsidRPr="00CA59CC" w14:paraId="3A6268B7" w14:textId="77777777" w:rsidTr="00F56199">
        <w:tc>
          <w:tcPr>
            <w:tcW w:w="437" w:type="pct"/>
          </w:tcPr>
          <w:p w14:paraId="1652AE4C" w14:textId="12CD0E95" w:rsidR="001B7C76" w:rsidRPr="000E6744" w:rsidRDefault="001B7C76"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BB1</w:t>
            </w:r>
          </w:p>
        </w:tc>
        <w:tc>
          <w:tcPr>
            <w:tcW w:w="1959" w:type="pct"/>
          </w:tcPr>
          <w:p w14:paraId="7CF54B95" w14:textId="7D1F7104" w:rsidR="001B7C76" w:rsidRPr="000E6744" w:rsidRDefault="001B7C76" w:rsidP="000E6744">
            <w:pPr>
              <w:contextualSpacing/>
              <w:rPr>
                <w:rFonts w:ascii="Arial" w:eastAsia="Times New Roman" w:hAnsi="Arial" w:cs="Arial"/>
                <w:color w:val="000000"/>
                <w:sz w:val="20"/>
                <w:szCs w:val="20"/>
              </w:rPr>
            </w:pPr>
            <w:r w:rsidRPr="001B7C76">
              <w:rPr>
                <w:rFonts w:ascii="Arial" w:eastAsia="Times New Roman" w:hAnsi="Arial" w:cs="Arial"/>
                <w:color w:val="000000"/>
                <w:sz w:val="20"/>
                <w:szCs w:val="20"/>
              </w:rPr>
              <w:t>Have you heard of picture-based insurance?</w:t>
            </w:r>
          </w:p>
        </w:tc>
        <w:tc>
          <w:tcPr>
            <w:tcW w:w="1390" w:type="pct"/>
          </w:tcPr>
          <w:p w14:paraId="69619940" w14:textId="76A7DE3D" w:rsidR="001B7C76" w:rsidRPr="000E6744" w:rsidRDefault="001B7C76"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1.Yes</w:t>
            </w:r>
            <w:r>
              <w:rPr>
                <w:rFonts w:ascii="Arial" w:eastAsia="Times New Roman" w:hAnsi="Arial" w:cs="Arial"/>
                <w:color w:val="000000"/>
                <w:sz w:val="20"/>
                <w:szCs w:val="20"/>
              </w:rPr>
              <w:br/>
              <w:t>0.No</w:t>
            </w:r>
          </w:p>
        </w:tc>
        <w:tc>
          <w:tcPr>
            <w:tcW w:w="1214" w:type="pct"/>
          </w:tcPr>
          <w:p w14:paraId="2184E120" w14:textId="77777777" w:rsidR="001B7C76" w:rsidRPr="00FD5029" w:rsidRDefault="006F5E34" w:rsidP="00C43F5D">
            <w:pPr>
              <w:rPr>
                <w:rFonts w:ascii="Arial" w:hAnsi="Arial" w:cs="Arial"/>
                <w:strike/>
                <w:color w:val="FF0000"/>
                <w:sz w:val="20"/>
                <w:szCs w:val="20"/>
              </w:rPr>
            </w:pPr>
            <w:commentRangeStart w:id="197"/>
            <w:r w:rsidRPr="00FD5029">
              <w:rPr>
                <w:rFonts w:ascii="Arial" w:hAnsi="Arial" w:cs="Arial"/>
                <w:strike/>
                <w:color w:val="FF0000"/>
                <w:sz w:val="20"/>
                <w:szCs w:val="20"/>
              </w:rPr>
              <w:t xml:space="preserve">[If "No" to BB1 AND farmer is under control group or the treatment arms without </w:t>
            </w:r>
            <w:proofErr w:type="gramStart"/>
            <w:r w:rsidRPr="00FD5029">
              <w:rPr>
                <w:rFonts w:ascii="Arial" w:hAnsi="Arial" w:cs="Arial"/>
                <w:strike/>
                <w:color w:val="FF0000"/>
                <w:sz w:val="20"/>
                <w:szCs w:val="20"/>
              </w:rPr>
              <w:t>PBI,  please</w:t>
            </w:r>
            <w:proofErr w:type="gramEnd"/>
            <w:r w:rsidRPr="00FD5029">
              <w:rPr>
                <w:rFonts w:ascii="Arial" w:hAnsi="Arial" w:cs="Arial"/>
                <w:strike/>
                <w:color w:val="FF0000"/>
                <w:sz w:val="20"/>
                <w:szCs w:val="20"/>
              </w:rPr>
              <w:t xml:space="preserve"> skip this whole section]. </w:t>
            </w:r>
          </w:p>
          <w:p w14:paraId="557894B3" w14:textId="77777777" w:rsidR="00C43F5D" w:rsidRPr="00FD5029" w:rsidRDefault="00C43F5D" w:rsidP="00C43F5D">
            <w:pPr>
              <w:rPr>
                <w:ins w:id="198" w:author="Porter, Maria - (mariaporter)" w:date="2025-06-20T05:08:00Z" w16du:dateUtc="2025-06-20T12:08:00Z"/>
                <w:rFonts w:ascii="Arial" w:eastAsia="Times New Roman" w:hAnsi="Arial" w:cs="Arial"/>
                <w:strike/>
                <w:color w:val="000000"/>
                <w:sz w:val="20"/>
                <w:szCs w:val="20"/>
              </w:rPr>
            </w:pPr>
            <w:r w:rsidRPr="00FD5029">
              <w:rPr>
                <w:rFonts w:ascii="Arial" w:eastAsia="Times New Roman" w:hAnsi="Arial" w:cs="Arial"/>
                <w:strike/>
                <w:color w:val="000000"/>
                <w:sz w:val="20"/>
                <w:szCs w:val="20"/>
              </w:rPr>
              <w:t>[Please proceed with the rest of the questions for those farmers in the 40 kebeles under Picture-Based Insurance treatment Arm, even</w:t>
            </w:r>
            <w:r w:rsidR="00CF5CD8" w:rsidRPr="00FD5029">
              <w:rPr>
                <w:rFonts w:ascii="Arial" w:eastAsia="Times New Roman" w:hAnsi="Arial" w:cs="Arial"/>
                <w:strike/>
                <w:color w:val="000000"/>
                <w:sz w:val="20"/>
                <w:szCs w:val="20"/>
              </w:rPr>
              <w:t xml:space="preserve"> </w:t>
            </w:r>
            <w:r w:rsidRPr="00FD5029">
              <w:rPr>
                <w:rFonts w:ascii="Arial" w:eastAsia="Times New Roman" w:hAnsi="Arial" w:cs="Arial"/>
                <w:strike/>
                <w:color w:val="000000"/>
                <w:sz w:val="20"/>
                <w:szCs w:val="20"/>
              </w:rPr>
              <w:t xml:space="preserve">if the response to BB1 </w:t>
            </w:r>
            <w:proofErr w:type="gramStart"/>
            <w:r w:rsidRPr="00FD5029">
              <w:rPr>
                <w:rFonts w:ascii="Arial" w:eastAsia="Times New Roman" w:hAnsi="Arial" w:cs="Arial"/>
                <w:strike/>
                <w:color w:val="000000"/>
                <w:sz w:val="20"/>
                <w:szCs w:val="20"/>
              </w:rPr>
              <w:t>is NO</w:t>
            </w:r>
            <w:proofErr w:type="gramEnd"/>
            <w:r w:rsidRPr="00FD5029">
              <w:rPr>
                <w:rFonts w:ascii="Arial" w:eastAsia="Times New Roman" w:hAnsi="Arial" w:cs="Arial"/>
                <w:strike/>
                <w:color w:val="000000"/>
                <w:sz w:val="20"/>
                <w:szCs w:val="20"/>
              </w:rPr>
              <w:t>]</w:t>
            </w:r>
          </w:p>
          <w:p w14:paraId="60410B7B" w14:textId="0763DF92" w:rsidR="000A1D5C" w:rsidRPr="000E6744" w:rsidRDefault="000A1D5C" w:rsidP="00C43F5D">
            <w:pPr>
              <w:rPr>
                <w:rFonts w:ascii="Arial" w:eastAsia="Times New Roman" w:hAnsi="Arial" w:cs="Arial"/>
                <w:color w:val="000000"/>
                <w:sz w:val="20"/>
                <w:szCs w:val="20"/>
              </w:rPr>
            </w:pPr>
            <w:ins w:id="199" w:author="Porter, Maria - (mariaporter)" w:date="2025-06-20T05:08:00Z" w16du:dateUtc="2025-06-20T12:08:00Z">
              <w:r w:rsidRPr="00FD5029">
                <w:rPr>
                  <w:rFonts w:ascii="Arial" w:eastAsia="Times New Roman" w:hAnsi="Arial" w:cs="Arial"/>
                  <w:strike/>
                  <w:color w:val="000000"/>
                  <w:sz w:val="20"/>
                  <w:szCs w:val="20"/>
                </w:rPr>
                <w:t>ADD AUDIO CHECK HERE</w:t>
              </w:r>
            </w:ins>
            <w:commentRangeEnd w:id="197"/>
            <w:r w:rsidR="00FD5029">
              <w:rPr>
                <w:rStyle w:val="CommentReference"/>
              </w:rPr>
              <w:commentReference w:id="197"/>
            </w:r>
          </w:p>
        </w:tc>
      </w:tr>
      <w:tr w:rsidR="00FD5029" w:rsidRPr="001719F4" w14:paraId="42A1E7CD" w14:textId="77777777" w:rsidTr="00FD5029">
        <w:tc>
          <w:tcPr>
            <w:tcW w:w="5000" w:type="pct"/>
            <w:gridSpan w:val="4"/>
          </w:tcPr>
          <w:p w14:paraId="7B568E66" w14:textId="5FF54A34" w:rsidR="00FD5029" w:rsidRPr="001719F4" w:rsidRDefault="00FD5029" w:rsidP="000E6744">
            <w:pPr>
              <w:contextualSpacing/>
              <w:rPr>
                <w:rFonts w:ascii="Arial" w:eastAsia="Times New Roman" w:hAnsi="Arial" w:cs="Arial"/>
                <w:color w:val="FF0000"/>
                <w:sz w:val="20"/>
                <w:szCs w:val="20"/>
              </w:rPr>
            </w:pPr>
            <w:commentRangeStart w:id="200"/>
            <w:ins w:id="201" w:author="Porter, Maria - (mariaporter)" w:date="2025-06-16T14:56:00Z" w16du:dateUtc="2025-06-16T21:56:00Z">
              <w:r>
                <w:rPr>
                  <w:i/>
                  <w:iCs/>
                  <w:color w:val="000000"/>
                  <w:sz w:val="22"/>
                  <w:szCs w:val="22"/>
                </w:rPr>
                <w:t>Pict</w:t>
              </w:r>
            </w:ins>
            <w:ins w:id="202" w:author="Porter, Maria - (mariaporter)" w:date="2025-06-16T14:57:00Z" w16du:dateUtc="2025-06-16T21:57:00Z">
              <w:r>
                <w:rPr>
                  <w:i/>
                  <w:iCs/>
                  <w:color w:val="000000"/>
                  <w:sz w:val="22"/>
                  <w:szCs w:val="22"/>
                </w:rPr>
                <w:t xml:space="preserve">ure-Based Insurance is a new insurance product that is being offered on a trial basis. The way it works is – you pay an additional small fee for </w:t>
              </w:r>
            </w:ins>
            <w:ins w:id="203" w:author="Porter, Maria - (mariaporter)" w:date="2025-06-16T14:58:00Z" w16du:dateUtc="2025-06-16T21:58:00Z">
              <w:r>
                <w:rPr>
                  <w:i/>
                  <w:iCs/>
                  <w:color w:val="000000"/>
                  <w:sz w:val="22"/>
                  <w:szCs w:val="22"/>
                </w:rPr>
                <w:t xml:space="preserve">this insurance and a field agent will visit your field and take pictures. The field agent will make several visits throughout the growing season to document any damage caused by weather, pests, or disease and to ensure that </w:t>
              </w:r>
            </w:ins>
            <w:ins w:id="204" w:author="Porter, Maria - (mariaporter)" w:date="2025-06-16T14:59:00Z" w16du:dateUtc="2025-06-16T21:59:00Z">
              <w:r>
                <w:rPr>
                  <w:i/>
                  <w:iCs/>
                  <w:color w:val="000000"/>
                  <w:sz w:val="22"/>
                  <w:szCs w:val="22"/>
                </w:rPr>
                <w:t xml:space="preserve">no damage was caused by mismanagement. If the index insurance does not make a </w:t>
              </w:r>
              <w:proofErr w:type="gramStart"/>
              <w:r>
                <w:rPr>
                  <w:i/>
                  <w:iCs/>
                  <w:color w:val="000000"/>
                  <w:sz w:val="22"/>
                  <w:szCs w:val="22"/>
                </w:rPr>
                <w:t>payout</w:t>
              </w:r>
              <w:proofErr w:type="gramEnd"/>
              <w:r>
                <w:rPr>
                  <w:i/>
                  <w:iCs/>
                  <w:color w:val="000000"/>
                  <w:sz w:val="22"/>
                  <w:szCs w:val="22"/>
                </w:rPr>
                <w:t xml:space="preserve"> in your village, but you experience damage, the insurance company will use these pictures to determine </w:t>
              </w:r>
              <w:proofErr w:type="gramStart"/>
              <w:r>
                <w:rPr>
                  <w:i/>
                  <w:iCs/>
                  <w:color w:val="000000"/>
                  <w:sz w:val="22"/>
                  <w:szCs w:val="22"/>
                </w:rPr>
                <w:t>to</w:t>
              </w:r>
              <w:proofErr w:type="gramEnd"/>
              <w:r>
                <w:rPr>
                  <w:i/>
                  <w:iCs/>
                  <w:color w:val="000000"/>
                  <w:sz w:val="22"/>
                  <w:szCs w:val="22"/>
                </w:rPr>
                <w:t xml:space="preserve"> extent of the damage and p</w:t>
              </w:r>
            </w:ins>
            <w:ins w:id="205" w:author="Porter, Maria - (mariaporter)" w:date="2025-06-16T15:00:00Z" w16du:dateUtc="2025-06-16T22:00:00Z">
              <w:r>
                <w:rPr>
                  <w:i/>
                  <w:iCs/>
                  <w:color w:val="000000"/>
                  <w:sz w:val="22"/>
                  <w:szCs w:val="22"/>
                </w:rPr>
                <w:t>ayment due to you. Expert agronomists look at all the pictures to make this decision.</w:t>
              </w:r>
            </w:ins>
            <w:commentRangeEnd w:id="200"/>
            <w:r w:rsidR="0015238E">
              <w:rPr>
                <w:rStyle w:val="CommentReference"/>
              </w:rPr>
              <w:commentReference w:id="200"/>
            </w:r>
          </w:p>
        </w:tc>
      </w:tr>
      <w:tr w:rsidR="001B7C76" w:rsidRPr="001719F4" w14:paraId="29E067AC" w14:textId="77777777" w:rsidTr="00F56199">
        <w:tc>
          <w:tcPr>
            <w:tcW w:w="437" w:type="pct"/>
          </w:tcPr>
          <w:p w14:paraId="396D0479" w14:textId="67096AEC" w:rsidR="001B7C76" w:rsidRPr="000E6744" w:rsidRDefault="001B7C76"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BB5</w:t>
            </w:r>
          </w:p>
        </w:tc>
        <w:tc>
          <w:tcPr>
            <w:tcW w:w="1959" w:type="pct"/>
          </w:tcPr>
          <w:p w14:paraId="26515712" w14:textId="7BB76782" w:rsidR="001B7C76" w:rsidRPr="000E6744" w:rsidRDefault="001B7C76"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When does Picture-based insurance make a payout?</w:t>
            </w:r>
          </w:p>
        </w:tc>
        <w:tc>
          <w:tcPr>
            <w:tcW w:w="1390" w:type="pct"/>
          </w:tcPr>
          <w:p w14:paraId="4BEE74C7" w14:textId="77777777" w:rsidR="00A540A7" w:rsidRDefault="001B7C76" w:rsidP="000E6744">
            <w:pPr>
              <w:contextualSpacing/>
              <w:rPr>
                <w:rFonts w:ascii="Arial" w:hAnsi="Arial" w:cs="Arial"/>
                <w:sz w:val="20"/>
                <w:szCs w:val="20"/>
              </w:rPr>
            </w:pPr>
            <w:r w:rsidRPr="000E6744">
              <w:rPr>
                <w:rFonts w:ascii="Arial" w:hAnsi="Arial" w:cs="Arial"/>
                <w:sz w:val="20"/>
                <w:szCs w:val="20"/>
              </w:rPr>
              <w:t>1. When the crops are visibly damaged, no matter the rainfall levels</w:t>
            </w:r>
            <w:r w:rsidRPr="000E6744">
              <w:rPr>
                <w:rFonts w:ascii="Arial" w:hAnsi="Arial" w:cs="Arial"/>
                <w:sz w:val="20"/>
                <w:szCs w:val="20"/>
              </w:rPr>
              <w:br/>
              <w:t>2. When there is a shortage of rainfall (based on seasonal monitoring)</w:t>
            </w:r>
            <w:r w:rsidRPr="000E6744">
              <w:rPr>
                <w:rFonts w:ascii="Arial" w:hAnsi="Arial" w:cs="Arial"/>
                <w:sz w:val="20"/>
                <w:szCs w:val="20"/>
              </w:rPr>
              <w:br/>
            </w:r>
            <w:r w:rsidRPr="000E6744">
              <w:rPr>
                <w:rFonts w:ascii="Arial" w:hAnsi="Arial" w:cs="Arial"/>
                <w:sz w:val="20"/>
                <w:szCs w:val="20"/>
              </w:rPr>
              <w:lastRenderedPageBreak/>
              <w:t xml:space="preserve">3. In any year </w:t>
            </w:r>
            <w:proofErr w:type="gramStart"/>
            <w:r w:rsidRPr="000E6744">
              <w:rPr>
                <w:rFonts w:ascii="Arial" w:hAnsi="Arial" w:cs="Arial"/>
                <w:sz w:val="20"/>
                <w:szCs w:val="20"/>
              </w:rPr>
              <w:t>as long as</w:t>
            </w:r>
            <w:proofErr w:type="gramEnd"/>
            <w:r w:rsidRPr="000E6744">
              <w:rPr>
                <w:rFonts w:ascii="Arial" w:hAnsi="Arial" w:cs="Arial"/>
                <w:sz w:val="20"/>
                <w:szCs w:val="20"/>
              </w:rPr>
              <w:t xml:space="preserve"> the premium has been paid</w:t>
            </w:r>
            <w:r w:rsidRPr="000E6744">
              <w:rPr>
                <w:rFonts w:ascii="Arial" w:hAnsi="Arial" w:cs="Arial"/>
                <w:sz w:val="20"/>
                <w:szCs w:val="20"/>
              </w:rPr>
              <w:br/>
              <w:t>4. Based on satellite reading</w:t>
            </w:r>
            <w:r w:rsidRPr="000E6744">
              <w:rPr>
                <w:rFonts w:ascii="Arial" w:hAnsi="Arial" w:cs="Arial"/>
                <w:sz w:val="20"/>
                <w:szCs w:val="20"/>
              </w:rPr>
              <w:br/>
              <w:t xml:space="preserve">5. When experts monitoring the weekly images observe </w:t>
            </w:r>
            <w:proofErr w:type="gramStart"/>
            <w:r w:rsidRPr="000E6744">
              <w:rPr>
                <w:rFonts w:ascii="Arial" w:hAnsi="Arial" w:cs="Arial"/>
                <w:sz w:val="20"/>
                <w:szCs w:val="20"/>
              </w:rPr>
              <w:t>damages</w:t>
            </w:r>
            <w:proofErr w:type="gramEnd"/>
          </w:p>
          <w:p w14:paraId="19862176" w14:textId="0F8CDDA9" w:rsidR="001B7C76" w:rsidRPr="000E6744" w:rsidRDefault="00A540A7" w:rsidP="000E6744">
            <w:pPr>
              <w:contextualSpacing/>
              <w:rPr>
                <w:rFonts w:ascii="Arial" w:eastAsia="Times New Roman" w:hAnsi="Arial" w:cs="Arial"/>
                <w:color w:val="000000"/>
                <w:sz w:val="20"/>
                <w:szCs w:val="20"/>
              </w:rPr>
            </w:pPr>
            <w:r w:rsidRPr="00A540A7">
              <w:rPr>
                <w:rFonts w:ascii="Arial" w:hAnsi="Arial" w:cs="Arial"/>
                <w:sz w:val="20"/>
                <w:szCs w:val="20"/>
                <w:highlight w:val="yellow"/>
              </w:rPr>
              <w:t>6. When area yield measurements in the village are low</w:t>
            </w:r>
            <w:r w:rsidR="001B7C76" w:rsidRPr="000E6744">
              <w:rPr>
                <w:rFonts w:ascii="Arial" w:hAnsi="Arial" w:cs="Arial"/>
                <w:sz w:val="20"/>
                <w:szCs w:val="20"/>
              </w:rPr>
              <w:br/>
              <w:t>9. Don’t know</w:t>
            </w:r>
            <w:r w:rsidR="001B7C76" w:rsidRPr="000E6744">
              <w:rPr>
                <w:rFonts w:ascii="Arial" w:hAnsi="Arial" w:cs="Arial"/>
                <w:sz w:val="20"/>
                <w:szCs w:val="20"/>
              </w:rPr>
              <w:br/>
              <w:t>99. Others, specify</w:t>
            </w:r>
          </w:p>
        </w:tc>
        <w:tc>
          <w:tcPr>
            <w:tcW w:w="1214" w:type="pct"/>
          </w:tcPr>
          <w:p w14:paraId="49BE7020" w14:textId="640CCFA6" w:rsidR="001B7C76" w:rsidRPr="00FD5029" w:rsidRDefault="001B7C76" w:rsidP="000E6744">
            <w:pPr>
              <w:contextualSpacing/>
              <w:rPr>
                <w:rFonts w:ascii="Arial" w:eastAsia="Times New Roman" w:hAnsi="Arial" w:cs="Arial"/>
                <w:strike/>
                <w:color w:val="000000"/>
                <w:sz w:val="20"/>
                <w:szCs w:val="20"/>
              </w:rPr>
            </w:pPr>
            <w:r w:rsidRPr="00FD5029">
              <w:rPr>
                <w:rFonts w:ascii="Arial" w:eastAsia="Times New Roman" w:hAnsi="Arial" w:cs="Arial"/>
                <w:strike/>
                <w:color w:val="FF0000"/>
                <w:sz w:val="20"/>
                <w:szCs w:val="20"/>
              </w:rPr>
              <w:lastRenderedPageBreak/>
              <w:t>Ask if BB1=1</w:t>
            </w:r>
            <w:r w:rsidR="00800B07" w:rsidRPr="00FD5029">
              <w:rPr>
                <w:rFonts w:ascii="Arial" w:eastAsia="Times New Roman" w:hAnsi="Arial" w:cs="Arial"/>
                <w:strike/>
                <w:color w:val="FF0000"/>
                <w:sz w:val="20"/>
                <w:szCs w:val="20"/>
              </w:rPr>
              <w:br/>
            </w:r>
            <w:r w:rsidR="00800B07" w:rsidRPr="00FD5029">
              <w:rPr>
                <w:rFonts w:ascii="Arial" w:eastAsia="Times New Roman" w:hAnsi="Arial" w:cs="Arial"/>
                <w:strike/>
                <w:color w:val="000000"/>
                <w:sz w:val="20"/>
                <w:szCs w:val="20"/>
              </w:rPr>
              <w:t>else skip this module</w:t>
            </w:r>
          </w:p>
        </w:tc>
      </w:tr>
      <w:tr w:rsidR="00800B07" w:rsidRPr="001719F4" w14:paraId="3B5650B8" w14:textId="77777777" w:rsidTr="00F56199">
        <w:tc>
          <w:tcPr>
            <w:tcW w:w="437" w:type="pct"/>
          </w:tcPr>
          <w:p w14:paraId="28B0D32E" w14:textId="4E1BB1B1" w:rsidR="00800B07" w:rsidRPr="000E6744" w:rsidRDefault="00800B07"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BB6</w:t>
            </w:r>
          </w:p>
        </w:tc>
        <w:tc>
          <w:tcPr>
            <w:tcW w:w="1959" w:type="pct"/>
          </w:tcPr>
          <w:p w14:paraId="22A25452" w14:textId="78EBA632" w:rsidR="00800B07" w:rsidRPr="000E6744" w:rsidRDefault="00800B07" w:rsidP="000E6744">
            <w:pPr>
              <w:contextualSpacing/>
              <w:rPr>
                <w:rFonts w:ascii="Arial" w:eastAsia="Times New Roman" w:hAnsi="Arial" w:cs="Arial"/>
                <w:color w:val="000000"/>
                <w:sz w:val="20"/>
                <w:szCs w:val="20"/>
              </w:rPr>
            </w:pPr>
            <w:r w:rsidRPr="000E6744">
              <w:rPr>
                <w:rFonts w:ascii="Arial" w:hAnsi="Arial" w:cs="Arial"/>
                <w:sz w:val="20"/>
                <w:szCs w:val="20"/>
              </w:rPr>
              <w:t xml:space="preserve">Which of the following is </w:t>
            </w:r>
            <w:proofErr w:type="gramStart"/>
            <w:r w:rsidRPr="000E6744">
              <w:rPr>
                <w:rFonts w:ascii="Arial" w:hAnsi="Arial" w:cs="Arial"/>
                <w:sz w:val="20"/>
                <w:szCs w:val="20"/>
              </w:rPr>
              <w:t>insured</w:t>
            </w:r>
            <w:proofErr w:type="gramEnd"/>
            <w:r w:rsidRPr="000E6744">
              <w:rPr>
                <w:rFonts w:ascii="Arial" w:hAnsi="Arial" w:cs="Arial"/>
                <w:sz w:val="20"/>
                <w:szCs w:val="20"/>
              </w:rPr>
              <w:t xml:space="preserve"> by the Picture-based insurance policy that </w:t>
            </w:r>
            <w:r w:rsidR="00A540A7">
              <w:rPr>
                <w:rFonts w:ascii="Arial" w:hAnsi="Arial" w:cs="Arial"/>
                <w:sz w:val="20"/>
                <w:szCs w:val="20"/>
              </w:rPr>
              <w:t>Pula</w:t>
            </w:r>
            <w:r w:rsidRPr="000E6744">
              <w:rPr>
                <w:rFonts w:ascii="Arial" w:hAnsi="Arial" w:cs="Arial"/>
                <w:sz w:val="20"/>
                <w:szCs w:val="20"/>
              </w:rPr>
              <w:t xml:space="preserve"> offers?</w:t>
            </w:r>
          </w:p>
        </w:tc>
        <w:tc>
          <w:tcPr>
            <w:tcW w:w="1390" w:type="pct"/>
          </w:tcPr>
          <w:p w14:paraId="080453E8" w14:textId="77777777" w:rsidR="00434460" w:rsidRDefault="00800B07" w:rsidP="000E6744">
            <w:pPr>
              <w:contextualSpacing/>
              <w:rPr>
                <w:rFonts w:ascii="Arial" w:hAnsi="Arial" w:cs="Arial"/>
                <w:sz w:val="20"/>
                <w:szCs w:val="20"/>
              </w:rPr>
            </w:pPr>
            <w:r w:rsidRPr="000E6744">
              <w:rPr>
                <w:rFonts w:ascii="Arial" w:hAnsi="Arial" w:cs="Arial"/>
                <w:sz w:val="20"/>
                <w:szCs w:val="20"/>
              </w:rPr>
              <w:t xml:space="preserve">1. Lack of </w:t>
            </w:r>
            <w:proofErr w:type="gramStart"/>
            <w:r w:rsidRPr="000E6744">
              <w:rPr>
                <w:rFonts w:ascii="Arial" w:hAnsi="Arial" w:cs="Arial"/>
                <w:sz w:val="20"/>
                <w:szCs w:val="20"/>
              </w:rPr>
              <w:t>rain water</w:t>
            </w:r>
            <w:proofErr w:type="gramEnd"/>
            <w:r w:rsidRPr="000E6744">
              <w:rPr>
                <w:rFonts w:ascii="Arial" w:hAnsi="Arial" w:cs="Arial"/>
                <w:sz w:val="20"/>
                <w:szCs w:val="20"/>
              </w:rPr>
              <w:br/>
              <w:t>2. Poor soil quality</w:t>
            </w:r>
            <w:r w:rsidRPr="000E6744">
              <w:rPr>
                <w:rFonts w:ascii="Arial" w:hAnsi="Arial" w:cs="Arial"/>
                <w:sz w:val="20"/>
                <w:szCs w:val="20"/>
              </w:rPr>
              <w:br/>
              <w:t>3. Poor farming practices</w:t>
            </w:r>
            <w:r w:rsidRPr="000E6744">
              <w:rPr>
                <w:rFonts w:ascii="Arial" w:hAnsi="Arial" w:cs="Arial"/>
                <w:sz w:val="20"/>
                <w:szCs w:val="20"/>
              </w:rPr>
              <w:br/>
              <w:t>4. Pest and disease</w:t>
            </w:r>
            <w:r w:rsidRPr="000E6744">
              <w:rPr>
                <w:rFonts w:ascii="Arial" w:hAnsi="Arial" w:cs="Arial"/>
                <w:sz w:val="20"/>
                <w:szCs w:val="20"/>
              </w:rPr>
              <w:br/>
              <w:t>9. Don’t know</w:t>
            </w:r>
            <w:r w:rsidR="006A3DD1">
              <w:rPr>
                <w:rFonts w:ascii="Arial" w:hAnsi="Arial" w:cs="Arial"/>
                <w:sz w:val="20"/>
                <w:szCs w:val="20"/>
              </w:rPr>
              <w:t xml:space="preserve"> </w:t>
            </w:r>
          </w:p>
          <w:p w14:paraId="488981A4" w14:textId="4E6807E9" w:rsidR="00800B07" w:rsidRPr="000E6744" w:rsidRDefault="006A3DD1" w:rsidP="000E6744">
            <w:pPr>
              <w:contextualSpacing/>
              <w:rPr>
                <w:rFonts w:ascii="Arial" w:eastAsia="Times New Roman" w:hAnsi="Arial" w:cs="Arial"/>
                <w:color w:val="000000"/>
                <w:sz w:val="20"/>
                <w:szCs w:val="20"/>
              </w:rPr>
            </w:pPr>
            <w:r>
              <w:rPr>
                <w:rFonts w:ascii="Arial" w:hAnsi="Arial" w:cs="Arial"/>
                <w:sz w:val="20"/>
                <w:szCs w:val="20"/>
              </w:rPr>
              <w:t>99. Other, specify</w:t>
            </w:r>
          </w:p>
        </w:tc>
        <w:tc>
          <w:tcPr>
            <w:tcW w:w="1214" w:type="pct"/>
          </w:tcPr>
          <w:p w14:paraId="5E3F3EBA" w14:textId="4AC7F245" w:rsidR="00800B07" w:rsidRPr="000E6744" w:rsidRDefault="00800B07" w:rsidP="000E6744">
            <w:pPr>
              <w:contextualSpacing/>
              <w:rPr>
                <w:rFonts w:ascii="Arial" w:eastAsia="Times New Roman" w:hAnsi="Arial" w:cs="Arial"/>
                <w:color w:val="000000"/>
                <w:sz w:val="20"/>
                <w:szCs w:val="20"/>
              </w:rPr>
            </w:pPr>
          </w:p>
        </w:tc>
      </w:tr>
      <w:tr w:rsidR="00800B07" w:rsidRPr="001719F4" w14:paraId="79D402C0" w14:textId="77777777" w:rsidTr="00F56199">
        <w:tc>
          <w:tcPr>
            <w:tcW w:w="437" w:type="pct"/>
          </w:tcPr>
          <w:p w14:paraId="088F2308" w14:textId="31E2065A" w:rsidR="00800B07" w:rsidRPr="000E6744" w:rsidRDefault="00800B07"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BB8</w:t>
            </w:r>
          </w:p>
        </w:tc>
        <w:tc>
          <w:tcPr>
            <w:tcW w:w="1959" w:type="pct"/>
          </w:tcPr>
          <w:p w14:paraId="763FAADE" w14:textId="39616A94" w:rsidR="00800B07" w:rsidRPr="000E6744" w:rsidRDefault="00800B07" w:rsidP="000E6744">
            <w:pPr>
              <w:contextualSpacing/>
              <w:rPr>
                <w:rFonts w:ascii="Arial" w:eastAsia="Times New Roman" w:hAnsi="Arial" w:cs="Arial"/>
                <w:color w:val="000000"/>
                <w:sz w:val="20"/>
                <w:szCs w:val="20"/>
              </w:rPr>
            </w:pPr>
            <w:r w:rsidRPr="000E6744">
              <w:rPr>
                <w:rFonts w:ascii="Arial" w:hAnsi="Arial" w:cs="Arial"/>
                <w:sz w:val="20"/>
                <w:szCs w:val="20"/>
              </w:rPr>
              <w:t>To what extent do you agree with the following statement?</w:t>
            </w:r>
          </w:p>
        </w:tc>
        <w:tc>
          <w:tcPr>
            <w:tcW w:w="1390" w:type="pct"/>
          </w:tcPr>
          <w:p w14:paraId="038AF300" w14:textId="64E0B0AE" w:rsidR="00800B07" w:rsidRPr="000E6744" w:rsidRDefault="00800B07" w:rsidP="000E6744">
            <w:pPr>
              <w:contextualSpacing/>
              <w:rPr>
                <w:rFonts w:ascii="Arial" w:eastAsia="Times New Roman" w:hAnsi="Arial" w:cs="Arial"/>
                <w:color w:val="000000"/>
                <w:sz w:val="20"/>
                <w:szCs w:val="20"/>
              </w:rPr>
            </w:pPr>
            <w:r w:rsidRPr="000E6744">
              <w:rPr>
                <w:rFonts w:ascii="Arial" w:hAnsi="Arial" w:cs="Arial"/>
                <w:sz w:val="20"/>
                <w:szCs w:val="20"/>
              </w:rPr>
              <w:t>1. Strongly Agree</w:t>
            </w:r>
            <w:r w:rsidRPr="000E6744">
              <w:rPr>
                <w:rFonts w:ascii="Arial" w:hAnsi="Arial" w:cs="Arial"/>
                <w:sz w:val="20"/>
                <w:szCs w:val="20"/>
              </w:rPr>
              <w:br/>
              <w:t>2. Agree</w:t>
            </w:r>
            <w:r w:rsidRPr="000E6744">
              <w:rPr>
                <w:rFonts w:ascii="Arial" w:hAnsi="Arial" w:cs="Arial"/>
                <w:sz w:val="20"/>
                <w:szCs w:val="20"/>
              </w:rPr>
              <w:br/>
              <w:t>3. Undecided</w:t>
            </w:r>
            <w:r w:rsidRPr="000E6744">
              <w:rPr>
                <w:rFonts w:ascii="Arial" w:hAnsi="Arial" w:cs="Arial"/>
                <w:sz w:val="20"/>
                <w:szCs w:val="20"/>
              </w:rPr>
              <w:br/>
              <w:t>4. Disagree</w:t>
            </w:r>
            <w:r w:rsidRPr="000E6744">
              <w:rPr>
                <w:rFonts w:ascii="Arial" w:hAnsi="Arial" w:cs="Arial"/>
                <w:sz w:val="20"/>
                <w:szCs w:val="20"/>
              </w:rPr>
              <w:br/>
              <w:t>5. Strongly disagree</w:t>
            </w:r>
            <w:r w:rsidRPr="000E6744">
              <w:rPr>
                <w:rFonts w:ascii="Arial" w:hAnsi="Arial" w:cs="Arial"/>
                <w:sz w:val="20"/>
                <w:szCs w:val="20"/>
              </w:rPr>
              <w:br/>
              <w:t>9. Don’t know</w:t>
            </w:r>
          </w:p>
        </w:tc>
        <w:tc>
          <w:tcPr>
            <w:tcW w:w="1214" w:type="pct"/>
          </w:tcPr>
          <w:p w14:paraId="0498ED4B" w14:textId="5EF894CA" w:rsidR="00800B07" w:rsidRPr="000E6744" w:rsidRDefault="00800B07" w:rsidP="000E6744">
            <w:pPr>
              <w:contextualSpacing/>
              <w:rPr>
                <w:rFonts w:ascii="Arial" w:eastAsia="Times New Roman" w:hAnsi="Arial" w:cs="Arial"/>
                <w:color w:val="000000"/>
                <w:sz w:val="20"/>
                <w:szCs w:val="20"/>
              </w:rPr>
            </w:pPr>
          </w:p>
        </w:tc>
      </w:tr>
      <w:tr w:rsidR="00800B07" w:rsidRPr="001719F4" w14:paraId="57F26969" w14:textId="77777777" w:rsidTr="00F56199">
        <w:tc>
          <w:tcPr>
            <w:tcW w:w="437" w:type="pct"/>
          </w:tcPr>
          <w:p w14:paraId="11D2E62D" w14:textId="49689AC9" w:rsidR="00800B07" w:rsidRPr="001719F4" w:rsidRDefault="00800B07"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BB8a</w:t>
            </w:r>
          </w:p>
        </w:tc>
        <w:tc>
          <w:tcPr>
            <w:tcW w:w="1959" w:type="pct"/>
          </w:tcPr>
          <w:p w14:paraId="62D5024B" w14:textId="195256B8" w:rsidR="00800B07" w:rsidRPr="000E6744" w:rsidRDefault="00800B07" w:rsidP="000E6744">
            <w:pPr>
              <w:contextualSpacing/>
              <w:rPr>
                <w:rFonts w:ascii="Arial" w:hAnsi="Arial" w:cs="Arial"/>
                <w:sz w:val="20"/>
                <w:szCs w:val="20"/>
              </w:rPr>
            </w:pPr>
            <w:r w:rsidRPr="000E6744">
              <w:rPr>
                <w:rFonts w:ascii="Arial" w:hAnsi="Arial" w:cs="Arial"/>
                <w:sz w:val="20"/>
                <w:szCs w:val="20"/>
              </w:rPr>
              <w:t>Picture-based Insurance is easy to understand</w:t>
            </w:r>
          </w:p>
        </w:tc>
        <w:tc>
          <w:tcPr>
            <w:tcW w:w="1390" w:type="pct"/>
          </w:tcPr>
          <w:p w14:paraId="20C5EF0F" w14:textId="77777777" w:rsidR="00800B07" w:rsidRPr="000E6744" w:rsidRDefault="00800B07" w:rsidP="000E6744">
            <w:pPr>
              <w:contextualSpacing/>
              <w:rPr>
                <w:rFonts w:ascii="Arial" w:hAnsi="Arial" w:cs="Arial"/>
                <w:sz w:val="20"/>
                <w:szCs w:val="20"/>
              </w:rPr>
            </w:pPr>
          </w:p>
        </w:tc>
        <w:tc>
          <w:tcPr>
            <w:tcW w:w="1214" w:type="pct"/>
          </w:tcPr>
          <w:p w14:paraId="6470D6EF" w14:textId="77777777" w:rsidR="00800B07" w:rsidRPr="001719F4" w:rsidRDefault="00800B07" w:rsidP="000E6744">
            <w:pPr>
              <w:contextualSpacing/>
              <w:rPr>
                <w:rFonts w:ascii="Arial" w:eastAsia="Times New Roman" w:hAnsi="Arial" w:cs="Arial"/>
                <w:color w:val="000000"/>
                <w:sz w:val="20"/>
                <w:szCs w:val="20"/>
              </w:rPr>
            </w:pPr>
          </w:p>
        </w:tc>
      </w:tr>
      <w:tr w:rsidR="00800B07" w:rsidRPr="001719F4" w14:paraId="697CF9D3" w14:textId="77777777" w:rsidTr="00F56199">
        <w:tc>
          <w:tcPr>
            <w:tcW w:w="437" w:type="pct"/>
          </w:tcPr>
          <w:p w14:paraId="5CA545A3" w14:textId="1DF89E9C" w:rsidR="00800B07" w:rsidRPr="001719F4" w:rsidRDefault="00800B07"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BB8b</w:t>
            </w:r>
          </w:p>
        </w:tc>
        <w:tc>
          <w:tcPr>
            <w:tcW w:w="1959" w:type="pct"/>
          </w:tcPr>
          <w:p w14:paraId="4B6D71E7" w14:textId="22063B08" w:rsidR="00800B07" w:rsidRPr="000E6744" w:rsidRDefault="00800B07" w:rsidP="000E6744">
            <w:pPr>
              <w:contextualSpacing/>
              <w:rPr>
                <w:rFonts w:ascii="Arial" w:hAnsi="Arial" w:cs="Arial"/>
                <w:sz w:val="20"/>
                <w:szCs w:val="20"/>
              </w:rPr>
            </w:pPr>
            <w:r w:rsidRPr="000E6744">
              <w:rPr>
                <w:rFonts w:ascii="Arial" w:hAnsi="Arial" w:cs="Arial"/>
                <w:sz w:val="20"/>
                <w:szCs w:val="20"/>
              </w:rPr>
              <w:t>Picture-based Insurance is easily available</w:t>
            </w:r>
          </w:p>
        </w:tc>
        <w:tc>
          <w:tcPr>
            <w:tcW w:w="1390" w:type="pct"/>
          </w:tcPr>
          <w:p w14:paraId="40B79624" w14:textId="77777777" w:rsidR="00800B07" w:rsidRPr="000E6744" w:rsidRDefault="00800B07" w:rsidP="000E6744">
            <w:pPr>
              <w:contextualSpacing/>
              <w:rPr>
                <w:rFonts w:ascii="Arial" w:hAnsi="Arial" w:cs="Arial"/>
                <w:sz w:val="20"/>
                <w:szCs w:val="20"/>
              </w:rPr>
            </w:pPr>
          </w:p>
        </w:tc>
        <w:tc>
          <w:tcPr>
            <w:tcW w:w="1214" w:type="pct"/>
          </w:tcPr>
          <w:p w14:paraId="5E07BA25" w14:textId="77777777" w:rsidR="00800B07" w:rsidRPr="001719F4" w:rsidRDefault="00800B07" w:rsidP="000E6744">
            <w:pPr>
              <w:contextualSpacing/>
              <w:rPr>
                <w:rFonts w:ascii="Arial" w:eastAsia="Times New Roman" w:hAnsi="Arial" w:cs="Arial"/>
                <w:color w:val="000000"/>
                <w:sz w:val="20"/>
                <w:szCs w:val="20"/>
              </w:rPr>
            </w:pPr>
          </w:p>
        </w:tc>
      </w:tr>
      <w:tr w:rsidR="00800B07" w:rsidRPr="001719F4" w14:paraId="55542BD2" w14:textId="77777777" w:rsidTr="00F56199">
        <w:tc>
          <w:tcPr>
            <w:tcW w:w="437" w:type="pct"/>
          </w:tcPr>
          <w:p w14:paraId="190A6AA0" w14:textId="2B3B9B28" w:rsidR="00800B07" w:rsidRPr="001719F4" w:rsidRDefault="00800B07"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BB8c</w:t>
            </w:r>
          </w:p>
        </w:tc>
        <w:tc>
          <w:tcPr>
            <w:tcW w:w="1959" w:type="pct"/>
          </w:tcPr>
          <w:p w14:paraId="3FA92A82" w14:textId="5875623A" w:rsidR="00800B07" w:rsidRPr="000E6744" w:rsidRDefault="00800B07" w:rsidP="000E6744">
            <w:pPr>
              <w:contextualSpacing/>
              <w:rPr>
                <w:rFonts w:ascii="Arial" w:hAnsi="Arial" w:cs="Arial"/>
                <w:sz w:val="20"/>
                <w:szCs w:val="20"/>
              </w:rPr>
            </w:pPr>
            <w:r w:rsidRPr="000E6744">
              <w:rPr>
                <w:rFonts w:ascii="Arial" w:hAnsi="Arial" w:cs="Arial"/>
                <w:sz w:val="20"/>
                <w:szCs w:val="20"/>
              </w:rPr>
              <w:t>Picture-based Insurance is cheap</w:t>
            </w:r>
          </w:p>
        </w:tc>
        <w:tc>
          <w:tcPr>
            <w:tcW w:w="1390" w:type="pct"/>
          </w:tcPr>
          <w:p w14:paraId="57D08169" w14:textId="77777777" w:rsidR="00800B07" w:rsidRPr="000E6744" w:rsidRDefault="00800B07" w:rsidP="000E6744">
            <w:pPr>
              <w:contextualSpacing/>
              <w:rPr>
                <w:rFonts w:ascii="Arial" w:hAnsi="Arial" w:cs="Arial"/>
                <w:sz w:val="20"/>
                <w:szCs w:val="20"/>
              </w:rPr>
            </w:pPr>
          </w:p>
        </w:tc>
        <w:tc>
          <w:tcPr>
            <w:tcW w:w="1214" w:type="pct"/>
          </w:tcPr>
          <w:p w14:paraId="75017E38" w14:textId="77777777" w:rsidR="00800B07" w:rsidRPr="001719F4" w:rsidRDefault="00800B07" w:rsidP="000E6744">
            <w:pPr>
              <w:contextualSpacing/>
              <w:rPr>
                <w:rFonts w:ascii="Arial" w:eastAsia="Times New Roman" w:hAnsi="Arial" w:cs="Arial"/>
                <w:color w:val="000000"/>
                <w:sz w:val="20"/>
                <w:szCs w:val="20"/>
              </w:rPr>
            </w:pPr>
          </w:p>
        </w:tc>
      </w:tr>
      <w:tr w:rsidR="00800B07" w:rsidRPr="001719F4" w14:paraId="24D605EF" w14:textId="77777777" w:rsidTr="00F56199">
        <w:tc>
          <w:tcPr>
            <w:tcW w:w="437" w:type="pct"/>
          </w:tcPr>
          <w:p w14:paraId="08DA2F14" w14:textId="4C811187" w:rsidR="00800B07" w:rsidRPr="001719F4" w:rsidRDefault="00800B07"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BB8d</w:t>
            </w:r>
          </w:p>
        </w:tc>
        <w:tc>
          <w:tcPr>
            <w:tcW w:w="1959" w:type="pct"/>
          </w:tcPr>
          <w:p w14:paraId="354CD69A" w14:textId="093F3585" w:rsidR="00800B07" w:rsidRPr="000E6744" w:rsidRDefault="00800B07" w:rsidP="000E6744">
            <w:pPr>
              <w:contextualSpacing/>
              <w:rPr>
                <w:rFonts w:ascii="Arial" w:hAnsi="Arial" w:cs="Arial"/>
                <w:sz w:val="20"/>
                <w:szCs w:val="20"/>
              </w:rPr>
            </w:pPr>
            <w:r w:rsidRPr="000E6744">
              <w:rPr>
                <w:rFonts w:ascii="Arial" w:hAnsi="Arial" w:cs="Arial"/>
                <w:sz w:val="20"/>
                <w:szCs w:val="20"/>
              </w:rPr>
              <w:t xml:space="preserve">Picture-based Insurance pays </w:t>
            </w:r>
            <w:ins w:id="206" w:author="Porter, Maria - (mariaporter)" w:date="2025-06-22T23:10:00Z" w16du:dateUtc="2025-06-23T06:10:00Z">
              <w:r w:rsidR="00122976">
                <w:rPr>
                  <w:rFonts w:ascii="Arial" w:hAnsi="Arial" w:cs="Arial"/>
                  <w:sz w:val="20"/>
                  <w:szCs w:val="20"/>
                </w:rPr>
                <w:t>on</w:t>
              </w:r>
            </w:ins>
            <w:del w:id="207" w:author="Porter, Maria - (mariaporter)" w:date="2025-06-22T23:10:00Z" w16du:dateUtc="2025-06-23T06:10:00Z">
              <w:r w:rsidRPr="000E6744" w:rsidDel="00122976">
                <w:rPr>
                  <w:rFonts w:ascii="Arial" w:hAnsi="Arial" w:cs="Arial"/>
                  <w:sz w:val="20"/>
                  <w:szCs w:val="20"/>
                </w:rPr>
                <w:delText>me in</w:delText>
              </w:r>
            </w:del>
            <w:r w:rsidRPr="000E6744">
              <w:rPr>
                <w:rFonts w:ascii="Arial" w:hAnsi="Arial" w:cs="Arial"/>
                <w:sz w:val="20"/>
                <w:szCs w:val="20"/>
              </w:rPr>
              <w:t xml:space="preserve"> time</w:t>
            </w:r>
          </w:p>
        </w:tc>
        <w:tc>
          <w:tcPr>
            <w:tcW w:w="1390" w:type="pct"/>
          </w:tcPr>
          <w:p w14:paraId="5FD19E98" w14:textId="77777777" w:rsidR="00800B07" w:rsidRPr="000E6744" w:rsidRDefault="00800B07" w:rsidP="000E6744">
            <w:pPr>
              <w:contextualSpacing/>
              <w:rPr>
                <w:rFonts w:ascii="Arial" w:hAnsi="Arial" w:cs="Arial"/>
                <w:sz w:val="20"/>
                <w:szCs w:val="20"/>
              </w:rPr>
            </w:pPr>
          </w:p>
        </w:tc>
        <w:tc>
          <w:tcPr>
            <w:tcW w:w="1214" w:type="pct"/>
          </w:tcPr>
          <w:p w14:paraId="07BE2675" w14:textId="77777777" w:rsidR="00800B07" w:rsidRPr="001719F4" w:rsidRDefault="00800B07" w:rsidP="000E6744">
            <w:pPr>
              <w:contextualSpacing/>
              <w:rPr>
                <w:rFonts w:ascii="Arial" w:eastAsia="Times New Roman" w:hAnsi="Arial" w:cs="Arial"/>
                <w:color w:val="000000"/>
                <w:sz w:val="20"/>
                <w:szCs w:val="20"/>
              </w:rPr>
            </w:pPr>
          </w:p>
        </w:tc>
      </w:tr>
      <w:tr w:rsidR="00800B07" w:rsidRPr="001719F4" w14:paraId="5BB35F15" w14:textId="77777777" w:rsidTr="00F56199">
        <w:tc>
          <w:tcPr>
            <w:tcW w:w="437" w:type="pct"/>
          </w:tcPr>
          <w:p w14:paraId="6090663B" w14:textId="653AE971" w:rsidR="00800B07" w:rsidRPr="001719F4" w:rsidRDefault="00800B07"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BB8e</w:t>
            </w:r>
          </w:p>
        </w:tc>
        <w:tc>
          <w:tcPr>
            <w:tcW w:w="1959" w:type="pct"/>
          </w:tcPr>
          <w:p w14:paraId="1EAEC7D1" w14:textId="0884F885" w:rsidR="00800B07" w:rsidRPr="000E6744" w:rsidRDefault="00800B07" w:rsidP="000E6744">
            <w:pPr>
              <w:contextualSpacing/>
              <w:rPr>
                <w:rFonts w:ascii="Arial" w:hAnsi="Arial" w:cs="Arial"/>
                <w:sz w:val="20"/>
                <w:szCs w:val="20"/>
              </w:rPr>
            </w:pPr>
            <w:r w:rsidRPr="000E6744">
              <w:rPr>
                <w:rFonts w:ascii="Arial" w:hAnsi="Arial" w:cs="Arial"/>
                <w:sz w:val="20"/>
                <w:szCs w:val="20"/>
              </w:rPr>
              <w:t>Under Picture-based Insurance, I expect to get a payment whenever I experience losses</w:t>
            </w:r>
          </w:p>
        </w:tc>
        <w:tc>
          <w:tcPr>
            <w:tcW w:w="1390" w:type="pct"/>
          </w:tcPr>
          <w:p w14:paraId="3234635C" w14:textId="77777777" w:rsidR="00800B07" w:rsidRPr="000E6744" w:rsidRDefault="00800B07" w:rsidP="000E6744">
            <w:pPr>
              <w:contextualSpacing/>
              <w:rPr>
                <w:rFonts w:ascii="Arial" w:hAnsi="Arial" w:cs="Arial"/>
                <w:sz w:val="20"/>
                <w:szCs w:val="20"/>
              </w:rPr>
            </w:pPr>
          </w:p>
        </w:tc>
        <w:tc>
          <w:tcPr>
            <w:tcW w:w="1214" w:type="pct"/>
          </w:tcPr>
          <w:p w14:paraId="1ED4905F" w14:textId="77777777" w:rsidR="00800B07" w:rsidRPr="001719F4" w:rsidRDefault="00800B07" w:rsidP="000E6744">
            <w:pPr>
              <w:contextualSpacing/>
              <w:rPr>
                <w:rFonts w:ascii="Arial" w:eastAsia="Times New Roman" w:hAnsi="Arial" w:cs="Arial"/>
                <w:color w:val="000000"/>
                <w:sz w:val="20"/>
                <w:szCs w:val="20"/>
              </w:rPr>
            </w:pPr>
          </w:p>
        </w:tc>
      </w:tr>
      <w:tr w:rsidR="00800B07" w:rsidRPr="001719F4" w14:paraId="21F4C2B0" w14:textId="77777777" w:rsidTr="00F56199">
        <w:tc>
          <w:tcPr>
            <w:tcW w:w="437" w:type="pct"/>
          </w:tcPr>
          <w:p w14:paraId="5FD6A0E9" w14:textId="0C092992" w:rsidR="00800B07" w:rsidRPr="001719F4" w:rsidRDefault="00800B07"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BB8f</w:t>
            </w:r>
          </w:p>
        </w:tc>
        <w:tc>
          <w:tcPr>
            <w:tcW w:w="1959" w:type="pct"/>
          </w:tcPr>
          <w:p w14:paraId="47E7F677" w14:textId="714D25FB" w:rsidR="00800B07" w:rsidRPr="000E6744" w:rsidRDefault="00800B07" w:rsidP="000E6744">
            <w:pPr>
              <w:contextualSpacing/>
              <w:rPr>
                <w:rFonts w:ascii="Arial" w:hAnsi="Arial" w:cs="Arial"/>
                <w:sz w:val="20"/>
                <w:szCs w:val="20"/>
              </w:rPr>
            </w:pPr>
            <w:r w:rsidRPr="000E6744">
              <w:rPr>
                <w:rFonts w:ascii="Arial" w:hAnsi="Arial" w:cs="Arial"/>
                <w:sz w:val="20"/>
                <w:szCs w:val="20"/>
              </w:rPr>
              <w:t>In case of crop damage, I trust the Picture-based Insurance company will know</w:t>
            </w:r>
          </w:p>
        </w:tc>
        <w:tc>
          <w:tcPr>
            <w:tcW w:w="1390" w:type="pct"/>
          </w:tcPr>
          <w:p w14:paraId="28E71BAF" w14:textId="77777777" w:rsidR="00800B07" w:rsidRPr="000E6744" w:rsidRDefault="00800B07" w:rsidP="000E6744">
            <w:pPr>
              <w:contextualSpacing/>
              <w:rPr>
                <w:rFonts w:ascii="Arial" w:hAnsi="Arial" w:cs="Arial"/>
                <w:sz w:val="20"/>
                <w:szCs w:val="20"/>
              </w:rPr>
            </w:pPr>
          </w:p>
        </w:tc>
        <w:tc>
          <w:tcPr>
            <w:tcW w:w="1214" w:type="pct"/>
          </w:tcPr>
          <w:p w14:paraId="451DC3FE" w14:textId="77777777" w:rsidR="00800B07" w:rsidRPr="001719F4" w:rsidRDefault="00800B07" w:rsidP="000E6744">
            <w:pPr>
              <w:contextualSpacing/>
              <w:rPr>
                <w:rFonts w:ascii="Arial" w:eastAsia="Times New Roman" w:hAnsi="Arial" w:cs="Arial"/>
                <w:color w:val="000000"/>
                <w:sz w:val="20"/>
                <w:szCs w:val="20"/>
              </w:rPr>
            </w:pPr>
          </w:p>
        </w:tc>
      </w:tr>
      <w:tr w:rsidR="00800B07" w:rsidRPr="001719F4" w14:paraId="7C03DB7F" w14:textId="77777777" w:rsidTr="00F56199">
        <w:tc>
          <w:tcPr>
            <w:tcW w:w="437" w:type="pct"/>
          </w:tcPr>
          <w:p w14:paraId="08067216" w14:textId="6FE9B736" w:rsidR="00800B07" w:rsidRPr="001719F4" w:rsidRDefault="00800B07"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BB8g</w:t>
            </w:r>
          </w:p>
        </w:tc>
        <w:tc>
          <w:tcPr>
            <w:tcW w:w="1959" w:type="pct"/>
          </w:tcPr>
          <w:p w14:paraId="7A5369B1" w14:textId="4FF05AD6" w:rsidR="00800B07" w:rsidRPr="000E6744" w:rsidRDefault="00800B07" w:rsidP="000E6744">
            <w:pPr>
              <w:contextualSpacing/>
              <w:rPr>
                <w:rFonts w:ascii="Arial" w:hAnsi="Arial" w:cs="Arial"/>
                <w:sz w:val="20"/>
                <w:szCs w:val="20"/>
              </w:rPr>
            </w:pPr>
            <w:r w:rsidRPr="000E6744">
              <w:rPr>
                <w:rFonts w:ascii="Arial" w:hAnsi="Arial" w:cs="Arial"/>
                <w:sz w:val="20"/>
                <w:szCs w:val="20"/>
              </w:rPr>
              <w:t>Picture-based Insurance is of good quality</w:t>
            </w:r>
          </w:p>
        </w:tc>
        <w:tc>
          <w:tcPr>
            <w:tcW w:w="1390" w:type="pct"/>
          </w:tcPr>
          <w:p w14:paraId="6D0A91E0" w14:textId="77777777" w:rsidR="00800B07" w:rsidRPr="000E6744" w:rsidRDefault="00800B07" w:rsidP="000E6744">
            <w:pPr>
              <w:contextualSpacing/>
              <w:rPr>
                <w:rFonts w:ascii="Arial" w:hAnsi="Arial" w:cs="Arial"/>
                <w:sz w:val="20"/>
                <w:szCs w:val="20"/>
              </w:rPr>
            </w:pPr>
          </w:p>
        </w:tc>
        <w:tc>
          <w:tcPr>
            <w:tcW w:w="1214" w:type="pct"/>
          </w:tcPr>
          <w:p w14:paraId="498B31D7" w14:textId="77777777" w:rsidR="00800B07" w:rsidRPr="001719F4" w:rsidRDefault="00800B07" w:rsidP="000E6744">
            <w:pPr>
              <w:contextualSpacing/>
              <w:rPr>
                <w:rFonts w:ascii="Arial" w:eastAsia="Times New Roman" w:hAnsi="Arial" w:cs="Arial"/>
                <w:color w:val="000000"/>
                <w:sz w:val="20"/>
                <w:szCs w:val="20"/>
              </w:rPr>
            </w:pPr>
          </w:p>
        </w:tc>
      </w:tr>
      <w:tr w:rsidR="00800B07" w:rsidRPr="001719F4" w14:paraId="07FAD476" w14:textId="77777777" w:rsidTr="00F56199">
        <w:tc>
          <w:tcPr>
            <w:tcW w:w="437" w:type="pct"/>
          </w:tcPr>
          <w:p w14:paraId="2B5BEA58" w14:textId="73CEBF88" w:rsidR="00800B07" w:rsidRPr="001719F4" w:rsidRDefault="00800B07"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BB8h</w:t>
            </w:r>
          </w:p>
        </w:tc>
        <w:tc>
          <w:tcPr>
            <w:tcW w:w="1959" w:type="pct"/>
          </w:tcPr>
          <w:p w14:paraId="0039F6E8" w14:textId="3D898429" w:rsidR="00800B07" w:rsidRPr="000E6744" w:rsidRDefault="00800B07" w:rsidP="000E6744">
            <w:pPr>
              <w:contextualSpacing/>
              <w:rPr>
                <w:rFonts w:ascii="Arial" w:hAnsi="Arial" w:cs="Arial"/>
                <w:sz w:val="20"/>
                <w:szCs w:val="20"/>
              </w:rPr>
            </w:pPr>
            <w:r w:rsidRPr="000E6744">
              <w:rPr>
                <w:rFonts w:ascii="Arial" w:hAnsi="Arial" w:cs="Arial"/>
                <w:sz w:val="20"/>
                <w:szCs w:val="20"/>
              </w:rPr>
              <w:t>I have a good relationship with the agent selling Picture-based Insurance/I trust the agent</w:t>
            </w:r>
          </w:p>
        </w:tc>
        <w:tc>
          <w:tcPr>
            <w:tcW w:w="1390" w:type="pct"/>
          </w:tcPr>
          <w:p w14:paraId="4AC1D9F4" w14:textId="77777777" w:rsidR="00800B07" w:rsidRPr="000E6744" w:rsidRDefault="00800B07" w:rsidP="000E6744">
            <w:pPr>
              <w:contextualSpacing/>
              <w:rPr>
                <w:rFonts w:ascii="Arial" w:hAnsi="Arial" w:cs="Arial"/>
                <w:sz w:val="20"/>
                <w:szCs w:val="20"/>
              </w:rPr>
            </w:pPr>
          </w:p>
        </w:tc>
        <w:tc>
          <w:tcPr>
            <w:tcW w:w="1214" w:type="pct"/>
          </w:tcPr>
          <w:p w14:paraId="09D33DE9" w14:textId="77777777" w:rsidR="00800B07" w:rsidRPr="001719F4" w:rsidRDefault="00800B07" w:rsidP="000E6744">
            <w:pPr>
              <w:contextualSpacing/>
              <w:rPr>
                <w:rFonts w:ascii="Arial" w:eastAsia="Times New Roman" w:hAnsi="Arial" w:cs="Arial"/>
                <w:color w:val="000000"/>
                <w:sz w:val="20"/>
                <w:szCs w:val="20"/>
              </w:rPr>
            </w:pPr>
          </w:p>
        </w:tc>
      </w:tr>
      <w:tr w:rsidR="00800B07" w:rsidRPr="001719F4" w14:paraId="41F459AA" w14:textId="77777777" w:rsidTr="00F56199">
        <w:tc>
          <w:tcPr>
            <w:tcW w:w="437" w:type="pct"/>
          </w:tcPr>
          <w:p w14:paraId="38FCDD0D" w14:textId="4EE0AA49" w:rsidR="00800B07" w:rsidRPr="000E6744" w:rsidRDefault="00800B07"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BB9</w:t>
            </w:r>
            <w:r w:rsidR="006E5022">
              <w:rPr>
                <w:rFonts w:ascii="Arial" w:eastAsia="Times New Roman" w:hAnsi="Arial" w:cs="Arial"/>
                <w:color w:val="000000"/>
                <w:sz w:val="20"/>
                <w:szCs w:val="20"/>
              </w:rPr>
              <w:t>a</w:t>
            </w:r>
          </w:p>
        </w:tc>
        <w:tc>
          <w:tcPr>
            <w:tcW w:w="1959" w:type="pct"/>
          </w:tcPr>
          <w:p w14:paraId="57B904A0" w14:textId="73066278" w:rsidR="00800B07" w:rsidRPr="000E6744" w:rsidRDefault="00ED5E53" w:rsidP="000E6744">
            <w:pPr>
              <w:contextualSpacing/>
              <w:rPr>
                <w:rFonts w:ascii="Arial" w:eastAsia="Times New Roman" w:hAnsi="Arial" w:cs="Arial"/>
                <w:color w:val="000000"/>
                <w:sz w:val="20"/>
                <w:szCs w:val="20"/>
              </w:rPr>
            </w:pPr>
            <w:r>
              <w:rPr>
                <w:rFonts w:ascii="Arial" w:hAnsi="Arial" w:cs="Arial"/>
                <w:sz w:val="20"/>
                <w:szCs w:val="20"/>
              </w:rPr>
              <w:t>Wa</w:t>
            </w:r>
            <w:r w:rsidR="00800B07" w:rsidRPr="000E6744">
              <w:rPr>
                <w:rFonts w:ascii="Arial" w:hAnsi="Arial" w:cs="Arial"/>
                <w:sz w:val="20"/>
                <w:szCs w:val="20"/>
              </w:rPr>
              <w:t>s there somebody taking pictures of your farm this season?</w:t>
            </w:r>
          </w:p>
        </w:tc>
        <w:tc>
          <w:tcPr>
            <w:tcW w:w="1390" w:type="pct"/>
          </w:tcPr>
          <w:p w14:paraId="6FF36436" w14:textId="7E5792C2" w:rsidR="00800B07" w:rsidRPr="006E5022" w:rsidRDefault="006E5022" w:rsidP="006E5022">
            <w:pPr>
              <w:pStyle w:val="ListParagraph"/>
              <w:rPr>
                <w:rFonts w:ascii="Arial" w:hAnsi="Arial" w:cs="Arial"/>
                <w:sz w:val="20"/>
                <w:szCs w:val="20"/>
              </w:rPr>
            </w:pPr>
            <w:r>
              <w:rPr>
                <w:rFonts w:ascii="Arial" w:hAnsi="Arial" w:cs="Arial"/>
                <w:sz w:val="20"/>
                <w:szCs w:val="20"/>
              </w:rPr>
              <w:t xml:space="preserve">1. </w:t>
            </w:r>
            <w:r w:rsidR="00800B07" w:rsidRPr="006E5022">
              <w:rPr>
                <w:rFonts w:ascii="Arial" w:hAnsi="Arial" w:cs="Arial"/>
                <w:sz w:val="20"/>
                <w:szCs w:val="20"/>
              </w:rPr>
              <w:t xml:space="preserve">Yes </w:t>
            </w:r>
            <w:r w:rsidR="00800B07" w:rsidRPr="006E5022">
              <w:rPr>
                <w:rFonts w:ascii="Arial" w:hAnsi="Arial" w:cs="Arial"/>
                <w:sz w:val="20"/>
                <w:szCs w:val="20"/>
              </w:rPr>
              <w:br/>
              <w:t>0. No</w:t>
            </w:r>
          </w:p>
        </w:tc>
        <w:tc>
          <w:tcPr>
            <w:tcW w:w="1214" w:type="pct"/>
          </w:tcPr>
          <w:p w14:paraId="67584FA5" w14:textId="77777777" w:rsidR="00800B07" w:rsidRPr="000E6744" w:rsidRDefault="00800B07" w:rsidP="000E6744">
            <w:pPr>
              <w:contextualSpacing/>
              <w:rPr>
                <w:rFonts w:ascii="Arial" w:eastAsia="Times New Roman" w:hAnsi="Arial" w:cs="Arial"/>
                <w:color w:val="000000"/>
                <w:sz w:val="20"/>
                <w:szCs w:val="20"/>
              </w:rPr>
            </w:pPr>
          </w:p>
        </w:tc>
      </w:tr>
      <w:tr w:rsidR="00B22E93" w:rsidRPr="001719F4" w14:paraId="158255D1" w14:textId="77777777" w:rsidTr="00F56199">
        <w:tc>
          <w:tcPr>
            <w:tcW w:w="437" w:type="pct"/>
          </w:tcPr>
          <w:p w14:paraId="24474657" w14:textId="3290AD8D" w:rsidR="00B22E93" w:rsidRPr="00170506" w:rsidRDefault="00B22E93" w:rsidP="000E6744">
            <w:pPr>
              <w:contextualSpacing/>
              <w:rPr>
                <w:rFonts w:ascii="Arial" w:eastAsia="Times New Roman" w:hAnsi="Arial" w:cs="Arial"/>
                <w:color w:val="000000"/>
                <w:sz w:val="20"/>
                <w:szCs w:val="20"/>
                <w:highlight w:val="yellow"/>
              </w:rPr>
            </w:pPr>
            <w:r w:rsidRPr="00170506">
              <w:rPr>
                <w:rFonts w:ascii="Arial" w:eastAsia="Times New Roman" w:hAnsi="Arial" w:cs="Arial"/>
                <w:color w:val="000000"/>
                <w:sz w:val="20"/>
                <w:szCs w:val="20"/>
                <w:highlight w:val="yellow"/>
              </w:rPr>
              <w:t>BB9</w:t>
            </w:r>
            <w:r w:rsidR="006E5022">
              <w:rPr>
                <w:rFonts w:ascii="Arial" w:eastAsia="Times New Roman" w:hAnsi="Arial" w:cs="Arial"/>
                <w:color w:val="000000"/>
                <w:sz w:val="20"/>
                <w:szCs w:val="20"/>
                <w:highlight w:val="yellow"/>
              </w:rPr>
              <w:t>b</w:t>
            </w:r>
          </w:p>
        </w:tc>
        <w:tc>
          <w:tcPr>
            <w:tcW w:w="1959" w:type="pct"/>
          </w:tcPr>
          <w:p w14:paraId="5D6240CF" w14:textId="717BACFB" w:rsidR="00B22E93" w:rsidRPr="00170506" w:rsidRDefault="00966502" w:rsidP="000E6744">
            <w:pPr>
              <w:contextualSpacing/>
              <w:rPr>
                <w:rFonts w:ascii="Arial" w:hAnsi="Arial" w:cs="Arial"/>
                <w:sz w:val="20"/>
                <w:szCs w:val="20"/>
                <w:highlight w:val="yellow"/>
              </w:rPr>
            </w:pPr>
            <w:r w:rsidRPr="00170506">
              <w:rPr>
                <w:rFonts w:ascii="Arial" w:hAnsi="Arial" w:cs="Arial"/>
                <w:sz w:val="20"/>
                <w:szCs w:val="20"/>
                <w:highlight w:val="yellow"/>
              </w:rPr>
              <w:t>How many pictures were taken of your farm this season?</w:t>
            </w:r>
          </w:p>
        </w:tc>
        <w:tc>
          <w:tcPr>
            <w:tcW w:w="1390" w:type="pct"/>
          </w:tcPr>
          <w:p w14:paraId="1D5D30CC" w14:textId="5A28DDFA" w:rsidR="00B22E93" w:rsidRPr="00170506" w:rsidRDefault="00170506" w:rsidP="000E6744">
            <w:pPr>
              <w:contextualSpacing/>
              <w:rPr>
                <w:rFonts w:ascii="Arial" w:hAnsi="Arial" w:cs="Arial"/>
                <w:sz w:val="20"/>
                <w:szCs w:val="20"/>
                <w:highlight w:val="yellow"/>
              </w:rPr>
            </w:pPr>
            <w:r w:rsidRPr="00170506">
              <w:rPr>
                <w:rFonts w:ascii="Arial" w:hAnsi="Arial" w:cs="Arial"/>
                <w:sz w:val="20"/>
                <w:szCs w:val="20"/>
                <w:highlight w:val="yellow"/>
              </w:rPr>
              <w:t>Number 1-5</w:t>
            </w:r>
          </w:p>
        </w:tc>
        <w:tc>
          <w:tcPr>
            <w:tcW w:w="1214" w:type="pct"/>
          </w:tcPr>
          <w:p w14:paraId="1B25D5A8" w14:textId="28B661CA" w:rsidR="00B22E93" w:rsidRPr="00170506" w:rsidRDefault="00966502" w:rsidP="000E6744">
            <w:pPr>
              <w:contextualSpacing/>
              <w:rPr>
                <w:rFonts w:ascii="Arial" w:eastAsia="Times New Roman" w:hAnsi="Arial" w:cs="Arial"/>
                <w:color w:val="000000"/>
                <w:sz w:val="20"/>
                <w:szCs w:val="20"/>
                <w:highlight w:val="yellow"/>
              </w:rPr>
            </w:pPr>
            <w:commentRangeStart w:id="208"/>
            <w:r w:rsidRPr="00170506">
              <w:rPr>
                <w:rFonts w:ascii="Arial" w:eastAsia="Times New Roman" w:hAnsi="Arial" w:cs="Arial"/>
                <w:color w:val="FF0000"/>
                <w:sz w:val="20"/>
                <w:szCs w:val="20"/>
                <w:highlight w:val="yellow"/>
              </w:rPr>
              <w:t>Ask if BB9</w:t>
            </w:r>
            <w:r w:rsidR="006E5022">
              <w:rPr>
                <w:rFonts w:ascii="Arial" w:eastAsia="Times New Roman" w:hAnsi="Arial" w:cs="Arial"/>
                <w:color w:val="FF0000"/>
                <w:sz w:val="20"/>
                <w:szCs w:val="20"/>
                <w:highlight w:val="yellow"/>
              </w:rPr>
              <w:t>a</w:t>
            </w:r>
            <w:r w:rsidRPr="00170506">
              <w:rPr>
                <w:rFonts w:ascii="Arial" w:eastAsia="Times New Roman" w:hAnsi="Arial" w:cs="Arial"/>
                <w:color w:val="FF0000"/>
                <w:sz w:val="20"/>
                <w:szCs w:val="20"/>
                <w:highlight w:val="yellow"/>
              </w:rPr>
              <w:t>=</w:t>
            </w:r>
            <w:commentRangeEnd w:id="208"/>
            <w:r w:rsidR="00B77E8C">
              <w:rPr>
                <w:rStyle w:val="CommentReference"/>
              </w:rPr>
              <w:commentReference w:id="208"/>
            </w:r>
            <w:r w:rsidR="006E5022">
              <w:rPr>
                <w:rFonts w:ascii="Arial" w:eastAsia="Times New Roman" w:hAnsi="Arial" w:cs="Arial"/>
                <w:color w:val="FF0000"/>
                <w:sz w:val="20"/>
                <w:szCs w:val="20"/>
                <w:highlight w:val="yellow"/>
              </w:rPr>
              <w:t>1</w:t>
            </w:r>
          </w:p>
        </w:tc>
      </w:tr>
      <w:tr w:rsidR="00800B07" w:rsidRPr="001719F4" w14:paraId="6927F249" w14:textId="77777777" w:rsidTr="00F56199">
        <w:tc>
          <w:tcPr>
            <w:tcW w:w="437" w:type="pct"/>
          </w:tcPr>
          <w:p w14:paraId="5199A6B2" w14:textId="1623EAC6" w:rsidR="00800B07" w:rsidRPr="001719F4" w:rsidRDefault="00800B07"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BB10</w:t>
            </w:r>
          </w:p>
        </w:tc>
        <w:tc>
          <w:tcPr>
            <w:tcW w:w="1959" w:type="pct"/>
          </w:tcPr>
          <w:p w14:paraId="0E9CE943" w14:textId="115433D3" w:rsidR="00800B07" w:rsidRPr="001719F4" w:rsidRDefault="00800B07" w:rsidP="000E6744">
            <w:pPr>
              <w:contextualSpacing/>
              <w:rPr>
                <w:rFonts w:ascii="Arial" w:eastAsia="Times New Roman" w:hAnsi="Arial" w:cs="Arial"/>
                <w:color w:val="000000"/>
                <w:sz w:val="20"/>
                <w:szCs w:val="20"/>
              </w:rPr>
            </w:pPr>
            <w:r w:rsidRPr="000E6744">
              <w:rPr>
                <w:rFonts w:ascii="Arial" w:hAnsi="Arial" w:cs="Arial"/>
                <w:sz w:val="20"/>
                <w:szCs w:val="20"/>
              </w:rPr>
              <w:t xml:space="preserve">If yes, what are the reasons that somebody </w:t>
            </w:r>
            <w:proofErr w:type="gramStart"/>
            <w:r w:rsidRPr="000E6744">
              <w:rPr>
                <w:rFonts w:ascii="Arial" w:hAnsi="Arial" w:cs="Arial"/>
                <w:sz w:val="20"/>
                <w:szCs w:val="20"/>
              </w:rPr>
              <w:t>taking</w:t>
            </w:r>
            <w:proofErr w:type="gramEnd"/>
            <w:r w:rsidRPr="000E6744">
              <w:rPr>
                <w:rFonts w:ascii="Arial" w:hAnsi="Arial" w:cs="Arial"/>
                <w:sz w:val="20"/>
                <w:szCs w:val="20"/>
              </w:rPr>
              <w:t xml:space="preserve"> pictures of your farm this season? [Enumerator - Please don't read out the responses]</w:t>
            </w:r>
          </w:p>
        </w:tc>
        <w:tc>
          <w:tcPr>
            <w:tcW w:w="1390" w:type="pct"/>
          </w:tcPr>
          <w:p w14:paraId="34AD66B6" w14:textId="73B20CB9" w:rsidR="00800B07" w:rsidRPr="001719F4" w:rsidRDefault="00800B07" w:rsidP="000E6744">
            <w:pPr>
              <w:contextualSpacing/>
              <w:rPr>
                <w:rFonts w:ascii="Arial" w:eastAsia="Times New Roman" w:hAnsi="Arial" w:cs="Arial"/>
                <w:color w:val="000000"/>
                <w:sz w:val="20"/>
                <w:szCs w:val="20"/>
              </w:rPr>
            </w:pPr>
            <w:r w:rsidRPr="000E6744">
              <w:rPr>
                <w:rFonts w:ascii="Arial" w:hAnsi="Arial" w:cs="Arial"/>
                <w:sz w:val="20"/>
                <w:szCs w:val="20"/>
              </w:rPr>
              <w:t>1. Seasonal monitoring</w:t>
            </w:r>
            <w:r w:rsidRPr="000E6744">
              <w:rPr>
                <w:rFonts w:ascii="Arial" w:hAnsi="Arial" w:cs="Arial"/>
                <w:sz w:val="20"/>
                <w:szCs w:val="20"/>
              </w:rPr>
              <w:br/>
              <w:t>2. Advise</w:t>
            </w:r>
            <w:r w:rsidRPr="000E6744">
              <w:rPr>
                <w:rFonts w:ascii="Arial" w:hAnsi="Arial" w:cs="Arial"/>
                <w:sz w:val="20"/>
                <w:szCs w:val="20"/>
              </w:rPr>
              <w:br/>
              <w:t>3. For payout</w:t>
            </w:r>
            <w:r w:rsidRPr="000E6744">
              <w:rPr>
                <w:rFonts w:ascii="Arial" w:hAnsi="Arial" w:cs="Arial"/>
                <w:sz w:val="20"/>
                <w:szCs w:val="20"/>
              </w:rPr>
              <w:br/>
            </w:r>
            <w:r w:rsidRPr="000E6744">
              <w:rPr>
                <w:rFonts w:ascii="Arial" w:hAnsi="Arial" w:cs="Arial"/>
                <w:sz w:val="20"/>
                <w:szCs w:val="20"/>
              </w:rPr>
              <w:lastRenderedPageBreak/>
              <w:t>9. Don't know</w:t>
            </w:r>
            <w:r w:rsidRPr="000E6744">
              <w:rPr>
                <w:rFonts w:ascii="Arial" w:hAnsi="Arial" w:cs="Arial"/>
                <w:sz w:val="20"/>
                <w:szCs w:val="20"/>
              </w:rPr>
              <w:br/>
              <w:t>99. Others, specify</w:t>
            </w:r>
          </w:p>
        </w:tc>
        <w:tc>
          <w:tcPr>
            <w:tcW w:w="1214" w:type="pct"/>
          </w:tcPr>
          <w:p w14:paraId="7B4A36DF" w14:textId="4C71AF70" w:rsidR="00800B07" w:rsidRPr="001719F4" w:rsidRDefault="00800B07" w:rsidP="000E6744">
            <w:pPr>
              <w:contextualSpacing/>
              <w:rPr>
                <w:rFonts w:ascii="Arial" w:eastAsia="Times New Roman" w:hAnsi="Arial" w:cs="Arial"/>
                <w:color w:val="000000"/>
                <w:sz w:val="20"/>
                <w:szCs w:val="20"/>
              </w:rPr>
            </w:pPr>
            <w:r w:rsidRPr="001719F4">
              <w:rPr>
                <w:rFonts w:ascii="Arial" w:eastAsia="Times New Roman" w:hAnsi="Arial" w:cs="Arial"/>
                <w:color w:val="FF0000"/>
                <w:sz w:val="20"/>
                <w:szCs w:val="20"/>
              </w:rPr>
              <w:lastRenderedPageBreak/>
              <w:t>Ask if BB9</w:t>
            </w:r>
            <w:r w:rsidR="006E5022">
              <w:rPr>
                <w:rFonts w:ascii="Arial" w:eastAsia="Times New Roman" w:hAnsi="Arial" w:cs="Arial"/>
                <w:color w:val="FF0000"/>
                <w:sz w:val="20"/>
                <w:szCs w:val="20"/>
              </w:rPr>
              <w:t>a</w:t>
            </w:r>
            <w:r w:rsidRPr="001719F4">
              <w:rPr>
                <w:rFonts w:ascii="Arial" w:eastAsia="Times New Roman" w:hAnsi="Arial" w:cs="Arial"/>
                <w:color w:val="FF0000"/>
                <w:sz w:val="20"/>
                <w:szCs w:val="20"/>
              </w:rPr>
              <w:t>=1</w:t>
            </w:r>
          </w:p>
        </w:tc>
      </w:tr>
      <w:tr w:rsidR="00800B07" w:rsidRPr="001719F4" w14:paraId="060B07DB" w14:textId="77777777" w:rsidTr="00F56199">
        <w:tc>
          <w:tcPr>
            <w:tcW w:w="437" w:type="pct"/>
          </w:tcPr>
          <w:p w14:paraId="0A4B5664" w14:textId="4EFCDF53" w:rsidR="00800B07" w:rsidRPr="000E6744" w:rsidRDefault="00800B07" w:rsidP="000E6744">
            <w:pPr>
              <w:contextualSpacing/>
              <w:rPr>
                <w:rFonts w:ascii="Arial" w:eastAsia="Times New Roman" w:hAnsi="Arial" w:cs="Arial"/>
                <w:color w:val="000000"/>
                <w:sz w:val="20"/>
                <w:szCs w:val="20"/>
              </w:rPr>
            </w:pPr>
            <w:commentRangeStart w:id="209"/>
            <w:r w:rsidRPr="001719F4">
              <w:rPr>
                <w:rFonts w:ascii="Arial" w:eastAsia="Times New Roman" w:hAnsi="Arial" w:cs="Arial"/>
                <w:color w:val="000000"/>
                <w:sz w:val="20"/>
                <w:szCs w:val="20"/>
              </w:rPr>
              <w:t>BB12</w:t>
            </w:r>
          </w:p>
        </w:tc>
        <w:tc>
          <w:tcPr>
            <w:tcW w:w="1959" w:type="pct"/>
          </w:tcPr>
          <w:p w14:paraId="073E0230" w14:textId="38B3AA4A" w:rsidR="00800B07" w:rsidRPr="000E6744" w:rsidRDefault="00800B07" w:rsidP="000E6744">
            <w:pPr>
              <w:contextualSpacing/>
              <w:rPr>
                <w:rFonts w:ascii="Arial" w:eastAsia="Times New Roman" w:hAnsi="Arial" w:cs="Arial"/>
                <w:color w:val="000000"/>
                <w:sz w:val="20"/>
                <w:szCs w:val="20"/>
              </w:rPr>
            </w:pPr>
            <w:commentRangeStart w:id="210"/>
            <w:commentRangeStart w:id="211"/>
            <w:commentRangeStart w:id="212"/>
            <w:r w:rsidRPr="000E6744">
              <w:rPr>
                <w:rFonts w:ascii="Arial" w:hAnsi="Arial" w:cs="Arial"/>
                <w:sz w:val="20"/>
                <w:szCs w:val="20"/>
              </w:rPr>
              <w:t>To what extent do you agree with the following statement?</w:t>
            </w:r>
            <w:commentRangeEnd w:id="210"/>
            <w:r w:rsidR="007553C9">
              <w:rPr>
                <w:rStyle w:val="CommentReference"/>
              </w:rPr>
              <w:commentReference w:id="210"/>
            </w:r>
            <w:commentRangeEnd w:id="211"/>
            <w:r w:rsidR="006E5022">
              <w:rPr>
                <w:rStyle w:val="CommentReference"/>
              </w:rPr>
              <w:commentReference w:id="211"/>
            </w:r>
            <w:commentRangeEnd w:id="212"/>
            <w:r w:rsidR="006E5022">
              <w:rPr>
                <w:rStyle w:val="CommentReference"/>
              </w:rPr>
              <w:commentReference w:id="212"/>
            </w:r>
            <w:commentRangeEnd w:id="209"/>
            <w:r w:rsidR="006D3A1B">
              <w:rPr>
                <w:rStyle w:val="CommentReference"/>
              </w:rPr>
              <w:commentReference w:id="209"/>
            </w:r>
          </w:p>
        </w:tc>
        <w:tc>
          <w:tcPr>
            <w:tcW w:w="1390" w:type="pct"/>
          </w:tcPr>
          <w:p w14:paraId="70E6A654" w14:textId="6FD0F8C0" w:rsidR="00800B07" w:rsidRPr="000E6744" w:rsidRDefault="00800B07" w:rsidP="000E6744">
            <w:pPr>
              <w:contextualSpacing/>
              <w:rPr>
                <w:rFonts w:ascii="Arial" w:eastAsia="Times New Roman" w:hAnsi="Arial" w:cs="Arial"/>
                <w:color w:val="000000"/>
                <w:sz w:val="20"/>
                <w:szCs w:val="20"/>
              </w:rPr>
            </w:pPr>
            <w:r w:rsidRPr="000E6744">
              <w:rPr>
                <w:rFonts w:ascii="Arial" w:hAnsi="Arial" w:cs="Arial"/>
                <w:sz w:val="20"/>
                <w:szCs w:val="20"/>
              </w:rPr>
              <w:t>1. Strongly Agree</w:t>
            </w:r>
            <w:r w:rsidRPr="000E6744">
              <w:rPr>
                <w:rFonts w:ascii="Arial" w:hAnsi="Arial" w:cs="Arial"/>
                <w:sz w:val="20"/>
                <w:szCs w:val="20"/>
              </w:rPr>
              <w:br/>
              <w:t>2. Agree</w:t>
            </w:r>
            <w:r w:rsidRPr="000E6744">
              <w:rPr>
                <w:rFonts w:ascii="Arial" w:hAnsi="Arial" w:cs="Arial"/>
                <w:sz w:val="20"/>
                <w:szCs w:val="20"/>
              </w:rPr>
              <w:br/>
              <w:t>3. Undecided</w:t>
            </w:r>
            <w:r w:rsidRPr="000E6744">
              <w:rPr>
                <w:rFonts w:ascii="Arial" w:hAnsi="Arial" w:cs="Arial"/>
                <w:sz w:val="20"/>
                <w:szCs w:val="20"/>
              </w:rPr>
              <w:br/>
              <w:t>4. Disagree</w:t>
            </w:r>
            <w:r w:rsidRPr="000E6744">
              <w:rPr>
                <w:rFonts w:ascii="Arial" w:hAnsi="Arial" w:cs="Arial"/>
                <w:sz w:val="20"/>
                <w:szCs w:val="20"/>
              </w:rPr>
              <w:br/>
              <w:t>5. Strongly disagree</w:t>
            </w:r>
            <w:r w:rsidRPr="000E6744">
              <w:rPr>
                <w:rFonts w:ascii="Arial" w:hAnsi="Arial" w:cs="Arial"/>
                <w:sz w:val="20"/>
                <w:szCs w:val="20"/>
              </w:rPr>
              <w:br/>
              <w:t>9. Don’t know</w:t>
            </w:r>
          </w:p>
        </w:tc>
        <w:tc>
          <w:tcPr>
            <w:tcW w:w="1214" w:type="pct"/>
          </w:tcPr>
          <w:p w14:paraId="5B87DBE0" w14:textId="7AE4C08C" w:rsidR="00800B07" w:rsidRPr="000E6744" w:rsidRDefault="004767B7" w:rsidP="000E6744">
            <w:pPr>
              <w:contextualSpacing/>
              <w:rPr>
                <w:rFonts w:ascii="Arial" w:eastAsia="Times New Roman" w:hAnsi="Arial" w:cs="Arial"/>
                <w:color w:val="000000"/>
                <w:sz w:val="20"/>
                <w:szCs w:val="20"/>
              </w:rPr>
            </w:pPr>
            <w:ins w:id="213" w:author="Porter, Maria - (mariaporter)" w:date="2025-06-18T06:52:00Z" w16du:dateUtc="2025-06-18T13:52:00Z">
              <w:r w:rsidRPr="00D406C4">
                <w:rPr>
                  <w:rFonts w:ascii="Arial" w:eastAsia="Times New Roman" w:hAnsi="Arial" w:cs="Arial"/>
                  <w:color w:val="FF0000"/>
                  <w:sz w:val="20"/>
                  <w:szCs w:val="20"/>
                </w:rPr>
                <w:t>Ask if B</w:t>
              </w:r>
            </w:ins>
            <w:r>
              <w:rPr>
                <w:rFonts w:ascii="Arial" w:eastAsia="Times New Roman" w:hAnsi="Arial" w:cs="Arial"/>
                <w:color w:val="FF0000"/>
                <w:sz w:val="20"/>
                <w:szCs w:val="20"/>
              </w:rPr>
              <w:t>B</w:t>
            </w:r>
            <w:ins w:id="214" w:author="Porter, Maria - (mariaporter)" w:date="2025-06-18T06:52:00Z" w16du:dateUtc="2025-06-18T13:52:00Z">
              <w:r w:rsidRPr="00D406C4">
                <w:rPr>
                  <w:rFonts w:ascii="Arial" w:eastAsia="Times New Roman" w:hAnsi="Arial" w:cs="Arial"/>
                  <w:color w:val="FF0000"/>
                  <w:sz w:val="20"/>
                  <w:szCs w:val="20"/>
                </w:rPr>
                <w:t>9</w:t>
              </w:r>
            </w:ins>
            <w:r>
              <w:rPr>
                <w:rFonts w:ascii="Arial" w:eastAsia="Times New Roman" w:hAnsi="Arial" w:cs="Arial"/>
                <w:color w:val="FF0000"/>
                <w:sz w:val="20"/>
                <w:szCs w:val="20"/>
              </w:rPr>
              <w:t>a</w:t>
            </w:r>
            <w:ins w:id="215" w:author="Porter, Maria - (mariaporter)" w:date="2025-06-18T06:52:00Z" w16du:dateUtc="2025-06-18T13:52:00Z">
              <w:r w:rsidRPr="00D406C4">
                <w:rPr>
                  <w:rFonts w:ascii="Arial" w:eastAsia="Times New Roman" w:hAnsi="Arial" w:cs="Arial"/>
                  <w:color w:val="FF0000"/>
                  <w:sz w:val="20"/>
                  <w:szCs w:val="20"/>
                </w:rPr>
                <w:t>=1</w:t>
              </w:r>
            </w:ins>
            <w:ins w:id="216" w:author="Porter, Maria - (mariaporter)" w:date="2025-06-20T04:45:00Z" w16du:dateUtc="2025-06-20T11:45:00Z">
              <w:r w:rsidRPr="00D406C4">
                <w:rPr>
                  <w:rFonts w:ascii="Arial" w:eastAsia="Times New Roman" w:hAnsi="Arial" w:cs="Arial"/>
                  <w:color w:val="FF0000"/>
                  <w:sz w:val="20"/>
                  <w:szCs w:val="20"/>
                </w:rPr>
                <w:t>, ASK WOULD HAVE IF B</w:t>
              </w:r>
            </w:ins>
            <w:r>
              <w:rPr>
                <w:rFonts w:ascii="Arial" w:eastAsia="Times New Roman" w:hAnsi="Arial" w:cs="Arial"/>
                <w:color w:val="FF0000"/>
                <w:sz w:val="20"/>
                <w:szCs w:val="20"/>
              </w:rPr>
              <w:t>B1</w:t>
            </w:r>
            <w:ins w:id="217" w:author="Porter, Maria - (mariaporter)" w:date="2025-06-20T04:45:00Z" w16du:dateUtc="2025-06-20T11:45:00Z">
              <w:r w:rsidRPr="00D406C4">
                <w:rPr>
                  <w:rFonts w:ascii="Arial" w:eastAsia="Times New Roman" w:hAnsi="Arial" w:cs="Arial"/>
                  <w:color w:val="FF0000"/>
                  <w:sz w:val="20"/>
                  <w:szCs w:val="20"/>
                </w:rPr>
                <w:t>=0 OR B</w:t>
              </w:r>
            </w:ins>
            <w:r>
              <w:rPr>
                <w:rFonts w:ascii="Arial" w:eastAsia="Times New Roman" w:hAnsi="Arial" w:cs="Arial"/>
                <w:color w:val="FF0000"/>
                <w:sz w:val="20"/>
                <w:szCs w:val="20"/>
              </w:rPr>
              <w:t>B</w:t>
            </w:r>
            <w:ins w:id="218" w:author="Porter, Maria - (mariaporter)" w:date="2025-06-20T04:45:00Z" w16du:dateUtc="2025-06-20T11:45:00Z">
              <w:r w:rsidRPr="00D406C4">
                <w:rPr>
                  <w:rFonts w:ascii="Arial" w:eastAsia="Times New Roman" w:hAnsi="Arial" w:cs="Arial"/>
                  <w:color w:val="FF0000"/>
                  <w:sz w:val="20"/>
                  <w:szCs w:val="20"/>
                </w:rPr>
                <w:t>9</w:t>
              </w:r>
            </w:ins>
            <w:r>
              <w:rPr>
                <w:rFonts w:ascii="Arial" w:eastAsia="Times New Roman" w:hAnsi="Arial" w:cs="Arial"/>
                <w:color w:val="FF0000"/>
                <w:sz w:val="20"/>
                <w:szCs w:val="20"/>
              </w:rPr>
              <w:t>a</w:t>
            </w:r>
            <w:ins w:id="219" w:author="Porter, Maria - (mariaporter)" w:date="2025-06-20T04:45:00Z" w16du:dateUtc="2025-06-20T11:45:00Z">
              <w:r w:rsidRPr="00D406C4">
                <w:rPr>
                  <w:rFonts w:ascii="Arial" w:eastAsia="Times New Roman" w:hAnsi="Arial" w:cs="Arial"/>
                  <w:color w:val="FF0000"/>
                  <w:sz w:val="20"/>
                  <w:szCs w:val="20"/>
                </w:rPr>
                <w:t>=0</w:t>
              </w:r>
            </w:ins>
          </w:p>
        </w:tc>
      </w:tr>
      <w:tr w:rsidR="00F56199" w:rsidRPr="001719F4" w14:paraId="3B184E1A" w14:textId="77777777" w:rsidTr="00F56199">
        <w:trPr>
          <w:trHeight w:val="485"/>
        </w:trPr>
        <w:tc>
          <w:tcPr>
            <w:tcW w:w="437" w:type="pct"/>
          </w:tcPr>
          <w:p w14:paraId="5E4DB951" w14:textId="1B7F33CB" w:rsidR="001719F4" w:rsidRPr="001719F4" w:rsidRDefault="001719F4"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BB12a</w:t>
            </w:r>
          </w:p>
        </w:tc>
        <w:tc>
          <w:tcPr>
            <w:tcW w:w="1959" w:type="pct"/>
            <w:vAlign w:val="bottom"/>
          </w:tcPr>
          <w:p w14:paraId="66CB4C90" w14:textId="10DACCE8" w:rsidR="001719F4" w:rsidRPr="000E6744" w:rsidRDefault="001719F4" w:rsidP="000E6744">
            <w:pPr>
              <w:contextualSpacing/>
              <w:rPr>
                <w:rFonts w:ascii="Arial" w:hAnsi="Arial" w:cs="Arial"/>
                <w:sz w:val="20"/>
                <w:szCs w:val="20"/>
              </w:rPr>
            </w:pPr>
            <w:r w:rsidRPr="001719F4">
              <w:rPr>
                <w:rFonts w:ascii="Arial" w:eastAsia="Times New Roman" w:hAnsi="Arial" w:cs="Arial"/>
                <w:sz w:val="20"/>
                <w:szCs w:val="20"/>
              </w:rPr>
              <w:t xml:space="preserve">Having access to </w:t>
            </w:r>
            <w:proofErr w:type="gramStart"/>
            <w:r w:rsidR="00B77E8C">
              <w:rPr>
                <w:rFonts w:ascii="Arial" w:eastAsia="Times New Roman" w:hAnsi="Arial" w:cs="Arial"/>
                <w:sz w:val="20"/>
                <w:szCs w:val="20"/>
              </w:rPr>
              <w:t>picture based</w:t>
            </w:r>
            <w:proofErr w:type="gramEnd"/>
            <w:r w:rsidR="00B77E8C" w:rsidRPr="001719F4">
              <w:rPr>
                <w:rFonts w:ascii="Arial" w:eastAsia="Times New Roman" w:hAnsi="Arial" w:cs="Arial"/>
                <w:sz w:val="20"/>
                <w:szCs w:val="20"/>
              </w:rPr>
              <w:t xml:space="preserve"> insurance </w:t>
            </w:r>
            <w:r w:rsidR="004767B7" w:rsidRPr="004767B7">
              <w:rPr>
                <w:rFonts w:ascii="Arial" w:eastAsia="Times New Roman" w:hAnsi="Arial" w:cs="Arial"/>
                <w:color w:val="EE0000"/>
                <w:sz w:val="20"/>
                <w:szCs w:val="20"/>
              </w:rPr>
              <w:t xml:space="preserve">{WOULD HAVE} </w:t>
            </w:r>
            <w:r w:rsidRPr="001719F4">
              <w:rPr>
                <w:rFonts w:ascii="Arial" w:eastAsia="Times New Roman" w:hAnsi="Arial" w:cs="Arial"/>
                <w:sz w:val="20"/>
                <w:szCs w:val="20"/>
              </w:rPr>
              <w:t>made me spend more on improved seeds</w:t>
            </w:r>
          </w:p>
        </w:tc>
        <w:tc>
          <w:tcPr>
            <w:tcW w:w="1390" w:type="pct"/>
          </w:tcPr>
          <w:p w14:paraId="20451EFC" w14:textId="77777777" w:rsidR="001719F4" w:rsidRPr="000E6744" w:rsidRDefault="001719F4" w:rsidP="000E6744">
            <w:pPr>
              <w:contextualSpacing/>
              <w:rPr>
                <w:rFonts w:ascii="Arial" w:hAnsi="Arial" w:cs="Arial"/>
                <w:sz w:val="20"/>
                <w:szCs w:val="20"/>
              </w:rPr>
            </w:pPr>
          </w:p>
        </w:tc>
        <w:tc>
          <w:tcPr>
            <w:tcW w:w="1214" w:type="pct"/>
          </w:tcPr>
          <w:p w14:paraId="16C267E4" w14:textId="77777777" w:rsidR="001719F4" w:rsidRPr="001719F4" w:rsidRDefault="001719F4" w:rsidP="000E6744">
            <w:pPr>
              <w:contextualSpacing/>
              <w:rPr>
                <w:rFonts w:ascii="Arial" w:eastAsia="Times New Roman" w:hAnsi="Arial" w:cs="Arial"/>
                <w:color w:val="000000"/>
                <w:sz w:val="20"/>
                <w:szCs w:val="20"/>
              </w:rPr>
            </w:pPr>
          </w:p>
        </w:tc>
      </w:tr>
      <w:tr w:rsidR="00F56199" w:rsidRPr="001719F4" w14:paraId="71BD5E11" w14:textId="77777777" w:rsidTr="00F56199">
        <w:tc>
          <w:tcPr>
            <w:tcW w:w="437" w:type="pct"/>
          </w:tcPr>
          <w:p w14:paraId="779E0FD3" w14:textId="0A42A9C7" w:rsidR="001719F4" w:rsidRPr="001719F4" w:rsidRDefault="001719F4"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BB12b</w:t>
            </w:r>
          </w:p>
        </w:tc>
        <w:tc>
          <w:tcPr>
            <w:tcW w:w="1959" w:type="pct"/>
            <w:vAlign w:val="bottom"/>
          </w:tcPr>
          <w:p w14:paraId="05D2148E" w14:textId="36FBFC37" w:rsidR="001719F4" w:rsidRPr="000E6744" w:rsidRDefault="001719F4" w:rsidP="000E6744">
            <w:pPr>
              <w:contextualSpacing/>
              <w:rPr>
                <w:rFonts w:ascii="Arial" w:hAnsi="Arial" w:cs="Arial"/>
                <w:sz w:val="20"/>
                <w:szCs w:val="20"/>
              </w:rPr>
            </w:pPr>
            <w:r w:rsidRPr="001719F4">
              <w:rPr>
                <w:rFonts w:ascii="Arial" w:eastAsia="Times New Roman" w:hAnsi="Arial" w:cs="Arial"/>
                <w:sz w:val="20"/>
                <w:szCs w:val="20"/>
              </w:rPr>
              <w:t>Having access to</w:t>
            </w:r>
            <w:r w:rsidR="00740DB1">
              <w:rPr>
                <w:rFonts w:ascii="Arial" w:eastAsia="Times New Roman" w:hAnsi="Arial" w:cs="Arial"/>
                <w:sz w:val="20"/>
                <w:szCs w:val="20"/>
              </w:rPr>
              <w:t xml:space="preserve"> </w:t>
            </w:r>
            <w:proofErr w:type="gramStart"/>
            <w:r w:rsidR="00B77E8C">
              <w:rPr>
                <w:rFonts w:ascii="Arial" w:eastAsia="Times New Roman" w:hAnsi="Arial" w:cs="Arial"/>
                <w:sz w:val="20"/>
                <w:szCs w:val="20"/>
              </w:rPr>
              <w:t>picture based</w:t>
            </w:r>
            <w:proofErr w:type="gramEnd"/>
            <w:r w:rsidR="00B77E8C" w:rsidRPr="001719F4">
              <w:rPr>
                <w:rFonts w:ascii="Arial" w:eastAsia="Times New Roman" w:hAnsi="Arial" w:cs="Arial"/>
                <w:sz w:val="20"/>
                <w:szCs w:val="20"/>
              </w:rPr>
              <w:t xml:space="preserve"> insurance </w:t>
            </w:r>
            <w:r w:rsidR="004767B7" w:rsidRPr="004767B7">
              <w:rPr>
                <w:rFonts w:ascii="Arial" w:eastAsia="Times New Roman" w:hAnsi="Arial" w:cs="Arial"/>
                <w:color w:val="EE0000"/>
                <w:sz w:val="20"/>
                <w:szCs w:val="20"/>
              </w:rPr>
              <w:t xml:space="preserve">{WOULD HAVE} </w:t>
            </w:r>
            <w:r w:rsidRPr="001719F4">
              <w:rPr>
                <w:rFonts w:ascii="Arial" w:eastAsia="Times New Roman" w:hAnsi="Arial" w:cs="Arial"/>
                <w:sz w:val="20"/>
                <w:szCs w:val="20"/>
              </w:rPr>
              <w:t>made me spend more on fertilizer</w:t>
            </w:r>
          </w:p>
        </w:tc>
        <w:tc>
          <w:tcPr>
            <w:tcW w:w="1390" w:type="pct"/>
          </w:tcPr>
          <w:p w14:paraId="676B4BA6" w14:textId="77777777" w:rsidR="001719F4" w:rsidRPr="000E6744" w:rsidRDefault="001719F4" w:rsidP="000E6744">
            <w:pPr>
              <w:contextualSpacing/>
              <w:rPr>
                <w:rFonts w:ascii="Arial" w:hAnsi="Arial" w:cs="Arial"/>
                <w:sz w:val="20"/>
                <w:szCs w:val="20"/>
              </w:rPr>
            </w:pPr>
          </w:p>
        </w:tc>
        <w:tc>
          <w:tcPr>
            <w:tcW w:w="1214" w:type="pct"/>
          </w:tcPr>
          <w:p w14:paraId="1A4204C3" w14:textId="77777777" w:rsidR="001719F4" w:rsidRPr="001719F4" w:rsidRDefault="001719F4" w:rsidP="000E6744">
            <w:pPr>
              <w:contextualSpacing/>
              <w:rPr>
                <w:rFonts w:ascii="Arial" w:eastAsia="Times New Roman" w:hAnsi="Arial" w:cs="Arial"/>
                <w:color w:val="000000"/>
                <w:sz w:val="20"/>
                <w:szCs w:val="20"/>
              </w:rPr>
            </w:pPr>
          </w:p>
        </w:tc>
      </w:tr>
      <w:tr w:rsidR="00F56199" w:rsidRPr="001719F4" w14:paraId="4AB8797F" w14:textId="77777777" w:rsidTr="00F56199">
        <w:tc>
          <w:tcPr>
            <w:tcW w:w="437" w:type="pct"/>
          </w:tcPr>
          <w:p w14:paraId="2BAC9AB8" w14:textId="615A68A6" w:rsidR="001719F4" w:rsidRPr="001719F4" w:rsidRDefault="001719F4"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BB12c</w:t>
            </w:r>
          </w:p>
        </w:tc>
        <w:tc>
          <w:tcPr>
            <w:tcW w:w="1959" w:type="pct"/>
            <w:vAlign w:val="bottom"/>
          </w:tcPr>
          <w:p w14:paraId="17B845BC" w14:textId="48C07667" w:rsidR="001719F4" w:rsidRPr="000E6744" w:rsidRDefault="001719F4" w:rsidP="000E6744">
            <w:pPr>
              <w:contextualSpacing/>
              <w:rPr>
                <w:rFonts w:ascii="Arial" w:hAnsi="Arial" w:cs="Arial"/>
                <w:sz w:val="20"/>
                <w:szCs w:val="20"/>
              </w:rPr>
            </w:pPr>
            <w:r w:rsidRPr="001719F4">
              <w:rPr>
                <w:rFonts w:ascii="Arial" w:eastAsia="Times New Roman" w:hAnsi="Arial" w:cs="Arial"/>
                <w:sz w:val="20"/>
                <w:szCs w:val="20"/>
              </w:rPr>
              <w:t xml:space="preserve">Having access to </w:t>
            </w:r>
            <w:proofErr w:type="gramStart"/>
            <w:r w:rsidR="00B77E8C">
              <w:rPr>
                <w:rFonts w:ascii="Arial" w:eastAsia="Times New Roman" w:hAnsi="Arial" w:cs="Arial"/>
                <w:sz w:val="20"/>
                <w:szCs w:val="20"/>
              </w:rPr>
              <w:t>picture based</w:t>
            </w:r>
            <w:proofErr w:type="gramEnd"/>
            <w:r w:rsidR="00B77E8C" w:rsidRPr="001719F4">
              <w:rPr>
                <w:rFonts w:ascii="Arial" w:eastAsia="Times New Roman" w:hAnsi="Arial" w:cs="Arial"/>
                <w:sz w:val="20"/>
                <w:szCs w:val="20"/>
              </w:rPr>
              <w:t xml:space="preserve"> insurance</w:t>
            </w:r>
            <w:r w:rsidR="004767B7">
              <w:rPr>
                <w:rFonts w:ascii="Arial" w:eastAsia="Times New Roman" w:hAnsi="Arial" w:cs="Arial"/>
                <w:sz w:val="20"/>
                <w:szCs w:val="20"/>
              </w:rPr>
              <w:t xml:space="preserve"> </w:t>
            </w:r>
            <w:r w:rsidR="004767B7" w:rsidRPr="004767B7">
              <w:rPr>
                <w:rFonts w:ascii="Arial" w:eastAsia="Times New Roman" w:hAnsi="Arial" w:cs="Arial"/>
                <w:color w:val="EE0000"/>
                <w:sz w:val="20"/>
                <w:szCs w:val="20"/>
              </w:rPr>
              <w:t xml:space="preserve">{WOULD </w:t>
            </w:r>
            <w:proofErr w:type="gramStart"/>
            <w:r w:rsidR="004767B7" w:rsidRPr="004767B7">
              <w:rPr>
                <w:rFonts w:ascii="Arial" w:eastAsia="Times New Roman" w:hAnsi="Arial" w:cs="Arial"/>
                <w:color w:val="EE0000"/>
                <w:sz w:val="20"/>
                <w:szCs w:val="20"/>
              </w:rPr>
              <w:t xml:space="preserve">HAVE} </w:t>
            </w:r>
            <w:r w:rsidR="00B77E8C" w:rsidRPr="001719F4">
              <w:rPr>
                <w:rFonts w:ascii="Arial" w:eastAsia="Times New Roman" w:hAnsi="Arial" w:cs="Arial"/>
                <w:sz w:val="20"/>
                <w:szCs w:val="20"/>
              </w:rPr>
              <w:t xml:space="preserve"> </w:t>
            </w:r>
            <w:r w:rsidRPr="001719F4">
              <w:rPr>
                <w:rFonts w:ascii="Arial" w:eastAsia="Times New Roman" w:hAnsi="Arial" w:cs="Arial"/>
                <w:sz w:val="20"/>
                <w:szCs w:val="20"/>
              </w:rPr>
              <w:t>made</w:t>
            </w:r>
            <w:proofErr w:type="gramEnd"/>
            <w:r w:rsidRPr="001719F4">
              <w:rPr>
                <w:rFonts w:ascii="Arial" w:eastAsia="Times New Roman" w:hAnsi="Arial" w:cs="Arial"/>
                <w:sz w:val="20"/>
                <w:szCs w:val="20"/>
              </w:rPr>
              <w:t xml:space="preserve"> me spend more on chemicals (herbicide and fungicide)</w:t>
            </w:r>
          </w:p>
        </w:tc>
        <w:tc>
          <w:tcPr>
            <w:tcW w:w="1390" w:type="pct"/>
          </w:tcPr>
          <w:p w14:paraId="1357FC51" w14:textId="77777777" w:rsidR="001719F4" w:rsidRPr="000E6744" w:rsidRDefault="001719F4" w:rsidP="000E6744">
            <w:pPr>
              <w:contextualSpacing/>
              <w:rPr>
                <w:rFonts w:ascii="Arial" w:hAnsi="Arial" w:cs="Arial"/>
                <w:sz w:val="20"/>
                <w:szCs w:val="20"/>
              </w:rPr>
            </w:pPr>
          </w:p>
        </w:tc>
        <w:tc>
          <w:tcPr>
            <w:tcW w:w="1214" w:type="pct"/>
          </w:tcPr>
          <w:p w14:paraId="317759B0" w14:textId="77777777" w:rsidR="001719F4" w:rsidRPr="001719F4" w:rsidRDefault="001719F4" w:rsidP="000E6744">
            <w:pPr>
              <w:contextualSpacing/>
              <w:rPr>
                <w:rFonts w:ascii="Arial" w:eastAsia="Times New Roman" w:hAnsi="Arial" w:cs="Arial"/>
                <w:color w:val="000000"/>
                <w:sz w:val="20"/>
                <w:szCs w:val="20"/>
              </w:rPr>
            </w:pPr>
          </w:p>
        </w:tc>
      </w:tr>
      <w:tr w:rsidR="00F56199" w:rsidRPr="001719F4" w14:paraId="090175E1" w14:textId="77777777" w:rsidTr="00F56199">
        <w:tc>
          <w:tcPr>
            <w:tcW w:w="437" w:type="pct"/>
          </w:tcPr>
          <w:p w14:paraId="2FE16FA5" w14:textId="5DECE7AF" w:rsidR="001719F4" w:rsidRPr="001719F4" w:rsidRDefault="001719F4"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BB12d</w:t>
            </w:r>
          </w:p>
        </w:tc>
        <w:tc>
          <w:tcPr>
            <w:tcW w:w="1959" w:type="pct"/>
            <w:vAlign w:val="bottom"/>
          </w:tcPr>
          <w:p w14:paraId="7684CC67" w14:textId="1A8B32F3" w:rsidR="001719F4" w:rsidRPr="000E6744" w:rsidRDefault="001719F4" w:rsidP="000E6744">
            <w:pPr>
              <w:contextualSpacing/>
              <w:rPr>
                <w:rFonts w:ascii="Arial" w:hAnsi="Arial" w:cs="Arial"/>
                <w:sz w:val="20"/>
                <w:szCs w:val="20"/>
              </w:rPr>
            </w:pPr>
            <w:r w:rsidRPr="001719F4">
              <w:rPr>
                <w:rFonts w:ascii="Arial" w:eastAsia="Times New Roman" w:hAnsi="Arial" w:cs="Arial"/>
                <w:sz w:val="20"/>
                <w:szCs w:val="20"/>
              </w:rPr>
              <w:t>Having access to</w:t>
            </w:r>
            <w:r w:rsidR="00334C01">
              <w:rPr>
                <w:rFonts w:ascii="Arial" w:eastAsia="Times New Roman" w:hAnsi="Arial" w:cs="Arial"/>
                <w:sz w:val="20"/>
                <w:szCs w:val="20"/>
              </w:rPr>
              <w:t xml:space="preserve"> </w:t>
            </w:r>
            <w:proofErr w:type="gramStart"/>
            <w:r w:rsidR="00B77E8C">
              <w:rPr>
                <w:rFonts w:ascii="Arial" w:eastAsia="Times New Roman" w:hAnsi="Arial" w:cs="Arial"/>
                <w:sz w:val="20"/>
                <w:szCs w:val="20"/>
              </w:rPr>
              <w:t>picture based</w:t>
            </w:r>
            <w:proofErr w:type="gramEnd"/>
            <w:r w:rsidR="00B77E8C" w:rsidRPr="001719F4">
              <w:rPr>
                <w:rFonts w:ascii="Arial" w:eastAsia="Times New Roman" w:hAnsi="Arial" w:cs="Arial"/>
                <w:sz w:val="20"/>
                <w:szCs w:val="20"/>
              </w:rPr>
              <w:t xml:space="preserve"> insurance </w:t>
            </w:r>
            <w:r w:rsidR="004767B7" w:rsidRPr="004767B7">
              <w:rPr>
                <w:rFonts w:ascii="Arial" w:eastAsia="Times New Roman" w:hAnsi="Arial" w:cs="Arial"/>
                <w:color w:val="EE0000"/>
                <w:sz w:val="20"/>
                <w:szCs w:val="20"/>
              </w:rPr>
              <w:t xml:space="preserve">{WOULD HAVE} </w:t>
            </w:r>
            <w:r w:rsidRPr="001719F4">
              <w:rPr>
                <w:rFonts w:ascii="Arial" w:eastAsia="Times New Roman" w:hAnsi="Arial" w:cs="Arial"/>
                <w:sz w:val="20"/>
                <w:szCs w:val="20"/>
              </w:rPr>
              <w:t>made me spend more on Pesticides/ insecticides</w:t>
            </w:r>
          </w:p>
        </w:tc>
        <w:tc>
          <w:tcPr>
            <w:tcW w:w="1390" w:type="pct"/>
          </w:tcPr>
          <w:p w14:paraId="5FA285D9" w14:textId="77777777" w:rsidR="001719F4" w:rsidRPr="000E6744" w:rsidRDefault="001719F4" w:rsidP="000E6744">
            <w:pPr>
              <w:contextualSpacing/>
              <w:rPr>
                <w:rFonts w:ascii="Arial" w:hAnsi="Arial" w:cs="Arial"/>
                <w:sz w:val="20"/>
                <w:szCs w:val="20"/>
              </w:rPr>
            </w:pPr>
          </w:p>
        </w:tc>
        <w:tc>
          <w:tcPr>
            <w:tcW w:w="1214" w:type="pct"/>
          </w:tcPr>
          <w:p w14:paraId="78F5CE8A" w14:textId="77777777" w:rsidR="001719F4" w:rsidRPr="001719F4" w:rsidRDefault="001719F4" w:rsidP="000E6744">
            <w:pPr>
              <w:contextualSpacing/>
              <w:rPr>
                <w:rFonts w:ascii="Arial" w:eastAsia="Times New Roman" w:hAnsi="Arial" w:cs="Arial"/>
                <w:color w:val="000000"/>
                <w:sz w:val="20"/>
                <w:szCs w:val="20"/>
              </w:rPr>
            </w:pPr>
          </w:p>
        </w:tc>
      </w:tr>
      <w:tr w:rsidR="00F56199" w:rsidRPr="001719F4" w14:paraId="3D8CC2D4" w14:textId="77777777" w:rsidTr="00F56199">
        <w:tc>
          <w:tcPr>
            <w:tcW w:w="437" w:type="pct"/>
          </w:tcPr>
          <w:p w14:paraId="3621717A" w14:textId="4CC776CF" w:rsidR="001719F4" w:rsidRPr="001719F4" w:rsidRDefault="001719F4"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BB12e</w:t>
            </w:r>
          </w:p>
        </w:tc>
        <w:tc>
          <w:tcPr>
            <w:tcW w:w="1959" w:type="pct"/>
            <w:vAlign w:val="bottom"/>
          </w:tcPr>
          <w:p w14:paraId="3C0B2A84" w14:textId="692E4C79" w:rsidR="001719F4" w:rsidRPr="000E6744" w:rsidRDefault="001719F4" w:rsidP="000E6744">
            <w:pPr>
              <w:contextualSpacing/>
              <w:rPr>
                <w:rFonts w:ascii="Arial" w:hAnsi="Arial" w:cs="Arial"/>
                <w:sz w:val="20"/>
                <w:szCs w:val="20"/>
              </w:rPr>
            </w:pPr>
            <w:r w:rsidRPr="001719F4">
              <w:rPr>
                <w:rFonts w:ascii="Arial" w:eastAsia="Times New Roman" w:hAnsi="Arial" w:cs="Arial"/>
                <w:sz w:val="20"/>
                <w:szCs w:val="20"/>
              </w:rPr>
              <w:t>Having access to</w:t>
            </w:r>
            <w:r w:rsidR="00334C01">
              <w:rPr>
                <w:rFonts w:ascii="Arial" w:eastAsia="Times New Roman" w:hAnsi="Arial" w:cs="Arial"/>
                <w:sz w:val="20"/>
                <w:szCs w:val="20"/>
              </w:rPr>
              <w:t xml:space="preserve"> </w:t>
            </w:r>
            <w:proofErr w:type="gramStart"/>
            <w:r w:rsidR="00B77E8C">
              <w:rPr>
                <w:rFonts w:ascii="Arial" w:eastAsia="Times New Roman" w:hAnsi="Arial" w:cs="Arial"/>
                <w:sz w:val="20"/>
                <w:szCs w:val="20"/>
              </w:rPr>
              <w:t>picture based</w:t>
            </w:r>
            <w:proofErr w:type="gramEnd"/>
            <w:r w:rsidR="00B77E8C" w:rsidRPr="001719F4">
              <w:rPr>
                <w:rFonts w:ascii="Arial" w:eastAsia="Times New Roman" w:hAnsi="Arial" w:cs="Arial"/>
                <w:sz w:val="20"/>
                <w:szCs w:val="20"/>
              </w:rPr>
              <w:t xml:space="preserve"> insurance </w:t>
            </w:r>
            <w:r w:rsidR="004767B7" w:rsidRPr="004767B7">
              <w:rPr>
                <w:rFonts w:ascii="Arial" w:eastAsia="Times New Roman" w:hAnsi="Arial" w:cs="Arial"/>
                <w:color w:val="EE0000"/>
                <w:sz w:val="20"/>
                <w:szCs w:val="20"/>
              </w:rPr>
              <w:t xml:space="preserve">{WOULD HAVE} </w:t>
            </w:r>
            <w:r w:rsidRPr="001719F4">
              <w:rPr>
                <w:rFonts w:ascii="Arial" w:eastAsia="Times New Roman" w:hAnsi="Arial" w:cs="Arial"/>
                <w:sz w:val="20"/>
                <w:szCs w:val="20"/>
              </w:rPr>
              <w:t xml:space="preserve">reduced/decreased the amount of (modern) inputs </w:t>
            </w:r>
            <w:r w:rsidR="006E5022">
              <w:rPr>
                <w:rFonts w:ascii="Arial" w:eastAsia="Times New Roman" w:hAnsi="Arial" w:cs="Arial"/>
                <w:sz w:val="20"/>
                <w:szCs w:val="20"/>
              </w:rPr>
              <w:t>I</w:t>
            </w:r>
            <w:r w:rsidR="006E5022" w:rsidRPr="001719F4">
              <w:rPr>
                <w:rFonts w:ascii="Arial" w:eastAsia="Times New Roman" w:hAnsi="Arial" w:cs="Arial"/>
                <w:sz w:val="20"/>
                <w:szCs w:val="20"/>
              </w:rPr>
              <w:t xml:space="preserve"> </w:t>
            </w:r>
            <w:r w:rsidRPr="001719F4">
              <w:rPr>
                <w:rFonts w:ascii="Arial" w:eastAsia="Times New Roman" w:hAnsi="Arial" w:cs="Arial"/>
                <w:sz w:val="20"/>
                <w:szCs w:val="20"/>
              </w:rPr>
              <w:t>source from traders/input dealers</w:t>
            </w:r>
          </w:p>
        </w:tc>
        <w:tc>
          <w:tcPr>
            <w:tcW w:w="1390" w:type="pct"/>
          </w:tcPr>
          <w:p w14:paraId="136AD196" w14:textId="77777777" w:rsidR="001719F4" w:rsidRPr="000E6744" w:rsidRDefault="001719F4" w:rsidP="000E6744">
            <w:pPr>
              <w:contextualSpacing/>
              <w:rPr>
                <w:rFonts w:ascii="Arial" w:hAnsi="Arial" w:cs="Arial"/>
                <w:sz w:val="20"/>
                <w:szCs w:val="20"/>
              </w:rPr>
            </w:pPr>
          </w:p>
        </w:tc>
        <w:tc>
          <w:tcPr>
            <w:tcW w:w="1214" w:type="pct"/>
          </w:tcPr>
          <w:p w14:paraId="03F733D9" w14:textId="77777777" w:rsidR="001719F4" w:rsidRPr="001719F4" w:rsidRDefault="001719F4" w:rsidP="000E6744">
            <w:pPr>
              <w:contextualSpacing/>
              <w:rPr>
                <w:rFonts w:ascii="Arial" w:eastAsia="Times New Roman" w:hAnsi="Arial" w:cs="Arial"/>
                <w:color w:val="000000"/>
                <w:sz w:val="20"/>
                <w:szCs w:val="20"/>
              </w:rPr>
            </w:pPr>
          </w:p>
        </w:tc>
      </w:tr>
      <w:tr w:rsidR="00F56199" w:rsidRPr="001719F4" w14:paraId="7FEDA604" w14:textId="77777777" w:rsidTr="00F56199">
        <w:tc>
          <w:tcPr>
            <w:tcW w:w="437" w:type="pct"/>
          </w:tcPr>
          <w:p w14:paraId="4F87E115" w14:textId="185E7F92" w:rsidR="001719F4" w:rsidRPr="001719F4" w:rsidRDefault="001719F4"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BB12f</w:t>
            </w:r>
          </w:p>
        </w:tc>
        <w:tc>
          <w:tcPr>
            <w:tcW w:w="1959" w:type="pct"/>
            <w:vAlign w:val="bottom"/>
          </w:tcPr>
          <w:p w14:paraId="2AD2B50D" w14:textId="07776F86" w:rsidR="001719F4" w:rsidRPr="000E6744" w:rsidRDefault="001719F4" w:rsidP="000E6744">
            <w:pPr>
              <w:contextualSpacing/>
              <w:rPr>
                <w:rFonts w:ascii="Arial" w:hAnsi="Arial" w:cs="Arial"/>
                <w:sz w:val="20"/>
                <w:szCs w:val="20"/>
              </w:rPr>
            </w:pPr>
            <w:r w:rsidRPr="001719F4">
              <w:rPr>
                <w:rFonts w:ascii="Arial" w:eastAsia="Times New Roman" w:hAnsi="Arial" w:cs="Arial"/>
                <w:sz w:val="20"/>
                <w:szCs w:val="20"/>
              </w:rPr>
              <w:t xml:space="preserve">Having access to </w:t>
            </w:r>
            <w:proofErr w:type="gramStart"/>
            <w:r w:rsidR="00B77E8C">
              <w:rPr>
                <w:rFonts w:ascii="Arial" w:eastAsia="Times New Roman" w:hAnsi="Arial" w:cs="Arial"/>
                <w:sz w:val="20"/>
                <w:szCs w:val="20"/>
              </w:rPr>
              <w:t>picture based</w:t>
            </w:r>
            <w:proofErr w:type="gramEnd"/>
            <w:r w:rsidR="00B77E8C" w:rsidRPr="001719F4">
              <w:rPr>
                <w:rFonts w:ascii="Arial" w:eastAsia="Times New Roman" w:hAnsi="Arial" w:cs="Arial"/>
                <w:sz w:val="20"/>
                <w:szCs w:val="20"/>
              </w:rPr>
              <w:t xml:space="preserve"> insurance</w:t>
            </w:r>
            <w:r w:rsidR="004767B7">
              <w:rPr>
                <w:rFonts w:ascii="Arial" w:eastAsia="Times New Roman" w:hAnsi="Arial" w:cs="Arial"/>
                <w:sz w:val="20"/>
                <w:szCs w:val="20"/>
              </w:rPr>
              <w:t xml:space="preserve"> </w:t>
            </w:r>
            <w:r w:rsidR="004767B7" w:rsidRPr="004767B7">
              <w:rPr>
                <w:rFonts w:ascii="Arial" w:eastAsia="Times New Roman" w:hAnsi="Arial" w:cs="Arial"/>
                <w:color w:val="EE0000"/>
                <w:sz w:val="20"/>
                <w:szCs w:val="20"/>
              </w:rPr>
              <w:t xml:space="preserve">{WOULD </w:t>
            </w:r>
            <w:proofErr w:type="gramStart"/>
            <w:r w:rsidR="004767B7" w:rsidRPr="004767B7">
              <w:rPr>
                <w:rFonts w:ascii="Arial" w:eastAsia="Times New Roman" w:hAnsi="Arial" w:cs="Arial"/>
                <w:color w:val="EE0000"/>
                <w:sz w:val="20"/>
                <w:szCs w:val="20"/>
              </w:rPr>
              <w:t xml:space="preserve">HAVE} </w:t>
            </w:r>
            <w:r w:rsidR="00B77E8C" w:rsidRPr="001719F4">
              <w:rPr>
                <w:rFonts w:ascii="Arial" w:eastAsia="Times New Roman" w:hAnsi="Arial" w:cs="Arial"/>
                <w:sz w:val="20"/>
                <w:szCs w:val="20"/>
              </w:rPr>
              <w:t xml:space="preserve"> </w:t>
            </w:r>
            <w:r w:rsidRPr="001719F4">
              <w:rPr>
                <w:rFonts w:ascii="Arial" w:eastAsia="Times New Roman" w:hAnsi="Arial" w:cs="Arial"/>
                <w:sz w:val="20"/>
                <w:szCs w:val="20"/>
              </w:rPr>
              <w:t>increased</w:t>
            </w:r>
            <w:proofErr w:type="gramEnd"/>
            <w:r w:rsidRPr="001719F4">
              <w:rPr>
                <w:rFonts w:ascii="Arial" w:eastAsia="Times New Roman" w:hAnsi="Arial" w:cs="Arial"/>
                <w:sz w:val="20"/>
                <w:szCs w:val="20"/>
              </w:rPr>
              <w:t xml:space="preserve"> my frequency of field visits</w:t>
            </w:r>
          </w:p>
        </w:tc>
        <w:tc>
          <w:tcPr>
            <w:tcW w:w="1390" w:type="pct"/>
          </w:tcPr>
          <w:p w14:paraId="70788611" w14:textId="77777777" w:rsidR="001719F4" w:rsidRPr="000E6744" w:rsidRDefault="001719F4" w:rsidP="000E6744">
            <w:pPr>
              <w:contextualSpacing/>
              <w:rPr>
                <w:rFonts w:ascii="Arial" w:hAnsi="Arial" w:cs="Arial"/>
                <w:sz w:val="20"/>
                <w:szCs w:val="20"/>
              </w:rPr>
            </w:pPr>
          </w:p>
        </w:tc>
        <w:tc>
          <w:tcPr>
            <w:tcW w:w="1214" w:type="pct"/>
          </w:tcPr>
          <w:p w14:paraId="5ABC2BEA" w14:textId="77777777" w:rsidR="001719F4" w:rsidRPr="001719F4" w:rsidRDefault="001719F4" w:rsidP="000E6744">
            <w:pPr>
              <w:contextualSpacing/>
              <w:rPr>
                <w:rFonts w:ascii="Arial" w:eastAsia="Times New Roman" w:hAnsi="Arial" w:cs="Arial"/>
                <w:color w:val="000000"/>
                <w:sz w:val="20"/>
                <w:szCs w:val="20"/>
              </w:rPr>
            </w:pPr>
          </w:p>
        </w:tc>
      </w:tr>
      <w:tr w:rsidR="00F56199" w:rsidRPr="001719F4" w14:paraId="13FC89BF" w14:textId="77777777" w:rsidTr="00F56199">
        <w:tc>
          <w:tcPr>
            <w:tcW w:w="437" w:type="pct"/>
          </w:tcPr>
          <w:p w14:paraId="280E1037" w14:textId="79C22525" w:rsidR="001719F4" w:rsidRPr="001719F4" w:rsidRDefault="001719F4"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BB12g</w:t>
            </w:r>
          </w:p>
        </w:tc>
        <w:tc>
          <w:tcPr>
            <w:tcW w:w="1959" w:type="pct"/>
            <w:vAlign w:val="bottom"/>
          </w:tcPr>
          <w:p w14:paraId="3E90D8AF" w14:textId="30308A83" w:rsidR="001719F4" w:rsidRPr="000E6744" w:rsidRDefault="001719F4" w:rsidP="000E6744">
            <w:pPr>
              <w:contextualSpacing/>
              <w:rPr>
                <w:rFonts w:ascii="Arial" w:hAnsi="Arial" w:cs="Arial"/>
                <w:sz w:val="20"/>
                <w:szCs w:val="20"/>
              </w:rPr>
            </w:pPr>
            <w:r w:rsidRPr="001719F4">
              <w:rPr>
                <w:rFonts w:ascii="Arial" w:eastAsia="Times New Roman" w:hAnsi="Arial" w:cs="Arial"/>
                <w:sz w:val="20"/>
                <w:szCs w:val="20"/>
              </w:rPr>
              <w:t xml:space="preserve">Having access to </w:t>
            </w:r>
            <w:proofErr w:type="gramStart"/>
            <w:r w:rsidR="00B77E8C">
              <w:rPr>
                <w:rFonts w:ascii="Arial" w:eastAsia="Times New Roman" w:hAnsi="Arial" w:cs="Arial"/>
                <w:sz w:val="20"/>
                <w:szCs w:val="20"/>
              </w:rPr>
              <w:t>picture based</w:t>
            </w:r>
            <w:proofErr w:type="gramEnd"/>
            <w:r w:rsidR="00B77E8C" w:rsidRPr="001719F4">
              <w:rPr>
                <w:rFonts w:ascii="Arial" w:eastAsia="Times New Roman" w:hAnsi="Arial" w:cs="Arial"/>
                <w:sz w:val="20"/>
                <w:szCs w:val="20"/>
              </w:rPr>
              <w:t xml:space="preserve"> insurance</w:t>
            </w:r>
            <w:r w:rsidR="004767B7">
              <w:rPr>
                <w:rFonts w:ascii="Arial" w:eastAsia="Times New Roman" w:hAnsi="Arial" w:cs="Arial"/>
                <w:sz w:val="20"/>
                <w:szCs w:val="20"/>
              </w:rPr>
              <w:t xml:space="preserve"> </w:t>
            </w:r>
            <w:r w:rsidR="004767B7" w:rsidRPr="004767B7">
              <w:rPr>
                <w:rFonts w:ascii="Arial" w:eastAsia="Times New Roman" w:hAnsi="Arial" w:cs="Arial"/>
                <w:color w:val="EE0000"/>
                <w:sz w:val="20"/>
                <w:szCs w:val="20"/>
              </w:rPr>
              <w:t xml:space="preserve">{WOULD </w:t>
            </w:r>
            <w:proofErr w:type="gramStart"/>
            <w:r w:rsidR="004767B7" w:rsidRPr="004767B7">
              <w:rPr>
                <w:rFonts w:ascii="Arial" w:eastAsia="Times New Roman" w:hAnsi="Arial" w:cs="Arial"/>
                <w:color w:val="EE0000"/>
                <w:sz w:val="20"/>
                <w:szCs w:val="20"/>
              </w:rPr>
              <w:t xml:space="preserve">HAVE} </w:t>
            </w:r>
            <w:r w:rsidR="00B77E8C" w:rsidRPr="001719F4">
              <w:rPr>
                <w:rFonts w:ascii="Arial" w:eastAsia="Times New Roman" w:hAnsi="Arial" w:cs="Arial"/>
                <w:sz w:val="20"/>
                <w:szCs w:val="20"/>
              </w:rPr>
              <w:t xml:space="preserve"> </w:t>
            </w:r>
            <w:r w:rsidRPr="001719F4">
              <w:rPr>
                <w:rFonts w:ascii="Arial" w:eastAsia="Times New Roman" w:hAnsi="Arial" w:cs="Arial"/>
                <w:sz w:val="20"/>
                <w:szCs w:val="20"/>
              </w:rPr>
              <w:t>increased</w:t>
            </w:r>
            <w:proofErr w:type="gramEnd"/>
            <w:r w:rsidRPr="001719F4">
              <w:rPr>
                <w:rFonts w:ascii="Arial" w:eastAsia="Times New Roman" w:hAnsi="Arial" w:cs="Arial"/>
                <w:sz w:val="20"/>
                <w:szCs w:val="20"/>
              </w:rPr>
              <w:t xml:space="preserve"> my frequency of weeding the fields</w:t>
            </w:r>
          </w:p>
        </w:tc>
        <w:tc>
          <w:tcPr>
            <w:tcW w:w="1390" w:type="pct"/>
          </w:tcPr>
          <w:p w14:paraId="55D58F15" w14:textId="77777777" w:rsidR="001719F4" w:rsidRPr="000E6744" w:rsidRDefault="001719F4" w:rsidP="000E6744">
            <w:pPr>
              <w:contextualSpacing/>
              <w:rPr>
                <w:rFonts w:ascii="Arial" w:hAnsi="Arial" w:cs="Arial"/>
                <w:sz w:val="20"/>
                <w:szCs w:val="20"/>
              </w:rPr>
            </w:pPr>
          </w:p>
        </w:tc>
        <w:tc>
          <w:tcPr>
            <w:tcW w:w="1214" w:type="pct"/>
          </w:tcPr>
          <w:p w14:paraId="7CDF0CD7" w14:textId="77777777" w:rsidR="001719F4" w:rsidRPr="001719F4" w:rsidRDefault="001719F4" w:rsidP="000E6744">
            <w:pPr>
              <w:contextualSpacing/>
              <w:rPr>
                <w:rFonts w:ascii="Arial" w:eastAsia="Times New Roman" w:hAnsi="Arial" w:cs="Arial"/>
                <w:color w:val="000000"/>
                <w:sz w:val="20"/>
                <w:szCs w:val="20"/>
              </w:rPr>
            </w:pPr>
          </w:p>
        </w:tc>
      </w:tr>
      <w:tr w:rsidR="00F56199" w:rsidRPr="001719F4" w14:paraId="7B027979" w14:textId="77777777" w:rsidTr="00F56199">
        <w:tc>
          <w:tcPr>
            <w:tcW w:w="437" w:type="pct"/>
          </w:tcPr>
          <w:p w14:paraId="10D84079" w14:textId="0368AF2F" w:rsidR="001719F4" w:rsidRPr="001719F4" w:rsidRDefault="001719F4"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BB12h</w:t>
            </w:r>
          </w:p>
        </w:tc>
        <w:tc>
          <w:tcPr>
            <w:tcW w:w="1959" w:type="pct"/>
            <w:vAlign w:val="bottom"/>
          </w:tcPr>
          <w:p w14:paraId="532E0D91" w14:textId="690523D2" w:rsidR="001719F4" w:rsidRPr="000E6744" w:rsidRDefault="001719F4" w:rsidP="000E6744">
            <w:pPr>
              <w:contextualSpacing/>
              <w:rPr>
                <w:rFonts w:ascii="Arial" w:hAnsi="Arial" w:cs="Arial"/>
                <w:sz w:val="20"/>
                <w:szCs w:val="20"/>
              </w:rPr>
            </w:pPr>
            <w:r w:rsidRPr="001719F4">
              <w:rPr>
                <w:rFonts w:ascii="Arial" w:eastAsia="Times New Roman" w:hAnsi="Arial" w:cs="Arial"/>
                <w:sz w:val="20"/>
                <w:szCs w:val="20"/>
              </w:rPr>
              <w:t xml:space="preserve">Having access to </w:t>
            </w:r>
            <w:proofErr w:type="gramStart"/>
            <w:r w:rsidR="00B77E8C">
              <w:rPr>
                <w:rFonts w:ascii="Arial" w:eastAsia="Times New Roman" w:hAnsi="Arial" w:cs="Arial"/>
                <w:sz w:val="20"/>
                <w:szCs w:val="20"/>
              </w:rPr>
              <w:t>picture based</w:t>
            </w:r>
            <w:proofErr w:type="gramEnd"/>
            <w:r w:rsidR="00B77E8C" w:rsidRPr="001719F4">
              <w:rPr>
                <w:rFonts w:ascii="Arial" w:eastAsia="Times New Roman" w:hAnsi="Arial" w:cs="Arial"/>
                <w:sz w:val="20"/>
                <w:szCs w:val="20"/>
              </w:rPr>
              <w:t xml:space="preserve"> insurance</w:t>
            </w:r>
            <w:r w:rsidR="004767B7">
              <w:rPr>
                <w:rFonts w:ascii="Arial" w:eastAsia="Times New Roman" w:hAnsi="Arial" w:cs="Arial"/>
                <w:sz w:val="20"/>
                <w:szCs w:val="20"/>
              </w:rPr>
              <w:t xml:space="preserve"> </w:t>
            </w:r>
            <w:r w:rsidR="004767B7" w:rsidRPr="004767B7">
              <w:rPr>
                <w:rFonts w:ascii="Arial" w:eastAsia="Times New Roman" w:hAnsi="Arial" w:cs="Arial"/>
                <w:color w:val="EE0000"/>
                <w:sz w:val="20"/>
                <w:szCs w:val="20"/>
              </w:rPr>
              <w:t xml:space="preserve">{WOULD </w:t>
            </w:r>
            <w:proofErr w:type="gramStart"/>
            <w:r w:rsidR="004767B7" w:rsidRPr="004767B7">
              <w:rPr>
                <w:rFonts w:ascii="Arial" w:eastAsia="Times New Roman" w:hAnsi="Arial" w:cs="Arial"/>
                <w:color w:val="EE0000"/>
                <w:sz w:val="20"/>
                <w:szCs w:val="20"/>
              </w:rPr>
              <w:t xml:space="preserve">HAVE} </w:t>
            </w:r>
            <w:r w:rsidR="00B77E8C" w:rsidRPr="001719F4">
              <w:rPr>
                <w:rFonts w:ascii="Arial" w:eastAsia="Times New Roman" w:hAnsi="Arial" w:cs="Arial"/>
                <w:sz w:val="20"/>
                <w:szCs w:val="20"/>
              </w:rPr>
              <w:t xml:space="preserve"> </w:t>
            </w:r>
            <w:r w:rsidRPr="001719F4">
              <w:rPr>
                <w:rFonts w:ascii="Arial" w:eastAsia="Times New Roman" w:hAnsi="Arial" w:cs="Arial"/>
                <w:sz w:val="20"/>
                <w:szCs w:val="20"/>
              </w:rPr>
              <w:t>made</w:t>
            </w:r>
            <w:proofErr w:type="gramEnd"/>
            <w:r w:rsidRPr="001719F4">
              <w:rPr>
                <w:rFonts w:ascii="Arial" w:eastAsia="Times New Roman" w:hAnsi="Arial" w:cs="Arial"/>
                <w:sz w:val="20"/>
                <w:szCs w:val="20"/>
              </w:rPr>
              <w:t xml:space="preserve"> me hire more labor during planting season</w:t>
            </w:r>
          </w:p>
        </w:tc>
        <w:tc>
          <w:tcPr>
            <w:tcW w:w="1390" w:type="pct"/>
          </w:tcPr>
          <w:p w14:paraId="28CB4294" w14:textId="77777777" w:rsidR="001719F4" w:rsidRPr="000E6744" w:rsidRDefault="001719F4" w:rsidP="000E6744">
            <w:pPr>
              <w:contextualSpacing/>
              <w:rPr>
                <w:rFonts w:ascii="Arial" w:hAnsi="Arial" w:cs="Arial"/>
                <w:sz w:val="20"/>
                <w:szCs w:val="20"/>
              </w:rPr>
            </w:pPr>
          </w:p>
        </w:tc>
        <w:tc>
          <w:tcPr>
            <w:tcW w:w="1214" w:type="pct"/>
          </w:tcPr>
          <w:p w14:paraId="18C5E582" w14:textId="77777777" w:rsidR="001719F4" w:rsidRPr="001719F4" w:rsidRDefault="001719F4" w:rsidP="000E6744">
            <w:pPr>
              <w:contextualSpacing/>
              <w:rPr>
                <w:rFonts w:ascii="Arial" w:eastAsia="Times New Roman" w:hAnsi="Arial" w:cs="Arial"/>
                <w:color w:val="000000"/>
                <w:sz w:val="20"/>
                <w:szCs w:val="20"/>
              </w:rPr>
            </w:pPr>
          </w:p>
        </w:tc>
      </w:tr>
      <w:tr w:rsidR="00F56199" w:rsidRPr="001719F4" w14:paraId="1F5AD809" w14:textId="77777777" w:rsidTr="00F56199">
        <w:tc>
          <w:tcPr>
            <w:tcW w:w="437" w:type="pct"/>
          </w:tcPr>
          <w:p w14:paraId="2E074198" w14:textId="5EBF1A66" w:rsidR="001719F4" w:rsidRPr="001719F4" w:rsidRDefault="001719F4" w:rsidP="000E6744">
            <w:pPr>
              <w:contextualSpacing/>
              <w:rPr>
                <w:rFonts w:ascii="Arial" w:eastAsia="Times New Roman" w:hAnsi="Arial" w:cs="Arial"/>
                <w:color w:val="000000"/>
                <w:sz w:val="20"/>
                <w:szCs w:val="20"/>
              </w:rPr>
            </w:pPr>
            <w:r w:rsidRPr="001719F4">
              <w:rPr>
                <w:rFonts w:ascii="Arial" w:eastAsia="Times New Roman" w:hAnsi="Arial" w:cs="Arial"/>
                <w:color w:val="000000"/>
                <w:sz w:val="20"/>
                <w:szCs w:val="20"/>
              </w:rPr>
              <w:t>BB12i</w:t>
            </w:r>
          </w:p>
        </w:tc>
        <w:tc>
          <w:tcPr>
            <w:tcW w:w="1959" w:type="pct"/>
            <w:vAlign w:val="bottom"/>
          </w:tcPr>
          <w:p w14:paraId="676C318B" w14:textId="053C2D66" w:rsidR="001719F4" w:rsidRPr="000E6744" w:rsidRDefault="001719F4" w:rsidP="000E6744">
            <w:pPr>
              <w:contextualSpacing/>
              <w:rPr>
                <w:rFonts w:ascii="Arial" w:hAnsi="Arial" w:cs="Arial"/>
                <w:sz w:val="20"/>
                <w:szCs w:val="20"/>
              </w:rPr>
            </w:pPr>
            <w:r w:rsidRPr="001719F4">
              <w:rPr>
                <w:rFonts w:ascii="Arial" w:eastAsia="Times New Roman" w:hAnsi="Arial" w:cs="Arial"/>
                <w:sz w:val="20"/>
                <w:szCs w:val="20"/>
              </w:rPr>
              <w:t xml:space="preserve">Having access to </w:t>
            </w:r>
            <w:proofErr w:type="gramStart"/>
            <w:r w:rsidR="00B77E8C">
              <w:rPr>
                <w:rFonts w:ascii="Arial" w:eastAsia="Times New Roman" w:hAnsi="Arial" w:cs="Arial"/>
                <w:sz w:val="20"/>
                <w:szCs w:val="20"/>
              </w:rPr>
              <w:t>picture based</w:t>
            </w:r>
            <w:proofErr w:type="gramEnd"/>
            <w:r w:rsidR="00B77E8C" w:rsidRPr="001719F4">
              <w:rPr>
                <w:rFonts w:ascii="Arial" w:eastAsia="Times New Roman" w:hAnsi="Arial" w:cs="Arial"/>
                <w:sz w:val="20"/>
                <w:szCs w:val="20"/>
              </w:rPr>
              <w:t xml:space="preserve"> insurance </w:t>
            </w:r>
            <w:r w:rsidR="004767B7" w:rsidRPr="004767B7">
              <w:rPr>
                <w:rFonts w:ascii="Arial" w:eastAsia="Times New Roman" w:hAnsi="Arial" w:cs="Arial"/>
                <w:color w:val="EE0000"/>
                <w:sz w:val="20"/>
                <w:szCs w:val="20"/>
              </w:rPr>
              <w:t xml:space="preserve">{WOULD HAVE} </w:t>
            </w:r>
            <w:r w:rsidRPr="001719F4">
              <w:rPr>
                <w:rFonts w:ascii="Arial" w:eastAsia="Times New Roman" w:hAnsi="Arial" w:cs="Arial"/>
                <w:sz w:val="20"/>
                <w:szCs w:val="20"/>
              </w:rPr>
              <w:t>made me hire more labor during harvest</w:t>
            </w:r>
          </w:p>
        </w:tc>
        <w:tc>
          <w:tcPr>
            <w:tcW w:w="1390" w:type="pct"/>
          </w:tcPr>
          <w:p w14:paraId="3CB58CB8" w14:textId="77777777" w:rsidR="001719F4" w:rsidRPr="000E6744" w:rsidRDefault="001719F4" w:rsidP="000E6744">
            <w:pPr>
              <w:contextualSpacing/>
              <w:rPr>
                <w:rFonts w:ascii="Arial" w:hAnsi="Arial" w:cs="Arial"/>
                <w:sz w:val="20"/>
                <w:szCs w:val="20"/>
              </w:rPr>
            </w:pPr>
          </w:p>
        </w:tc>
        <w:tc>
          <w:tcPr>
            <w:tcW w:w="1214" w:type="pct"/>
          </w:tcPr>
          <w:p w14:paraId="1BE445EA" w14:textId="77777777" w:rsidR="001719F4" w:rsidRPr="001719F4" w:rsidRDefault="001719F4" w:rsidP="000E6744">
            <w:pPr>
              <w:contextualSpacing/>
              <w:rPr>
                <w:rFonts w:ascii="Arial" w:eastAsia="Times New Roman" w:hAnsi="Arial" w:cs="Arial"/>
                <w:color w:val="000000"/>
                <w:sz w:val="20"/>
                <w:szCs w:val="20"/>
              </w:rPr>
            </w:pPr>
          </w:p>
        </w:tc>
      </w:tr>
    </w:tbl>
    <w:p w14:paraId="46A8E751" w14:textId="63C35391" w:rsidR="002E3091" w:rsidRPr="001719F4" w:rsidRDefault="002E3091" w:rsidP="000E6744">
      <w:pPr>
        <w:tabs>
          <w:tab w:val="left" w:pos="7092"/>
        </w:tabs>
        <w:spacing w:after="0" w:line="240" w:lineRule="auto"/>
        <w:contextualSpacing/>
        <w:rPr>
          <w:rFonts w:ascii="Arial" w:hAnsi="Arial" w:cs="Arial"/>
          <w:b/>
          <w:bCs/>
          <w:sz w:val="20"/>
          <w:szCs w:val="20"/>
        </w:rPr>
      </w:pPr>
    </w:p>
    <w:p w14:paraId="1438CFDF" w14:textId="77777777" w:rsidR="004F0DE4" w:rsidRDefault="004F0DE4" w:rsidP="000E6744">
      <w:pPr>
        <w:spacing w:after="0" w:line="240" w:lineRule="auto"/>
        <w:contextualSpacing/>
        <w:rPr>
          <w:rFonts w:ascii="Arial" w:hAnsi="Arial" w:cs="Arial"/>
          <w:b/>
          <w:bCs/>
          <w:sz w:val="20"/>
          <w:szCs w:val="20"/>
        </w:rPr>
      </w:pPr>
    </w:p>
    <w:p w14:paraId="0B20D393" w14:textId="77777777" w:rsidR="004767B7" w:rsidRDefault="004767B7" w:rsidP="000E6744">
      <w:pPr>
        <w:spacing w:after="0" w:line="240" w:lineRule="auto"/>
        <w:contextualSpacing/>
        <w:rPr>
          <w:rFonts w:ascii="Arial" w:hAnsi="Arial" w:cs="Arial"/>
          <w:b/>
          <w:bCs/>
          <w:sz w:val="20"/>
          <w:szCs w:val="20"/>
        </w:rPr>
      </w:pPr>
    </w:p>
    <w:p w14:paraId="04FA5AA5" w14:textId="77777777" w:rsidR="004767B7" w:rsidRDefault="004767B7" w:rsidP="000E6744">
      <w:pPr>
        <w:spacing w:after="0" w:line="240" w:lineRule="auto"/>
        <w:contextualSpacing/>
        <w:rPr>
          <w:rFonts w:ascii="Arial" w:hAnsi="Arial" w:cs="Arial"/>
          <w:b/>
          <w:bCs/>
          <w:sz w:val="20"/>
          <w:szCs w:val="20"/>
        </w:rPr>
      </w:pPr>
    </w:p>
    <w:p w14:paraId="3821B546" w14:textId="77777777" w:rsidR="004767B7" w:rsidRDefault="004767B7" w:rsidP="000E6744">
      <w:pPr>
        <w:spacing w:after="0" w:line="240" w:lineRule="auto"/>
        <w:contextualSpacing/>
        <w:rPr>
          <w:rFonts w:ascii="Arial" w:hAnsi="Arial" w:cs="Arial"/>
          <w:b/>
          <w:bCs/>
          <w:sz w:val="20"/>
          <w:szCs w:val="20"/>
        </w:rPr>
      </w:pPr>
    </w:p>
    <w:p w14:paraId="24102AEA" w14:textId="77777777" w:rsidR="004767B7" w:rsidRDefault="004767B7" w:rsidP="000E6744">
      <w:pPr>
        <w:spacing w:after="0" w:line="240" w:lineRule="auto"/>
        <w:contextualSpacing/>
        <w:rPr>
          <w:rFonts w:ascii="Arial" w:hAnsi="Arial" w:cs="Arial"/>
          <w:b/>
          <w:bCs/>
          <w:sz w:val="20"/>
          <w:szCs w:val="20"/>
        </w:rPr>
      </w:pPr>
    </w:p>
    <w:p w14:paraId="5A749AD7" w14:textId="77777777" w:rsidR="004767B7" w:rsidRDefault="004767B7" w:rsidP="000E6744">
      <w:pPr>
        <w:spacing w:after="0" w:line="240" w:lineRule="auto"/>
        <w:contextualSpacing/>
        <w:rPr>
          <w:rFonts w:ascii="Arial" w:hAnsi="Arial" w:cs="Arial"/>
          <w:b/>
          <w:bCs/>
          <w:sz w:val="20"/>
          <w:szCs w:val="20"/>
        </w:rPr>
      </w:pPr>
    </w:p>
    <w:p w14:paraId="791A2BCB" w14:textId="77777777" w:rsidR="004767B7" w:rsidRDefault="004767B7" w:rsidP="000E6744">
      <w:pPr>
        <w:spacing w:after="0" w:line="240" w:lineRule="auto"/>
        <w:contextualSpacing/>
        <w:rPr>
          <w:rFonts w:ascii="Arial" w:hAnsi="Arial" w:cs="Arial"/>
          <w:b/>
          <w:bCs/>
          <w:sz w:val="20"/>
          <w:szCs w:val="20"/>
        </w:rPr>
      </w:pPr>
    </w:p>
    <w:p w14:paraId="56900B34" w14:textId="77777777" w:rsidR="004767B7" w:rsidRDefault="004767B7" w:rsidP="000E6744">
      <w:pPr>
        <w:spacing w:after="0" w:line="240" w:lineRule="auto"/>
        <w:contextualSpacing/>
        <w:rPr>
          <w:rFonts w:ascii="Arial" w:hAnsi="Arial" w:cs="Arial"/>
          <w:b/>
          <w:bCs/>
          <w:sz w:val="20"/>
          <w:szCs w:val="20"/>
        </w:rPr>
      </w:pPr>
    </w:p>
    <w:p w14:paraId="59DC3412" w14:textId="77777777" w:rsidR="004767B7" w:rsidRDefault="004767B7" w:rsidP="000E6744">
      <w:pPr>
        <w:spacing w:after="0" w:line="240" w:lineRule="auto"/>
        <w:contextualSpacing/>
        <w:rPr>
          <w:rFonts w:ascii="Arial" w:hAnsi="Arial" w:cs="Arial"/>
          <w:b/>
          <w:bCs/>
          <w:sz w:val="20"/>
          <w:szCs w:val="20"/>
        </w:rPr>
      </w:pPr>
    </w:p>
    <w:p w14:paraId="54DD8002" w14:textId="5B5C721A" w:rsidR="00CA59CC" w:rsidRPr="00CA59CC" w:rsidRDefault="00CA59CC" w:rsidP="000E6744">
      <w:pPr>
        <w:spacing w:after="0" w:line="240" w:lineRule="auto"/>
        <w:contextualSpacing/>
        <w:rPr>
          <w:rFonts w:ascii="Arial" w:hAnsi="Arial" w:cs="Arial"/>
          <w:b/>
          <w:bCs/>
          <w:sz w:val="20"/>
          <w:szCs w:val="20"/>
        </w:rPr>
      </w:pPr>
      <w:bookmarkStart w:id="220" w:name="_Hlk200723737"/>
      <w:commentRangeStart w:id="221"/>
      <w:commentRangeStart w:id="222"/>
      <w:r w:rsidRPr="00CA59CC">
        <w:rPr>
          <w:rFonts w:ascii="Arial" w:hAnsi="Arial" w:cs="Arial"/>
          <w:b/>
          <w:bCs/>
          <w:sz w:val="20"/>
          <w:szCs w:val="20"/>
        </w:rPr>
        <w:lastRenderedPageBreak/>
        <w:t xml:space="preserve">Module </w:t>
      </w:r>
      <w:r w:rsidR="00914749">
        <w:rPr>
          <w:rFonts w:ascii="Arial" w:hAnsi="Arial" w:cs="Arial"/>
          <w:b/>
          <w:bCs/>
          <w:sz w:val="20"/>
          <w:szCs w:val="20"/>
        </w:rPr>
        <w:t>C</w:t>
      </w:r>
      <w:ins w:id="223" w:author="Porter, Maria - (mariaporter)" w:date="2025-06-13T16:16:00Z" w16du:dateUtc="2025-06-13T23:16:00Z">
        <w:r w:rsidR="004D3E3D">
          <w:rPr>
            <w:rFonts w:ascii="Arial" w:hAnsi="Arial" w:cs="Arial"/>
            <w:b/>
            <w:bCs/>
            <w:sz w:val="20"/>
            <w:szCs w:val="20"/>
          </w:rPr>
          <w:t>1</w:t>
        </w:r>
      </w:ins>
      <w:r w:rsidRPr="00CA59CC">
        <w:rPr>
          <w:rFonts w:ascii="Arial" w:hAnsi="Arial" w:cs="Arial"/>
          <w:b/>
          <w:bCs/>
          <w:sz w:val="20"/>
          <w:szCs w:val="20"/>
        </w:rPr>
        <w:t>: Crop insurance</w:t>
      </w:r>
      <w:commentRangeEnd w:id="221"/>
      <w:r>
        <w:rPr>
          <w:rStyle w:val="CommentReference"/>
        </w:rPr>
        <w:commentReference w:id="221"/>
      </w:r>
      <w:r w:rsidR="008F02FF">
        <w:rPr>
          <w:rFonts w:ascii="Arial" w:hAnsi="Arial" w:cs="Arial"/>
          <w:b/>
          <w:bCs/>
          <w:sz w:val="20"/>
          <w:szCs w:val="20"/>
        </w:rPr>
        <w:t xml:space="preserve"> coverage</w:t>
      </w:r>
      <w:commentRangeEnd w:id="222"/>
      <w:r w:rsidR="009747EC">
        <w:rPr>
          <w:rStyle w:val="CommentReference"/>
        </w:rPr>
        <w:commentReference w:id="222"/>
      </w:r>
    </w:p>
    <w:tbl>
      <w:tblPr>
        <w:tblStyle w:val="TableGrid"/>
        <w:tblW w:w="4999" w:type="pct"/>
        <w:tblInd w:w="1" w:type="dxa"/>
        <w:tblLook w:val="04A0" w:firstRow="1" w:lastRow="0" w:firstColumn="1" w:lastColumn="0" w:noHBand="0" w:noVBand="1"/>
      </w:tblPr>
      <w:tblGrid>
        <w:gridCol w:w="1492"/>
        <w:gridCol w:w="3471"/>
        <w:gridCol w:w="6107"/>
        <w:gridCol w:w="1877"/>
      </w:tblGrid>
      <w:tr w:rsidR="00CA59CC" w:rsidRPr="00CA59CC" w14:paraId="6F970448" w14:textId="77777777" w:rsidTr="001E69BB">
        <w:tc>
          <w:tcPr>
            <w:tcW w:w="576" w:type="pct"/>
          </w:tcPr>
          <w:bookmarkEnd w:id="220"/>
          <w:p w14:paraId="5084B39A" w14:textId="77777777" w:rsidR="00CA59CC" w:rsidRPr="00CA59CC" w:rsidRDefault="00CA59CC" w:rsidP="000E6744">
            <w:pPr>
              <w:contextualSpacing/>
              <w:rPr>
                <w:rFonts w:ascii="Arial" w:hAnsi="Arial" w:cs="Arial"/>
                <w:b/>
                <w:bCs/>
                <w:sz w:val="20"/>
                <w:szCs w:val="20"/>
              </w:rPr>
            </w:pPr>
            <w:r w:rsidRPr="00CA59CC">
              <w:rPr>
                <w:rFonts w:ascii="Arial" w:eastAsia="Times New Roman" w:hAnsi="Arial" w:cs="Arial"/>
                <w:b/>
                <w:bCs/>
                <w:color w:val="000000"/>
                <w:sz w:val="20"/>
                <w:szCs w:val="20"/>
              </w:rPr>
              <w:t>#</w:t>
            </w:r>
          </w:p>
        </w:tc>
        <w:tc>
          <w:tcPr>
            <w:tcW w:w="1340" w:type="pct"/>
          </w:tcPr>
          <w:p w14:paraId="0DEB03D9" w14:textId="77777777" w:rsidR="00CA59CC" w:rsidRPr="00CA59CC" w:rsidRDefault="00CA59CC" w:rsidP="000E6744">
            <w:pPr>
              <w:contextualSpacing/>
              <w:rPr>
                <w:rFonts w:ascii="Arial" w:hAnsi="Arial" w:cs="Arial"/>
                <w:b/>
                <w:bCs/>
                <w:sz w:val="20"/>
                <w:szCs w:val="20"/>
              </w:rPr>
            </w:pPr>
            <w:r w:rsidRPr="00CA59CC">
              <w:rPr>
                <w:rFonts w:ascii="Arial" w:eastAsia="Times New Roman" w:hAnsi="Arial" w:cs="Arial"/>
                <w:b/>
                <w:bCs/>
                <w:color w:val="000000"/>
                <w:sz w:val="20"/>
                <w:szCs w:val="20"/>
              </w:rPr>
              <w:t>Question/note</w:t>
            </w:r>
          </w:p>
        </w:tc>
        <w:tc>
          <w:tcPr>
            <w:tcW w:w="2358" w:type="pct"/>
          </w:tcPr>
          <w:p w14:paraId="0BFF5AB3" w14:textId="77777777" w:rsidR="00CA59CC" w:rsidRPr="00CA59CC" w:rsidRDefault="00CA59CC" w:rsidP="000E6744">
            <w:pPr>
              <w:contextualSpacing/>
              <w:rPr>
                <w:rFonts w:ascii="Arial" w:hAnsi="Arial" w:cs="Arial"/>
                <w:b/>
                <w:bCs/>
                <w:sz w:val="20"/>
                <w:szCs w:val="20"/>
              </w:rPr>
            </w:pPr>
            <w:r w:rsidRPr="00CA59CC">
              <w:rPr>
                <w:rFonts w:ascii="Arial" w:eastAsia="Times New Roman" w:hAnsi="Arial" w:cs="Arial"/>
                <w:b/>
                <w:bCs/>
                <w:color w:val="000000"/>
                <w:sz w:val="20"/>
                <w:szCs w:val="20"/>
              </w:rPr>
              <w:t>Response</w:t>
            </w:r>
          </w:p>
        </w:tc>
        <w:tc>
          <w:tcPr>
            <w:tcW w:w="725" w:type="pct"/>
          </w:tcPr>
          <w:p w14:paraId="5E4747B6" w14:textId="77777777" w:rsidR="00CA59CC" w:rsidRPr="00CA59CC" w:rsidRDefault="00CA59CC" w:rsidP="000E6744">
            <w:pPr>
              <w:contextualSpacing/>
              <w:rPr>
                <w:rFonts w:ascii="Arial" w:eastAsia="Times New Roman" w:hAnsi="Arial" w:cs="Arial"/>
                <w:b/>
                <w:bCs/>
                <w:color w:val="000000"/>
                <w:sz w:val="20"/>
                <w:szCs w:val="20"/>
              </w:rPr>
            </w:pPr>
            <w:r w:rsidRPr="00CA59CC">
              <w:rPr>
                <w:rFonts w:ascii="Arial" w:eastAsia="Times New Roman" w:hAnsi="Arial" w:cs="Arial"/>
                <w:b/>
                <w:bCs/>
                <w:color w:val="000000"/>
                <w:sz w:val="20"/>
                <w:szCs w:val="20"/>
              </w:rPr>
              <w:t>CAPI notes</w:t>
            </w:r>
          </w:p>
        </w:tc>
      </w:tr>
      <w:tr w:rsidR="00CA59CC" w:rsidRPr="00CA59CC" w14:paraId="7F29BC32" w14:textId="77777777" w:rsidTr="001E69BB">
        <w:tc>
          <w:tcPr>
            <w:tcW w:w="576" w:type="pct"/>
          </w:tcPr>
          <w:p w14:paraId="0F8C1EF8" w14:textId="77777777" w:rsidR="00CA59CC" w:rsidRPr="00CA59CC" w:rsidRDefault="00CA59CC" w:rsidP="000E6744">
            <w:pPr>
              <w:contextualSpacing/>
              <w:rPr>
                <w:rFonts w:ascii="Arial" w:eastAsia="Times New Roman" w:hAnsi="Arial" w:cs="Arial"/>
                <w:color w:val="000000"/>
                <w:sz w:val="20"/>
                <w:szCs w:val="20"/>
              </w:rPr>
            </w:pPr>
          </w:p>
        </w:tc>
        <w:tc>
          <w:tcPr>
            <w:tcW w:w="1340" w:type="pct"/>
          </w:tcPr>
          <w:p w14:paraId="0D8CB749" w14:textId="77777777" w:rsidR="00CA59CC" w:rsidRPr="00CA59CC" w:rsidRDefault="00CA59CC"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Household id</w:t>
            </w:r>
          </w:p>
        </w:tc>
        <w:tc>
          <w:tcPr>
            <w:tcW w:w="2358" w:type="pct"/>
          </w:tcPr>
          <w:p w14:paraId="6A601EEB" w14:textId="77777777" w:rsidR="00CA59CC" w:rsidRPr="00CA59CC" w:rsidRDefault="00CA59CC" w:rsidP="000E6744">
            <w:pPr>
              <w:contextualSpacing/>
              <w:rPr>
                <w:rFonts w:ascii="Arial" w:eastAsia="Times New Roman" w:hAnsi="Arial" w:cs="Arial"/>
                <w:color w:val="000000"/>
                <w:sz w:val="20"/>
                <w:szCs w:val="20"/>
              </w:rPr>
            </w:pPr>
          </w:p>
        </w:tc>
        <w:tc>
          <w:tcPr>
            <w:tcW w:w="725" w:type="pct"/>
          </w:tcPr>
          <w:p w14:paraId="048F0E71" w14:textId="77777777" w:rsidR="00CA59CC" w:rsidRPr="00CA59CC" w:rsidRDefault="00CA59CC" w:rsidP="000E6744">
            <w:pPr>
              <w:contextualSpacing/>
              <w:rPr>
                <w:rFonts w:ascii="Arial" w:eastAsia="Times New Roman" w:hAnsi="Arial" w:cs="Arial"/>
                <w:color w:val="000000"/>
                <w:sz w:val="20"/>
                <w:szCs w:val="20"/>
              </w:rPr>
            </w:pPr>
          </w:p>
        </w:tc>
      </w:tr>
      <w:tr w:rsidR="003A4280" w:rsidRPr="00CA59CC" w14:paraId="6D141ACF" w14:textId="77777777" w:rsidTr="001E69BB">
        <w:trPr>
          <w:ins w:id="224" w:author="Porter, Maria - (mariaporter)" w:date="2025-06-04T15:21:00Z"/>
        </w:trPr>
        <w:tc>
          <w:tcPr>
            <w:tcW w:w="576" w:type="pct"/>
          </w:tcPr>
          <w:p w14:paraId="79ABF6CA" w14:textId="20C1FB6C" w:rsidR="003A4280" w:rsidRDefault="003A4280" w:rsidP="000E6744">
            <w:pPr>
              <w:contextualSpacing/>
              <w:rPr>
                <w:ins w:id="225" w:author="Porter, Maria - (mariaporter)" w:date="2025-06-04T15:21:00Z" w16du:dateUtc="2025-06-04T22:21:00Z"/>
                <w:rFonts w:ascii="Arial" w:eastAsia="Times New Roman" w:hAnsi="Arial" w:cs="Arial"/>
                <w:color w:val="000000"/>
                <w:sz w:val="20"/>
                <w:szCs w:val="20"/>
              </w:rPr>
            </w:pPr>
            <w:ins w:id="226" w:author="Porter, Maria - (mariaporter)" w:date="2025-06-04T15:21:00Z" w16du:dateUtc="2025-06-04T22:21:00Z">
              <w:r>
                <w:rPr>
                  <w:rFonts w:ascii="Arial" w:eastAsia="Times New Roman" w:hAnsi="Arial" w:cs="Arial"/>
                  <w:color w:val="000000"/>
                  <w:sz w:val="20"/>
                  <w:szCs w:val="20"/>
                </w:rPr>
                <w:t>C0</w:t>
              </w:r>
            </w:ins>
            <w:ins w:id="227" w:author="Porter, Maria - (mariaporter)" w:date="2025-06-04T15:46:00Z" w16du:dateUtc="2025-06-04T22:46:00Z">
              <w:r w:rsidR="004C0B8C">
                <w:rPr>
                  <w:rFonts w:ascii="Arial" w:eastAsia="Times New Roman" w:hAnsi="Arial" w:cs="Arial"/>
                  <w:color w:val="000000"/>
                  <w:sz w:val="20"/>
                  <w:szCs w:val="20"/>
                </w:rPr>
                <w:t>a</w:t>
              </w:r>
            </w:ins>
          </w:p>
        </w:tc>
        <w:tc>
          <w:tcPr>
            <w:tcW w:w="1340" w:type="pct"/>
          </w:tcPr>
          <w:p w14:paraId="5527931A" w14:textId="7E939DDD" w:rsidR="003A4280" w:rsidRPr="00CA59CC" w:rsidRDefault="003A4280" w:rsidP="000E6744">
            <w:pPr>
              <w:contextualSpacing/>
              <w:rPr>
                <w:ins w:id="228" w:author="Porter, Maria - (mariaporter)" w:date="2025-06-04T15:21:00Z" w16du:dateUtc="2025-06-04T22:21:00Z"/>
                <w:rFonts w:ascii="Arial" w:eastAsia="Times New Roman" w:hAnsi="Arial" w:cs="Arial"/>
                <w:color w:val="000000"/>
                <w:sz w:val="20"/>
                <w:szCs w:val="20"/>
              </w:rPr>
            </w:pPr>
            <w:commentRangeStart w:id="229"/>
            <w:commentRangeStart w:id="230"/>
            <w:commentRangeStart w:id="231"/>
            <w:commentRangeStart w:id="232"/>
            <w:commentRangeStart w:id="233"/>
            <w:ins w:id="234" w:author="Porter, Maria - (mariaporter)" w:date="2025-06-04T15:21:00Z" w16du:dateUtc="2025-06-04T22:21:00Z">
              <w:r>
                <w:rPr>
                  <w:rFonts w:ascii="Arial" w:eastAsia="Times New Roman" w:hAnsi="Arial" w:cs="Arial"/>
                  <w:color w:val="000000"/>
                  <w:sz w:val="20"/>
                  <w:szCs w:val="20"/>
                </w:rPr>
                <w:t>Did you buy fertilizer from your cooperative in the past three years?</w:t>
              </w:r>
            </w:ins>
            <w:commentRangeEnd w:id="229"/>
            <w:ins w:id="235" w:author="Porter, Maria - (mariaporter)" w:date="2025-06-04T15:57:00Z" w16du:dateUtc="2025-06-04T22:57:00Z">
              <w:r w:rsidR="00A02D73">
                <w:rPr>
                  <w:rStyle w:val="CommentReference"/>
                </w:rPr>
                <w:commentReference w:id="229"/>
              </w:r>
              <w:commentRangeEnd w:id="230"/>
              <w:r w:rsidR="00A02D73">
                <w:rPr>
                  <w:rStyle w:val="CommentReference"/>
                </w:rPr>
                <w:commentReference w:id="230"/>
              </w:r>
            </w:ins>
            <w:commentRangeEnd w:id="231"/>
            <w:ins w:id="236" w:author="Porter, Maria - (mariaporter)" w:date="2025-06-05T09:59:00Z" w16du:dateUtc="2025-06-05T16:59:00Z">
              <w:r w:rsidR="00ED5E53">
                <w:rPr>
                  <w:rStyle w:val="CommentReference"/>
                </w:rPr>
                <w:commentReference w:id="231"/>
              </w:r>
            </w:ins>
            <w:commentRangeEnd w:id="232"/>
            <w:r w:rsidR="00BF546E">
              <w:rPr>
                <w:rStyle w:val="CommentReference"/>
              </w:rPr>
              <w:commentReference w:id="232"/>
            </w:r>
            <w:commentRangeEnd w:id="233"/>
            <w:r w:rsidR="004F0DE4">
              <w:rPr>
                <w:rStyle w:val="CommentReference"/>
              </w:rPr>
              <w:commentReference w:id="233"/>
            </w:r>
          </w:p>
        </w:tc>
        <w:tc>
          <w:tcPr>
            <w:tcW w:w="2358" w:type="pct"/>
          </w:tcPr>
          <w:p w14:paraId="120952B1" w14:textId="144CDFBC" w:rsidR="003A4280" w:rsidRPr="002B0A49" w:rsidRDefault="003A4280" w:rsidP="002B0A49">
            <w:pPr>
              <w:pStyle w:val="ListParagraph"/>
              <w:numPr>
                <w:ilvl w:val="0"/>
                <w:numId w:val="18"/>
              </w:numPr>
              <w:rPr>
                <w:ins w:id="237" w:author="Porter, Maria - (mariaporter)" w:date="2025-06-22T22:59:00Z" w16du:dateUtc="2025-06-23T05:59:00Z"/>
                <w:rFonts w:ascii="Arial" w:eastAsia="Times New Roman" w:hAnsi="Arial" w:cs="Arial"/>
                <w:color w:val="000000"/>
                <w:sz w:val="20"/>
                <w:szCs w:val="20"/>
              </w:rPr>
            </w:pPr>
            <w:ins w:id="238" w:author="Porter, Maria - (mariaporter)" w:date="2025-06-04T15:21:00Z" w16du:dateUtc="2025-06-04T22:21:00Z">
              <w:r w:rsidRPr="002B0A49">
                <w:rPr>
                  <w:rFonts w:ascii="Arial" w:eastAsia="Times New Roman" w:hAnsi="Arial" w:cs="Arial"/>
                  <w:color w:val="000000"/>
                  <w:sz w:val="20"/>
                  <w:szCs w:val="20"/>
                </w:rPr>
                <w:t>Yes</w:t>
              </w:r>
            </w:ins>
          </w:p>
          <w:p w14:paraId="2665391D" w14:textId="71716D9B" w:rsidR="002B0A49" w:rsidRPr="002B0A49" w:rsidRDefault="002B0A49" w:rsidP="002B0A49">
            <w:pPr>
              <w:pStyle w:val="ListParagraph"/>
              <w:numPr>
                <w:ilvl w:val="0"/>
                <w:numId w:val="18"/>
              </w:numPr>
              <w:rPr>
                <w:ins w:id="239" w:author="Porter, Maria - (mariaporter)" w:date="2025-06-04T15:21:00Z" w16du:dateUtc="2025-06-04T22:21:00Z"/>
                <w:rFonts w:ascii="Arial" w:eastAsia="Times New Roman" w:hAnsi="Arial" w:cs="Arial"/>
                <w:color w:val="000000"/>
                <w:sz w:val="20"/>
                <w:szCs w:val="20"/>
              </w:rPr>
            </w:pPr>
            <w:ins w:id="240" w:author="Porter, Maria - (mariaporter)" w:date="2025-06-22T23:00:00Z" w16du:dateUtc="2025-06-23T06:00:00Z">
              <w:r>
                <w:rPr>
                  <w:rFonts w:ascii="Arial" w:eastAsia="Times New Roman" w:hAnsi="Arial" w:cs="Arial"/>
                  <w:color w:val="000000"/>
                  <w:sz w:val="20"/>
                  <w:szCs w:val="20"/>
                </w:rPr>
                <w:t>No, but I bought fertilizer elsewhere. Specify: _________</w:t>
              </w:r>
            </w:ins>
          </w:p>
          <w:p w14:paraId="6A431FB0" w14:textId="2C8E9773" w:rsidR="003A4280" w:rsidRPr="00CA59CC" w:rsidRDefault="003A4280" w:rsidP="000E6744">
            <w:pPr>
              <w:contextualSpacing/>
              <w:rPr>
                <w:ins w:id="241" w:author="Porter, Maria - (mariaporter)" w:date="2025-06-04T15:21:00Z" w16du:dateUtc="2025-06-04T22:21:00Z"/>
                <w:rFonts w:ascii="Arial" w:eastAsia="Times New Roman" w:hAnsi="Arial" w:cs="Arial"/>
                <w:color w:val="000000"/>
                <w:sz w:val="20"/>
                <w:szCs w:val="20"/>
              </w:rPr>
            </w:pPr>
            <w:ins w:id="242" w:author="Porter, Maria - (mariaporter)" w:date="2025-06-04T15:21:00Z" w16du:dateUtc="2025-06-04T22:21:00Z">
              <w:r>
                <w:rPr>
                  <w:rFonts w:ascii="Arial" w:eastAsia="Times New Roman" w:hAnsi="Arial" w:cs="Arial"/>
                  <w:color w:val="000000"/>
                  <w:sz w:val="20"/>
                  <w:szCs w:val="20"/>
                </w:rPr>
                <w:t>0. No</w:t>
              </w:r>
            </w:ins>
            <w:ins w:id="243" w:author="Porter, Maria - (mariaporter)" w:date="2025-06-22T22:59:00Z" w16du:dateUtc="2025-06-23T05:59:00Z">
              <w:r w:rsidR="002B0A49">
                <w:rPr>
                  <w:rFonts w:ascii="Arial" w:eastAsia="Times New Roman" w:hAnsi="Arial" w:cs="Arial"/>
                  <w:color w:val="000000"/>
                  <w:sz w:val="20"/>
                  <w:szCs w:val="20"/>
                </w:rPr>
                <w:t>, I did not buy any fertilizer from anyone in the past three years</w:t>
              </w:r>
            </w:ins>
          </w:p>
        </w:tc>
        <w:tc>
          <w:tcPr>
            <w:tcW w:w="725" w:type="pct"/>
          </w:tcPr>
          <w:p w14:paraId="3803A5D0" w14:textId="2A0F4D62" w:rsidR="004843F5" w:rsidRDefault="004843F5" w:rsidP="004843F5">
            <w:pPr>
              <w:contextualSpacing/>
              <w:rPr>
                <w:rFonts w:ascii="Arial" w:eastAsia="Times New Roman" w:hAnsi="Arial" w:cs="Arial"/>
                <w:color w:val="FF0000"/>
                <w:sz w:val="20"/>
                <w:szCs w:val="20"/>
              </w:rPr>
            </w:pPr>
            <w:r>
              <w:rPr>
                <w:rFonts w:ascii="Arial" w:eastAsia="Times New Roman" w:hAnsi="Arial" w:cs="Arial"/>
                <w:color w:val="FF0000"/>
                <w:sz w:val="20"/>
                <w:szCs w:val="20"/>
              </w:rPr>
              <w:t>SKIP TO C1 IF C0a=0.</w:t>
            </w:r>
          </w:p>
          <w:p w14:paraId="66C74C85" w14:textId="77777777" w:rsidR="00612697" w:rsidRDefault="00612697" w:rsidP="000E6744">
            <w:pPr>
              <w:contextualSpacing/>
              <w:rPr>
                <w:rFonts w:ascii="Arial" w:eastAsia="Times New Roman" w:hAnsi="Arial" w:cs="Arial"/>
                <w:color w:val="FF0000"/>
                <w:sz w:val="20"/>
                <w:szCs w:val="20"/>
              </w:rPr>
            </w:pPr>
          </w:p>
          <w:p w14:paraId="2C239B93" w14:textId="712F40AA" w:rsidR="00612697" w:rsidRPr="00CA59CC" w:rsidRDefault="00612697" w:rsidP="00612697">
            <w:pPr>
              <w:contextualSpacing/>
              <w:rPr>
                <w:ins w:id="244" w:author="Porter, Maria - (mariaporter)" w:date="2025-06-04T15:21:00Z" w16du:dateUtc="2025-06-04T22:21:00Z"/>
                <w:rFonts w:ascii="Arial" w:eastAsia="Times New Roman" w:hAnsi="Arial" w:cs="Arial"/>
                <w:color w:val="FF0000"/>
                <w:sz w:val="20"/>
                <w:szCs w:val="20"/>
              </w:rPr>
            </w:pPr>
            <w:r w:rsidRPr="00612697">
              <w:rPr>
                <w:rFonts w:ascii="Arial" w:eastAsia="Times New Roman" w:hAnsi="Arial" w:cs="Arial"/>
                <w:color w:val="FF0000"/>
                <w:sz w:val="20"/>
                <w:szCs w:val="20"/>
              </w:rPr>
              <w:t>CAPI NOTE: BE SURE TO ALLOW FOR SPECIFICATION IF BOUGHT ELSEWHERE</w:t>
            </w:r>
          </w:p>
        </w:tc>
      </w:tr>
      <w:tr w:rsidR="00C8004C" w:rsidRPr="00CA59CC" w14:paraId="3B88AAA1" w14:textId="77777777" w:rsidTr="001E69BB">
        <w:trPr>
          <w:ins w:id="245" w:author="Porter, Maria - (mariaporter)" w:date="2025-06-18T07:03:00Z"/>
        </w:trPr>
        <w:tc>
          <w:tcPr>
            <w:tcW w:w="576" w:type="pct"/>
          </w:tcPr>
          <w:p w14:paraId="657FBB24" w14:textId="6DF0643F" w:rsidR="00C8004C" w:rsidRDefault="00C8004C" w:rsidP="000E6744">
            <w:pPr>
              <w:contextualSpacing/>
              <w:rPr>
                <w:ins w:id="246" w:author="Porter, Maria - (mariaporter)" w:date="2025-06-18T07:03:00Z" w16du:dateUtc="2025-06-18T14:03:00Z"/>
                <w:rFonts w:ascii="Arial" w:eastAsia="Times New Roman" w:hAnsi="Arial" w:cs="Arial"/>
                <w:color w:val="000000"/>
                <w:sz w:val="20"/>
                <w:szCs w:val="20"/>
              </w:rPr>
            </w:pPr>
            <w:ins w:id="247" w:author="Porter, Maria - (mariaporter)" w:date="2025-06-18T07:03:00Z" w16du:dateUtc="2025-06-18T14:03:00Z">
              <w:r>
                <w:rPr>
                  <w:rFonts w:ascii="Arial" w:eastAsia="Times New Roman" w:hAnsi="Arial" w:cs="Arial"/>
                  <w:color w:val="000000"/>
                  <w:sz w:val="20"/>
                  <w:szCs w:val="20"/>
                </w:rPr>
                <w:t>C0b</w:t>
              </w:r>
            </w:ins>
          </w:p>
        </w:tc>
        <w:tc>
          <w:tcPr>
            <w:tcW w:w="1340" w:type="pct"/>
          </w:tcPr>
          <w:p w14:paraId="703B345C" w14:textId="7DE56214" w:rsidR="00C8004C" w:rsidRDefault="0049047C" w:rsidP="000E6744">
            <w:pPr>
              <w:contextualSpacing/>
              <w:rPr>
                <w:ins w:id="248" w:author="Porter, Maria - (mariaporter)" w:date="2025-06-18T07:03:00Z" w16du:dateUtc="2025-06-18T14:03:00Z"/>
                <w:rFonts w:ascii="Arial" w:eastAsia="Times New Roman" w:hAnsi="Arial" w:cs="Arial"/>
                <w:color w:val="000000"/>
                <w:sz w:val="20"/>
                <w:szCs w:val="20"/>
              </w:rPr>
            </w:pPr>
            <w:ins w:id="249" w:author="Porter, Maria - (mariaporter)" w:date="2025-06-18T07:04:00Z" w16du:dateUtc="2025-06-18T14:04:00Z">
              <w:r>
                <w:rPr>
                  <w:rFonts w:ascii="Arial" w:eastAsia="Times New Roman" w:hAnsi="Arial" w:cs="Arial"/>
                  <w:color w:val="000000"/>
                  <w:sz w:val="20"/>
                  <w:szCs w:val="20"/>
                </w:rPr>
                <w:t>Did you buy fertilizer from your cooperative in the</w:t>
              </w:r>
            </w:ins>
            <w:ins w:id="250" w:author="Porter, Maria - (mariaporter)" w:date="2025-06-18T07:05:00Z" w16du:dateUtc="2025-06-18T14:05:00Z">
              <w:r>
                <w:rPr>
                  <w:rFonts w:ascii="Arial" w:eastAsia="Times New Roman" w:hAnsi="Arial" w:cs="Arial"/>
                  <w:color w:val="000000"/>
                  <w:sz w:val="20"/>
                  <w:szCs w:val="20"/>
                </w:rPr>
                <w:t xml:space="preserve"> 2016/17 Meher season?</w:t>
              </w:r>
            </w:ins>
          </w:p>
        </w:tc>
        <w:tc>
          <w:tcPr>
            <w:tcW w:w="2358" w:type="pct"/>
          </w:tcPr>
          <w:p w14:paraId="01FABB31" w14:textId="77777777" w:rsidR="002B0A49" w:rsidRPr="002B0A49" w:rsidRDefault="002B0A49" w:rsidP="002B0A49">
            <w:pPr>
              <w:pStyle w:val="ListParagraph"/>
              <w:numPr>
                <w:ilvl w:val="0"/>
                <w:numId w:val="16"/>
              </w:numPr>
              <w:rPr>
                <w:ins w:id="251" w:author="Porter, Maria - (mariaporter)" w:date="2025-06-22T23:00:00Z" w16du:dateUtc="2025-06-23T06:00:00Z"/>
                <w:rFonts w:ascii="Arial" w:eastAsia="Times New Roman" w:hAnsi="Arial" w:cs="Arial"/>
                <w:color w:val="000000"/>
                <w:sz w:val="20"/>
                <w:szCs w:val="20"/>
              </w:rPr>
            </w:pPr>
            <w:ins w:id="252" w:author="Porter, Maria - (mariaporter)" w:date="2025-06-22T23:00:00Z" w16du:dateUtc="2025-06-23T06:00:00Z">
              <w:r w:rsidRPr="002B0A49">
                <w:rPr>
                  <w:rFonts w:ascii="Arial" w:eastAsia="Times New Roman" w:hAnsi="Arial" w:cs="Arial"/>
                  <w:color w:val="000000"/>
                  <w:sz w:val="20"/>
                  <w:szCs w:val="20"/>
                </w:rPr>
                <w:t>Yes</w:t>
              </w:r>
            </w:ins>
          </w:p>
          <w:p w14:paraId="0AEBFC3A" w14:textId="77777777" w:rsidR="002B0A49" w:rsidRPr="002B0A49" w:rsidRDefault="002B0A49" w:rsidP="002B0A49">
            <w:pPr>
              <w:pStyle w:val="ListParagraph"/>
              <w:numPr>
                <w:ilvl w:val="0"/>
                <w:numId w:val="16"/>
              </w:numPr>
              <w:rPr>
                <w:ins w:id="253" w:author="Porter, Maria - (mariaporter)" w:date="2025-06-22T23:00:00Z" w16du:dateUtc="2025-06-23T06:00:00Z"/>
                <w:rFonts w:ascii="Arial" w:eastAsia="Times New Roman" w:hAnsi="Arial" w:cs="Arial"/>
                <w:color w:val="000000"/>
                <w:sz w:val="20"/>
                <w:szCs w:val="20"/>
              </w:rPr>
            </w:pPr>
            <w:ins w:id="254" w:author="Porter, Maria - (mariaporter)" w:date="2025-06-22T23:00:00Z" w16du:dateUtc="2025-06-23T06:00:00Z">
              <w:r>
                <w:rPr>
                  <w:rFonts w:ascii="Arial" w:eastAsia="Times New Roman" w:hAnsi="Arial" w:cs="Arial"/>
                  <w:color w:val="000000"/>
                  <w:sz w:val="20"/>
                  <w:szCs w:val="20"/>
                </w:rPr>
                <w:t>No, but I bought fertilizer elsewhere. Specify: _________</w:t>
              </w:r>
            </w:ins>
          </w:p>
          <w:p w14:paraId="2A5496EC" w14:textId="0D962285" w:rsidR="0049047C" w:rsidRPr="002B0A49" w:rsidRDefault="002B0A49" w:rsidP="002B0A49">
            <w:pPr>
              <w:ind w:left="360"/>
              <w:rPr>
                <w:ins w:id="255" w:author="Porter, Maria - (mariaporter)" w:date="2025-06-18T07:03:00Z" w16du:dateUtc="2025-06-18T14:03:00Z"/>
                <w:rFonts w:ascii="Arial" w:eastAsia="Times New Roman" w:hAnsi="Arial" w:cs="Arial"/>
                <w:color w:val="000000"/>
                <w:sz w:val="20"/>
                <w:szCs w:val="20"/>
              </w:rPr>
            </w:pPr>
            <w:ins w:id="256" w:author="Porter, Maria - (mariaporter)" w:date="2025-06-22T23:00:00Z" w16du:dateUtc="2025-06-23T06:00:00Z">
              <w:r w:rsidRPr="002B0A49">
                <w:rPr>
                  <w:rFonts w:ascii="Arial" w:eastAsia="Times New Roman" w:hAnsi="Arial" w:cs="Arial"/>
                  <w:color w:val="000000"/>
                  <w:sz w:val="20"/>
                  <w:szCs w:val="20"/>
                </w:rPr>
                <w:t xml:space="preserve">0. No, I did not buy any fertilizer from anyone for the 2016/17 Meher </w:t>
              </w:r>
            </w:ins>
            <w:ins w:id="257" w:author="Porter, Maria - (mariaporter)" w:date="2025-06-22T23:01:00Z" w16du:dateUtc="2025-06-23T06:01:00Z">
              <w:r w:rsidRPr="002B0A49">
                <w:rPr>
                  <w:rFonts w:ascii="Arial" w:eastAsia="Times New Roman" w:hAnsi="Arial" w:cs="Arial"/>
                  <w:color w:val="000000"/>
                  <w:sz w:val="20"/>
                  <w:szCs w:val="20"/>
                </w:rPr>
                <w:t>season</w:t>
              </w:r>
            </w:ins>
          </w:p>
        </w:tc>
        <w:tc>
          <w:tcPr>
            <w:tcW w:w="725" w:type="pct"/>
          </w:tcPr>
          <w:p w14:paraId="587944E9" w14:textId="14D43663" w:rsidR="004843F5" w:rsidRDefault="004843F5" w:rsidP="000E6744">
            <w:pPr>
              <w:contextualSpacing/>
              <w:rPr>
                <w:rFonts w:ascii="Arial" w:eastAsia="Times New Roman" w:hAnsi="Arial" w:cs="Arial"/>
                <w:color w:val="FF0000"/>
                <w:sz w:val="20"/>
                <w:szCs w:val="20"/>
              </w:rPr>
            </w:pPr>
            <w:r>
              <w:rPr>
                <w:rFonts w:ascii="Arial" w:eastAsia="Times New Roman" w:hAnsi="Arial" w:cs="Arial"/>
                <w:color w:val="FF0000"/>
                <w:sz w:val="20"/>
                <w:szCs w:val="20"/>
              </w:rPr>
              <w:t>SKIP TO C1 IF C0b=0.</w:t>
            </w:r>
          </w:p>
          <w:p w14:paraId="0A2EABFC" w14:textId="57865BB6" w:rsidR="00C8004C" w:rsidRDefault="002B0A49" w:rsidP="000E6744">
            <w:pPr>
              <w:contextualSpacing/>
              <w:rPr>
                <w:ins w:id="258" w:author="Porter, Maria - (mariaporter)" w:date="2025-06-18T07:03:00Z" w16du:dateUtc="2025-06-18T14:03:00Z"/>
                <w:rFonts w:ascii="Arial" w:eastAsia="Times New Roman" w:hAnsi="Arial" w:cs="Arial"/>
                <w:color w:val="FF0000"/>
                <w:sz w:val="20"/>
                <w:szCs w:val="20"/>
              </w:rPr>
            </w:pPr>
            <w:ins w:id="259" w:author="Porter, Maria - (mariaporter)" w:date="2025-06-22T23:01:00Z" w16du:dateUtc="2025-06-23T06:01:00Z">
              <w:r>
                <w:rPr>
                  <w:rFonts w:ascii="Arial" w:eastAsia="Times New Roman" w:hAnsi="Arial" w:cs="Arial"/>
                  <w:color w:val="FF0000"/>
                  <w:sz w:val="20"/>
                  <w:szCs w:val="20"/>
                </w:rPr>
                <w:t>CAPI NOTE: BE SURE TO ALLOW FOR SPECIFICATION IF BOUGHT ELSEWHERE</w:t>
              </w:r>
            </w:ins>
          </w:p>
        </w:tc>
      </w:tr>
      <w:tr w:rsidR="003A4280" w:rsidRPr="00CA59CC" w14:paraId="0461F033" w14:textId="77777777" w:rsidTr="001E69BB">
        <w:trPr>
          <w:ins w:id="260" w:author="Porter, Maria - (mariaporter)" w:date="2025-06-04T15:22:00Z"/>
        </w:trPr>
        <w:tc>
          <w:tcPr>
            <w:tcW w:w="576" w:type="pct"/>
          </w:tcPr>
          <w:p w14:paraId="4C4C78C1" w14:textId="2C1F861A" w:rsidR="003A4280" w:rsidRDefault="003A4280" w:rsidP="000E6744">
            <w:pPr>
              <w:contextualSpacing/>
              <w:rPr>
                <w:ins w:id="261" w:author="Porter, Maria - (mariaporter)" w:date="2025-06-04T15:22:00Z" w16du:dateUtc="2025-06-04T22:22:00Z"/>
                <w:rFonts w:ascii="Arial" w:eastAsia="Times New Roman" w:hAnsi="Arial" w:cs="Arial"/>
                <w:color w:val="000000"/>
                <w:sz w:val="20"/>
                <w:szCs w:val="20"/>
              </w:rPr>
            </w:pPr>
            <w:commentRangeStart w:id="262"/>
            <w:commentRangeStart w:id="263"/>
            <w:ins w:id="264" w:author="Porter, Maria - (mariaporter)" w:date="2025-06-04T15:22:00Z" w16du:dateUtc="2025-06-04T22:22:00Z">
              <w:r>
                <w:rPr>
                  <w:rFonts w:ascii="Arial" w:eastAsia="Times New Roman" w:hAnsi="Arial" w:cs="Arial"/>
                  <w:color w:val="000000"/>
                  <w:sz w:val="20"/>
                  <w:szCs w:val="20"/>
                </w:rPr>
                <w:t>C</w:t>
              </w:r>
            </w:ins>
            <w:ins w:id="265" w:author="Porter, Maria - (mariaporter)" w:date="2025-06-04T15:46:00Z" w16du:dateUtc="2025-06-04T22:46:00Z">
              <w:r w:rsidR="004C0B8C">
                <w:rPr>
                  <w:rFonts w:ascii="Arial" w:eastAsia="Times New Roman" w:hAnsi="Arial" w:cs="Arial"/>
                  <w:color w:val="000000"/>
                  <w:sz w:val="20"/>
                  <w:szCs w:val="20"/>
                </w:rPr>
                <w:t>0b</w:t>
              </w:r>
            </w:ins>
          </w:p>
        </w:tc>
        <w:tc>
          <w:tcPr>
            <w:tcW w:w="1340" w:type="pct"/>
          </w:tcPr>
          <w:p w14:paraId="2CC15304" w14:textId="4C6F61F7" w:rsidR="003A4280" w:rsidRDefault="003A4280" w:rsidP="000E6744">
            <w:pPr>
              <w:contextualSpacing/>
              <w:rPr>
                <w:ins w:id="266" w:author="Porter, Maria - (mariaporter)" w:date="2025-06-04T15:22:00Z" w16du:dateUtc="2025-06-04T22:22:00Z"/>
                <w:rFonts w:ascii="Arial" w:eastAsia="Times New Roman" w:hAnsi="Arial" w:cs="Arial"/>
                <w:color w:val="000000"/>
                <w:sz w:val="20"/>
                <w:szCs w:val="20"/>
              </w:rPr>
            </w:pPr>
            <w:commentRangeStart w:id="267"/>
            <w:commentRangeStart w:id="268"/>
            <w:ins w:id="269" w:author="Porter, Maria - (mariaporter)" w:date="2025-06-04T15:22:00Z" w16du:dateUtc="2025-06-04T22:22:00Z">
              <w:r>
                <w:rPr>
                  <w:rFonts w:ascii="Arial" w:eastAsia="Times New Roman" w:hAnsi="Arial" w:cs="Arial"/>
                  <w:color w:val="000000"/>
                  <w:sz w:val="20"/>
                  <w:szCs w:val="20"/>
                </w:rPr>
                <w:t xml:space="preserve">How many </w:t>
              </w:r>
            </w:ins>
            <w:ins w:id="270" w:author="Porter, Maria - (mariaporter)" w:date="2025-06-13T06:59:00Z" w16du:dateUtc="2025-06-13T13:59:00Z">
              <w:r w:rsidR="004F0DE4">
                <w:rPr>
                  <w:rFonts w:ascii="Arial" w:eastAsia="Times New Roman" w:hAnsi="Arial" w:cs="Arial"/>
                  <w:color w:val="000000"/>
                  <w:sz w:val="20"/>
                  <w:szCs w:val="20"/>
                </w:rPr>
                <w:t xml:space="preserve">(50kg) </w:t>
              </w:r>
            </w:ins>
            <w:ins w:id="271" w:author="Porter, Maria - (mariaporter)" w:date="2025-06-04T15:22:00Z" w16du:dateUtc="2025-06-04T22:22:00Z">
              <w:r>
                <w:rPr>
                  <w:rFonts w:ascii="Arial" w:eastAsia="Times New Roman" w:hAnsi="Arial" w:cs="Arial"/>
                  <w:color w:val="000000"/>
                  <w:sz w:val="20"/>
                  <w:szCs w:val="20"/>
                </w:rPr>
                <w:t>bags of fertilizer did you buy</w:t>
              </w:r>
            </w:ins>
            <w:ins w:id="272" w:author="Porter, Maria - (mariaporter)" w:date="2025-06-04T15:48:00Z" w16du:dateUtc="2025-06-04T22:48:00Z">
              <w:r w:rsidR="004C0B8C">
                <w:rPr>
                  <w:rFonts w:ascii="Arial" w:eastAsia="Times New Roman" w:hAnsi="Arial" w:cs="Arial"/>
                  <w:color w:val="000000"/>
                  <w:sz w:val="20"/>
                  <w:szCs w:val="20"/>
                </w:rPr>
                <w:t xml:space="preserve"> in the</w:t>
              </w:r>
            </w:ins>
            <w:ins w:id="273" w:author="Porter, Maria - (mariaporter)" w:date="2025-06-13T06:57:00Z" w16du:dateUtc="2025-06-13T13:57:00Z">
              <w:r w:rsidR="004F0DE4">
                <w:rPr>
                  <w:rFonts w:ascii="Arial" w:eastAsia="Times New Roman" w:hAnsi="Arial" w:cs="Arial"/>
                  <w:color w:val="000000"/>
                  <w:sz w:val="20"/>
                  <w:szCs w:val="20"/>
                </w:rPr>
                <w:t xml:space="preserve"> </w:t>
              </w:r>
            </w:ins>
            <w:ins w:id="274" w:author="Porter, Maria - (mariaporter)" w:date="2025-06-13T06:58:00Z" w16du:dateUtc="2025-06-13T13:58:00Z">
              <w:r w:rsidR="004F0DE4" w:rsidRPr="004F0DE4">
                <w:rPr>
                  <w:rFonts w:ascii="Arial" w:eastAsia="Times New Roman" w:hAnsi="Arial" w:cs="Arial"/>
                  <w:b/>
                  <w:bCs/>
                  <w:color w:val="000000"/>
                  <w:sz w:val="20"/>
                  <w:szCs w:val="20"/>
                </w:rPr>
                <w:t>2016/</w:t>
              </w:r>
            </w:ins>
            <w:ins w:id="275" w:author="Porter, Maria - (mariaporter)" w:date="2025-06-13T06:57:00Z" w16du:dateUtc="2025-06-13T13:57:00Z">
              <w:r w:rsidR="004F0DE4" w:rsidRPr="004F0DE4">
                <w:rPr>
                  <w:rFonts w:ascii="Arial" w:eastAsia="Times New Roman" w:hAnsi="Arial" w:cs="Arial"/>
                  <w:b/>
                  <w:bCs/>
                  <w:color w:val="000000"/>
                  <w:sz w:val="20"/>
                  <w:szCs w:val="20"/>
                </w:rPr>
                <w:t xml:space="preserve">17 </w:t>
              </w:r>
            </w:ins>
            <w:ins w:id="276" w:author="Porter, Maria - (mariaporter)" w:date="2025-06-04T15:48:00Z" w16du:dateUtc="2025-06-04T22:48:00Z">
              <w:r w:rsidR="004C0B8C">
                <w:rPr>
                  <w:rFonts w:ascii="Arial" w:eastAsia="Times New Roman" w:hAnsi="Arial" w:cs="Arial"/>
                  <w:color w:val="000000"/>
                  <w:sz w:val="20"/>
                  <w:szCs w:val="20"/>
                </w:rPr>
                <w:t>Meher season</w:t>
              </w:r>
            </w:ins>
            <w:ins w:id="277" w:author="Porter, Maria - (mariaporter)" w:date="2025-06-04T15:22:00Z" w16du:dateUtc="2025-06-04T22:22:00Z">
              <w:r>
                <w:rPr>
                  <w:rFonts w:ascii="Arial" w:eastAsia="Times New Roman" w:hAnsi="Arial" w:cs="Arial"/>
                  <w:color w:val="000000"/>
                  <w:sz w:val="20"/>
                  <w:szCs w:val="20"/>
                </w:rPr>
                <w:t>?</w:t>
              </w:r>
              <w:commentRangeEnd w:id="262"/>
              <w:r>
                <w:rPr>
                  <w:rStyle w:val="CommentReference"/>
                </w:rPr>
                <w:commentReference w:id="262"/>
              </w:r>
            </w:ins>
            <w:ins w:id="278" w:author="Porter, Maria - (mariaporter)" w:date="2025-06-13T06:59:00Z" w16du:dateUtc="2025-06-13T13:59:00Z">
              <w:r w:rsidR="004F0DE4">
                <w:rPr>
                  <w:rStyle w:val="CommentReference"/>
                </w:rPr>
                <w:commentReference w:id="263"/>
              </w:r>
            </w:ins>
            <w:commentRangeEnd w:id="267"/>
            <w:ins w:id="279" w:author="Porter, Maria - (mariaporter)" w:date="2025-06-18T10:06:00Z" w16du:dateUtc="2025-06-18T17:06:00Z">
              <w:r w:rsidR="0025101D">
                <w:rPr>
                  <w:rStyle w:val="CommentReference"/>
                </w:rPr>
                <w:commentReference w:id="267"/>
              </w:r>
            </w:ins>
            <w:commentRangeEnd w:id="268"/>
            <w:ins w:id="280" w:author="Porter, Maria - (mariaporter)" w:date="2025-06-20T04:49:00Z" w16du:dateUtc="2025-06-20T11:49:00Z">
              <w:r w:rsidR="006D3A1B">
                <w:rPr>
                  <w:rStyle w:val="CommentReference"/>
                </w:rPr>
                <w:commentReference w:id="268"/>
              </w:r>
            </w:ins>
          </w:p>
        </w:tc>
        <w:tc>
          <w:tcPr>
            <w:tcW w:w="2358" w:type="pct"/>
          </w:tcPr>
          <w:p w14:paraId="0F9A9533" w14:textId="77777777" w:rsidR="003A4280" w:rsidRDefault="003A4280" w:rsidP="000E6744">
            <w:pPr>
              <w:contextualSpacing/>
              <w:rPr>
                <w:ins w:id="281" w:author="Porter, Maria - (mariaporter)" w:date="2025-06-04T15:22:00Z" w16du:dateUtc="2025-06-04T22:22:00Z"/>
                <w:rFonts w:ascii="Arial" w:eastAsia="Times New Roman" w:hAnsi="Arial" w:cs="Arial"/>
                <w:color w:val="000000"/>
                <w:sz w:val="20"/>
                <w:szCs w:val="20"/>
              </w:rPr>
            </w:pPr>
          </w:p>
        </w:tc>
        <w:tc>
          <w:tcPr>
            <w:tcW w:w="725" w:type="pct"/>
          </w:tcPr>
          <w:p w14:paraId="385A89B6" w14:textId="77777777" w:rsidR="003A4280" w:rsidRPr="00CA59CC" w:rsidRDefault="003A4280" w:rsidP="000E6744">
            <w:pPr>
              <w:contextualSpacing/>
              <w:rPr>
                <w:ins w:id="282" w:author="Porter, Maria - (mariaporter)" w:date="2025-06-04T15:22:00Z" w16du:dateUtc="2025-06-04T22:22:00Z"/>
                <w:rFonts w:ascii="Arial" w:eastAsia="Times New Roman" w:hAnsi="Arial" w:cs="Arial"/>
                <w:color w:val="FF0000"/>
                <w:sz w:val="20"/>
                <w:szCs w:val="20"/>
              </w:rPr>
            </w:pPr>
          </w:p>
        </w:tc>
      </w:tr>
      <w:commentRangeEnd w:id="263"/>
      <w:tr w:rsidR="004C0B8C" w:rsidRPr="00CA59CC" w14:paraId="163634D1" w14:textId="77777777" w:rsidTr="001E69BB">
        <w:trPr>
          <w:ins w:id="283" w:author="Porter, Maria - (mariaporter)" w:date="2025-06-04T15:52:00Z"/>
        </w:trPr>
        <w:tc>
          <w:tcPr>
            <w:tcW w:w="576" w:type="pct"/>
          </w:tcPr>
          <w:p w14:paraId="7B059E70" w14:textId="5FEFFDA2" w:rsidR="004C0B8C" w:rsidRDefault="004C0B8C" w:rsidP="000E6744">
            <w:pPr>
              <w:contextualSpacing/>
              <w:rPr>
                <w:ins w:id="284" w:author="Porter, Maria - (mariaporter)" w:date="2025-06-04T15:52:00Z" w16du:dateUtc="2025-06-04T22:52:00Z"/>
                <w:rFonts w:ascii="Arial" w:eastAsia="Times New Roman" w:hAnsi="Arial" w:cs="Arial"/>
                <w:color w:val="000000"/>
                <w:sz w:val="20"/>
                <w:szCs w:val="20"/>
              </w:rPr>
            </w:pPr>
            <w:ins w:id="285" w:author="Porter, Maria - (mariaporter)" w:date="2025-06-04T15:52:00Z" w16du:dateUtc="2025-06-04T22:52:00Z">
              <w:r>
                <w:rPr>
                  <w:rFonts w:ascii="Arial" w:eastAsia="Times New Roman" w:hAnsi="Arial" w:cs="Arial"/>
                  <w:color w:val="000000"/>
                  <w:sz w:val="20"/>
                  <w:szCs w:val="20"/>
                </w:rPr>
                <w:t>C0c</w:t>
              </w:r>
            </w:ins>
          </w:p>
        </w:tc>
        <w:tc>
          <w:tcPr>
            <w:tcW w:w="1340" w:type="pct"/>
          </w:tcPr>
          <w:p w14:paraId="219C30B1" w14:textId="2D7F2D05" w:rsidR="004C0B8C" w:rsidRDefault="004C0B8C" w:rsidP="000E6744">
            <w:pPr>
              <w:contextualSpacing/>
              <w:rPr>
                <w:ins w:id="286" w:author="Porter, Maria - (mariaporter)" w:date="2025-06-04T15:52:00Z" w16du:dateUtc="2025-06-04T22:52:00Z"/>
                <w:rFonts w:ascii="Arial" w:eastAsia="Times New Roman" w:hAnsi="Arial" w:cs="Arial"/>
                <w:color w:val="000000"/>
                <w:sz w:val="20"/>
                <w:szCs w:val="20"/>
              </w:rPr>
            </w:pPr>
            <w:ins w:id="287" w:author="Porter, Maria - (mariaporter)" w:date="2025-06-04T15:52:00Z" w16du:dateUtc="2025-06-04T22:52:00Z">
              <w:r>
                <w:rPr>
                  <w:rFonts w:ascii="Arial" w:eastAsia="Times New Roman" w:hAnsi="Arial" w:cs="Arial"/>
                  <w:color w:val="000000"/>
                  <w:sz w:val="20"/>
                  <w:szCs w:val="20"/>
                </w:rPr>
                <w:t>For which crop(s) did you buy this fertilizer</w:t>
              </w:r>
            </w:ins>
            <w:ins w:id="288" w:author="Porter, Maria - (mariaporter)" w:date="2025-06-23T07:42:00Z" w16du:dateUtc="2025-06-23T14:42:00Z">
              <w:r w:rsidR="004843F5">
                <w:rPr>
                  <w:rFonts w:ascii="Arial" w:eastAsia="Times New Roman" w:hAnsi="Arial" w:cs="Arial"/>
                  <w:color w:val="000000"/>
                  <w:sz w:val="20"/>
                  <w:szCs w:val="20"/>
                </w:rPr>
                <w:t xml:space="preserve"> in the 2016/17 </w:t>
              </w:r>
              <w:proofErr w:type="spellStart"/>
              <w:r w:rsidR="004843F5">
                <w:rPr>
                  <w:rFonts w:ascii="Arial" w:eastAsia="Times New Roman" w:hAnsi="Arial" w:cs="Arial"/>
                  <w:color w:val="000000"/>
                  <w:sz w:val="20"/>
                  <w:szCs w:val="20"/>
                </w:rPr>
                <w:t>meher</w:t>
              </w:r>
              <w:proofErr w:type="spellEnd"/>
              <w:r w:rsidR="004843F5">
                <w:rPr>
                  <w:rFonts w:ascii="Arial" w:eastAsia="Times New Roman" w:hAnsi="Arial" w:cs="Arial"/>
                  <w:color w:val="000000"/>
                  <w:sz w:val="20"/>
                  <w:szCs w:val="20"/>
                </w:rPr>
                <w:t xml:space="preserve"> season</w:t>
              </w:r>
            </w:ins>
            <w:ins w:id="289" w:author="Porter, Maria - (mariaporter)" w:date="2025-06-04T15:52:00Z" w16du:dateUtc="2025-06-04T22:52:00Z">
              <w:r>
                <w:rPr>
                  <w:rFonts w:ascii="Arial" w:eastAsia="Times New Roman" w:hAnsi="Arial" w:cs="Arial"/>
                  <w:color w:val="000000"/>
                  <w:sz w:val="20"/>
                  <w:szCs w:val="20"/>
                </w:rPr>
                <w:t>?</w:t>
              </w:r>
            </w:ins>
          </w:p>
        </w:tc>
        <w:tc>
          <w:tcPr>
            <w:tcW w:w="2358" w:type="pct"/>
          </w:tcPr>
          <w:p w14:paraId="35A44036" w14:textId="77777777" w:rsidR="004C0B8C" w:rsidRDefault="004C0B8C" w:rsidP="000E6744">
            <w:pPr>
              <w:contextualSpacing/>
              <w:rPr>
                <w:ins w:id="290" w:author="Porter, Maria - (mariaporter)" w:date="2025-06-04T15:52:00Z" w16du:dateUtc="2025-06-04T22:52:00Z"/>
                <w:rFonts w:ascii="Arial" w:eastAsia="Times New Roman" w:hAnsi="Arial" w:cs="Arial"/>
                <w:color w:val="000000"/>
                <w:sz w:val="20"/>
                <w:szCs w:val="20"/>
              </w:rPr>
            </w:pPr>
            <w:ins w:id="291" w:author="Porter, Maria - (mariaporter)" w:date="2025-06-04T15:52:00Z" w16du:dateUtc="2025-06-04T22:52:00Z">
              <w:r>
                <w:rPr>
                  <w:rFonts w:ascii="Arial" w:eastAsia="Times New Roman" w:hAnsi="Arial" w:cs="Arial"/>
                  <w:color w:val="000000"/>
                  <w:sz w:val="20"/>
                  <w:szCs w:val="20"/>
                </w:rPr>
                <w:t>1. wheat</w:t>
              </w:r>
            </w:ins>
          </w:p>
          <w:p w14:paraId="47836FA7" w14:textId="77777777" w:rsidR="004C0B8C" w:rsidRDefault="004C0B8C" w:rsidP="000E6744">
            <w:pPr>
              <w:contextualSpacing/>
              <w:rPr>
                <w:ins w:id="292" w:author="Porter, Maria - (mariaporter)" w:date="2025-06-04T15:52:00Z" w16du:dateUtc="2025-06-04T22:52:00Z"/>
                <w:rFonts w:ascii="Arial" w:eastAsia="Times New Roman" w:hAnsi="Arial" w:cs="Arial"/>
                <w:color w:val="000000"/>
                <w:sz w:val="20"/>
                <w:szCs w:val="20"/>
              </w:rPr>
            </w:pPr>
            <w:ins w:id="293" w:author="Porter, Maria - (mariaporter)" w:date="2025-06-04T15:52:00Z" w16du:dateUtc="2025-06-04T22:52:00Z">
              <w:r>
                <w:rPr>
                  <w:rFonts w:ascii="Arial" w:eastAsia="Times New Roman" w:hAnsi="Arial" w:cs="Arial"/>
                  <w:color w:val="000000"/>
                  <w:sz w:val="20"/>
                  <w:szCs w:val="20"/>
                </w:rPr>
                <w:t>2. teff</w:t>
              </w:r>
            </w:ins>
          </w:p>
          <w:p w14:paraId="0004AF7A" w14:textId="096E6410" w:rsidR="004C0B8C" w:rsidRDefault="004C0B8C" w:rsidP="000E6744">
            <w:pPr>
              <w:contextualSpacing/>
              <w:rPr>
                <w:ins w:id="294" w:author="Porter, Maria - (mariaporter)" w:date="2025-06-04T15:52:00Z" w16du:dateUtc="2025-06-04T22:52:00Z"/>
                <w:rFonts w:ascii="Arial" w:eastAsia="Times New Roman" w:hAnsi="Arial" w:cs="Arial"/>
                <w:color w:val="000000"/>
                <w:sz w:val="20"/>
                <w:szCs w:val="20"/>
              </w:rPr>
            </w:pPr>
            <w:ins w:id="295" w:author="Porter, Maria - (mariaporter)" w:date="2025-06-04T15:52:00Z" w16du:dateUtc="2025-06-04T22:52:00Z">
              <w:r>
                <w:rPr>
                  <w:rFonts w:ascii="Arial" w:eastAsia="Times New Roman" w:hAnsi="Arial" w:cs="Arial"/>
                  <w:color w:val="000000"/>
                  <w:sz w:val="20"/>
                  <w:szCs w:val="20"/>
                </w:rPr>
                <w:t xml:space="preserve">3 </w:t>
              </w:r>
              <w:proofErr w:type="gramStart"/>
              <w:r>
                <w:rPr>
                  <w:rFonts w:ascii="Arial" w:eastAsia="Times New Roman" w:hAnsi="Arial" w:cs="Arial"/>
                  <w:color w:val="000000"/>
                  <w:sz w:val="20"/>
                  <w:szCs w:val="20"/>
                </w:rPr>
                <w:t>other</w:t>
              </w:r>
              <w:proofErr w:type="gramEnd"/>
              <w:r>
                <w:rPr>
                  <w:rFonts w:ascii="Arial" w:eastAsia="Times New Roman" w:hAnsi="Arial" w:cs="Arial"/>
                  <w:color w:val="000000"/>
                  <w:sz w:val="20"/>
                  <w:szCs w:val="20"/>
                </w:rPr>
                <w:t>, specify</w:t>
              </w:r>
            </w:ins>
          </w:p>
        </w:tc>
        <w:tc>
          <w:tcPr>
            <w:tcW w:w="725" w:type="pct"/>
          </w:tcPr>
          <w:p w14:paraId="70FC6D19" w14:textId="77777777" w:rsidR="004C0B8C" w:rsidRDefault="004C0B8C" w:rsidP="000E6744">
            <w:pPr>
              <w:contextualSpacing/>
              <w:rPr>
                <w:ins w:id="296" w:author="Porter, Maria - (mariaporter)" w:date="2025-06-18T06:46:00Z" w16du:dateUtc="2025-06-18T13:46:00Z"/>
                <w:rFonts w:ascii="Arial" w:eastAsia="Times New Roman" w:hAnsi="Arial" w:cs="Arial"/>
                <w:color w:val="FF0000"/>
                <w:sz w:val="20"/>
                <w:szCs w:val="20"/>
              </w:rPr>
            </w:pPr>
            <w:ins w:id="297" w:author="Porter, Maria - (mariaporter)" w:date="2025-06-04T15:53:00Z" w16du:dateUtc="2025-06-04T22:53:00Z">
              <w:r>
                <w:rPr>
                  <w:rFonts w:ascii="Arial" w:eastAsia="Times New Roman" w:hAnsi="Arial" w:cs="Arial"/>
                  <w:color w:val="FF0000"/>
                  <w:sz w:val="20"/>
                  <w:szCs w:val="20"/>
                </w:rPr>
                <w:t>Allow multiple selections</w:t>
              </w:r>
            </w:ins>
          </w:p>
          <w:p w14:paraId="6E64214C" w14:textId="77777777" w:rsidR="00705124" w:rsidRDefault="00705124" w:rsidP="000E6744">
            <w:pPr>
              <w:contextualSpacing/>
              <w:rPr>
                <w:ins w:id="298" w:author="Porter, Maria - (mariaporter)" w:date="2025-06-18T06:46:00Z" w16du:dateUtc="2025-06-18T13:46:00Z"/>
                <w:rFonts w:ascii="Arial" w:eastAsia="Times New Roman" w:hAnsi="Arial" w:cs="Arial"/>
                <w:color w:val="FF0000"/>
                <w:sz w:val="20"/>
                <w:szCs w:val="20"/>
              </w:rPr>
            </w:pPr>
          </w:p>
          <w:p w14:paraId="4ECC7F23" w14:textId="263192C7" w:rsidR="00705124" w:rsidRPr="00CA59CC" w:rsidRDefault="00705124" w:rsidP="000E6744">
            <w:pPr>
              <w:contextualSpacing/>
              <w:rPr>
                <w:ins w:id="299" w:author="Porter, Maria - (mariaporter)" w:date="2025-06-04T15:52:00Z" w16du:dateUtc="2025-06-04T22:52:00Z"/>
                <w:rFonts w:ascii="Arial" w:eastAsia="Times New Roman" w:hAnsi="Arial" w:cs="Arial"/>
                <w:color w:val="FF0000"/>
                <w:sz w:val="20"/>
                <w:szCs w:val="20"/>
              </w:rPr>
            </w:pPr>
            <w:ins w:id="300" w:author="Porter, Maria - (mariaporter)" w:date="2025-06-18T06:46:00Z" w16du:dateUtc="2025-06-18T13:46:00Z">
              <w:r>
                <w:rPr>
                  <w:rFonts w:ascii="Arial" w:eastAsia="Times New Roman" w:hAnsi="Arial" w:cs="Arial"/>
                  <w:color w:val="FF0000"/>
                  <w:sz w:val="20"/>
                  <w:szCs w:val="20"/>
                </w:rPr>
                <w:t xml:space="preserve">CHECK HERE THAT THIS CROP WAS MENTIONED IN </w:t>
              </w:r>
            </w:ins>
            <w:ins w:id="301" w:author="Porter, Maria - (mariaporter)" w:date="2025-06-23T10:35:00Z" w16du:dateUtc="2025-06-23T17:35:00Z">
              <w:r w:rsidR="008E103B">
                <w:rPr>
                  <w:rFonts w:ascii="Arial" w:eastAsia="Times New Roman" w:hAnsi="Arial" w:cs="Arial"/>
                  <w:color w:val="FF0000"/>
                  <w:sz w:val="20"/>
                  <w:szCs w:val="20"/>
                </w:rPr>
                <w:t>M3_NEW</w:t>
              </w:r>
            </w:ins>
            <w:ins w:id="302" w:author="Porter, Maria - (mariaporter)" w:date="2025-06-23T10:36:00Z" w16du:dateUtc="2025-06-23T17:36:00Z">
              <w:r w:rsidR="008E103B">
                <w:rPr>
                  <w:rFonts w:ascii="Arial" w:eastAsia="Times New Roman" w:hAnsi="Arial" w:cs="Arial"/>
                  <w:color w:val="FF0000"/>
                  <w:sz w:val="20"/>
                  <w:szCs w:val="20"/>
                </w:rPr>
                <w:t>. ANSWER HERE MUST BE IN M3_NEW ANSWER. BUT NOT ALL ANSWERS IN M3_NEW MUST BE HERE.</w:t>
              </w:r>
            </w:ins>
          </w:p>
        </w:tc>
      </w:tr>
      <w:tr w:rsidR="002108DE" w:rsidRPr="00CA59CC" w14:paraId="2D26E79D" w14:textId="77777777" w:rsidTr="001E69BB">
        <w:trPr>
          <w:ins w:id="303" w:author="Porter, Maria - (mariaporter)" w:date="2025-06-18T07:17:00Z"/>
        </w:trPr>
        <w:tc>
          <w:tcPr>
            <w:tcW w:w="576" w:type="pct"/>
          </w:tcPr>
          <w:p w14:paraId="33971A4A" w14:textId="3BCB009C" w:rsidR="002108DE" w:rsidRDefault="002108DE" w:rsidP="000E6744">
            <w:pPr>
              <w:contextualSpacing/>
              <w:rPr>
                <w:ins w:id="304" w:author="Porter, Maria - (mariaporter)" w:date="2025-06-18T07:17:00Z" w16du:dateUtc="2025-06-18T14:17:00Z"/>
                <w:rFonts w:ascii="Arial" w:eastAsia="Times New Roman" w:hAnsi="Arial" w:cs="Arial"/>
                <w:color w:val="000000"/>
                <w:sz w:val="20"/>
                <w:szCs w:val="20"/>
              </w:rPr>
            </w:pPr>
            <w:ins w:id="305" w:author="Porter, Maria - (mariaporter)" w:date="2025-06-18T07:17:00Z" w16du:dateUtc="2025-06-18T14:17:00Z">
              <w:r>
                <w:rPr>
                  <w:rFonts w:ascii="Arial" w:eastAsia="Times New Roman" w:hAnsi="Arial" w:cs="Arial"/>
                  <w:color w:val="000000"/>
                  <w:sz w:val="20"/>
                  <w:szCs w:val="20"/>
                </w:rPr>
                <w:lastRenderedPageBreak/>
                <w:t>C0d</w:t>
              </w:r>
            </w:ins>
          </w:p>
        </w:tc>
        <w:tc>
          <w:tcPr>
            <w:tcW w:w="1340" w:type="pct"/>
          </w:tcPr>
          <w:p w14:paraId="46D85935" w14:textId="011C02F4" w:rsidR="002108DE" w:rsidRDefault="002108DE" w:rsidP="000E6744">
            <w:pPr>
              <w:contextualSpacing/>
              <w:rPr>
                <w:ins w:id="306" w:author="Porter, Maria - (mariaporter)" w:date="2025-06-18T07:17:00Z" w16du:dateUtc="2025-06-18T14:17:00Z"/>
                <w:rFonts w:ascii="Arial" w:eastAsia="Times New Roman" w:hAnsi="Arial" w:cs="Arial"/>
                <w:color w:val="000000"/>
                <w:sz w:val="20"/>
                <w:szCs w:val="20"/>
              </w:rPr>
            </w:pPr>
            <w:ins w:id="307" w:author="Porter, Maria - (mariaporter)" w:date="2025-06-18T07:17:00Z" w16du:dateUtc="2025-06-18T14:17:00Z">
              <w:r>
                <w:rPr>
                  <w:rFonts w:ascii="Arial" w:eastAsia="Times New Roman" w:hAnsi="Arial" w:cs="Arial"/>
                  <w:color w:val="000000"/>
                  <w:sz w:val="20"/>
                  <w:szCs w:val="20"/>
                </w:rPr>
                <w:t>How much did you pay for EACH 50KG bag of fertilizer</w:t>
              </w:r>
            </w:ins>
            <w:ins w:id="308" w:author="Porter, Maria - (mariaporter)" w:date="2025-06-23T07:42:00Z" w16du:dateUtc="2025-06-23T14:42:00Z">
              <w:r w:rsidR="004843F5">
                <w:rPr>
                  <w:rFonts w:ascii="Arial" w:eastAsia="Times New Roman" w:hAnsi="Arial" w:cs="Arial"/>
                  <w:color w:val="000000"/>
                  <w:sz w:val="20"/>
                  <w:szCs w:val="20"/>
                </w:rPr>
                <w:t xml:space="preserve"> purchased in the 2016/17 </w:t>
              </w:r>
              <w:proofErr w:type="spellStart"/>
              <w:r w:rsidR="004843F5">
                <w:rPr>
                  <w:rFonts w:ascii="Arial" w:eastAsia="Times New Roman" w:hAnsi="Arial" w:cs="Arial"/>
                  <w:color w:val="000000"/>
                  <w:sz w:val="20"/>
                  <w:szCs w:val="20"/>
                </w:rPr>
                <w:t>meher</w:t>
              </w:r>
              <w:proofErr w:type="spellEnd"/>
              <w:r w:rsidR="004843F5">
                <w:rPr>
                  <w:rFonts w:ascii="Arial" w:eastAsia="Times New Roman" w:hAnsi="Arial" w:cs="Arial"/>
                  <w:color w:val="000000"/>
                  <w:sz w:val="20"/>
                  <w:szCs w:val="20"/>
                </w:rPr>
                <w:t xml:space="preserve"> season?</w:t>
              </w:r>
            </w:ins>
          </w:p>
        </w:tc>
        <w:tc>
          <w:tcPr>
            <w:tcW w:w="2358" w:type="pct"/>
          </w:tcPr>
          <w:p w14:paraId="74E3154D" w14:textId="76BDC580" w:rsidR="002108DE" w:rsidRDefault="002108DE" w:rsidP="004C0B8C">
            <w:pPr>
              <w:contextualSpacing/>
              <w:rPr>
                <w:ins w:id="309" w:author="Porter, Maria - (mariaporter)" w:date="2025-06-18T07:17:00Z" w16du:dateUtc="2025-06-18T14:17:00Z"/>
                <w:rFonts w:ascii="Arial" w:eastAsia="Times New Roman" w:hAnsi="Arial" w:cs="Arial"/>
                <w:color w:val="000000"/>
                <w:sz w:val="20"/>
                <w:szCs w:val="20"/>
              </w:rPr>
            </w:pPr>
            <w:ins w:id="310" w:author="Porter, Maria - (mariaporter)" w:date="2025-06-18T07:18:00Z" w16du:dateUtc="2025-06-18T14:18:00Z">
              <w:r>
                <w:rPr>
                  <w:rFonts w:ascii="Arial" w:eastAsia="Times New Roman" w:hAnsi="Arial" w:cs="Arial"/>
                  <w:color w:val="000000"/>
                  <w:sz w:val="20"/>
                  <w:szCs w:val="20"/>
                </w:rPr>
                <w:t xml:space="preserve">Amount in Birr or -88 </w:t>
              </w:r>
              <w:proofErr w:type="gramStart"/>
              <w:r>
                <w:rPr>
                  <w:rFonts w:ascii="Arial" w:eastAsia="Times New Roman" w:hAnsi="Arial" w:cs="Arial"/>
                  <w:color w:val="000000"/>
                  <w:sz w:val="20"/>
                  <w:szCs w:val="20"/>
                </w:rPr>
                <w:t>if</w:t>
              </w:r>
              <w:proofErr w:type="gramEnd"/>
              <w:r>
                <w:rPr>
                  <w:rFonts w:ascii="Arial" w:eastAsia="Times New Roman" w:hAnsi="Arial" w:cs="Arial"/>
                  <w:color w:val="000000"/>
                  <w:sz w:val="20"/>
                  <w:szCs w:val="20"/>
                </w:rPr>
                <w:t xml:space="preserve"> don’t know</w:t>
              </w:r>
            </w:ins>
          </w:p>
        </w:tc>
        <w:tc>
          <w:tcPr>
            <w:tcW w:w="725" w:type="pct"/>
          </w:tcPr>
          <w:p w14:paraId="46B51D03" w14:textId="77777777" w:rsidR="002108DE" w:rsidRDefault="002108DE" w:rsidP="000E6744">
            <w:pPr>
              <w:contextualSpacing/>
              <w:rPr>
                <w:ins w:id="311" w:author="Porter, Maria - (mariaporter)" w:date="2025-06-18T07:17:00Z" w16du:dateUtc="2025-06-18T14:17:00Z"/>
                <w:rFonts w:ascii="Arial" w:eastAsia="Times New Roman" w:hAnsi="Arial" w:cs="Arial"/>
                <w:color w:val="FF0000"/>
                <w:sz w:val="20"/>
                <w:szCs w:val="20"/>
              </w:rPr>
            </w:pPr>
          </w:p>
        </w:tc>
      </w:tr>
      <w:tr w:rsidR="004C0B8C" w:rsidRPr="00CA59CC" w14:paraId="78C64D55" w14:textId="77777777" w:rsidTr="001E69BB">
        <w:trPr>
          <w:ins w:id="312" w:author="Porter, Maria - (mariaporter)" w:date="2025-06-04T15:46:00Z"/>
        </w:trPr>
        <w:tc>
          <w:tcPr>
            <w:tcW w:w="576" w:type="pct"/>
          </w:tcPr>
          <w:p w14:paraId="3D35E39A" w14:textId="300E6B2A" w:rsidR="004C0B8C" w:rsidRDefault="004C0B8C" w:rsidP="000E6744">
            <w:pPr>
              <w:contextualSpacing/>
              <w:rPr>
                <w:ins w:id="313" w:author="Porter, Maria - (mariaporter)" w:date="2025-06-04T15:46:00Z" w16du:dateUtc="2025-06-04T22:46:00Z"/>
                <w:rFonts w:ascii="Arial" w:eastAsia="Times New Roman" w:hAnsi="Arial" w:cs="Arial"/>
                <w:color w:val="000000"/>
                <w:sz w:val="20"/>
                <w:szCs w:val="20"/>
              </w:rPr>
            </w:pPr>
            <w:ins w:id="314" w:author="Porter, Maria - (mariaporter)" w:date="2025-06-04T15:46:00Z" w16du:dateUtc="2025-06-04T22:46:00Z">
              <w:r>
                <w:rPr>
                  <w:rFonts w:ascii="Arial" w:eastAsia="Times New Roman" w:hAnsi="Arial" w:cs="Arial"/>
                  <w:color w:val="000000"/>
                  <w:sz w:val="20"/>
                  <w:szCs w:val="20"/>
                </w:rPr>
                <w:t>C0</w:t>
              </w:r>
            </w:ins>
            <w:ins w:id="315" w:author="Porter, Maria - (mariaporter)" w:date="2025-06-18T07:17:00Z" w16du:dateUtc="2025-06-18T14:17:00Z">
              <w:r w:rsidR="002108DE">
                <w:rPr>
                  <w:rFonts w:ascii="Arial" w:eastAsia="Times New Roman" w:hAnsi="Arial" w:cs="Arial"/>
                  <w:color w:val="000000"/>
                  <w:sz w:val="20"/>
                  <w:szCs w:val="20"/>
                </w:rPr>
                <w:t>e</w:t>
              </w:r>
            </w:ins>
          </w:p>
        </w:tc>
        <w:tc>
          <w:tcPr>
            <w:tcW w:w="1340" w:type="pct"/>
          </w:tcPr>
          <w:p w14:paraId="57695F8A" w14:textId="03531EF4" w:rsidR="004C0B8C" w:rsidRDefault="004C0B8C" w:rsidP="000E6744">
            <w:pPr>
              <w:contextualSpacing/>
              <w:rPr>
                <w:ins w:id="316" w:author="Porter, Maria - (mariaporter)" w:date="2025-06-04T15:46:00Z" w16du:dateUtc="2025-06-04T22:46:00Z"/>
                <w:rFonts w:ascii="Arial" w:eastAsia="Times New Roman" w:hAnsi="Arial" w:cs="Arial"/>
                <w:color w:val="000000"/>
                <w:sz w:val="20"/>
                <w:szCs w:val="20"/>
              </w:rPr>
            </w:pPr>
            <w:ins w:id="317" w:author="Porter, Maria - (mariaporter)" w:date="2025-06-04T15:47:00Z" w16du:dateUtc="2025-06-04T22:47:00Z">
              <w:r>
                <w:rPr>
                  <w:rFonts w:ascii="Arial" w:eastAsia="Times New Roman" w:hAnsi="Arial" w:cs="Arial"/>
                  <w:color w:val="000000"/>
                  <w:sz w:val="20"/>
                  <w:szCs w:val="20"/>
                </w:rPr>
                <w:t xml:space="preserve">Did this fertilizer purchase </w:t>
              </w:r>
            </w:ins>
            <w:ins w:id="318" w:author="Porter, Maria - (mariaporter)" w:date="2025-06-23T07:43:00Z" w16du:dateUtc="2025-06-23T14:43:00Z">
              <w:r w:rsidR="004843F5">
                <w:rPr>
                  <w:rFonts w:ascii="Arial" w:eastAsia="Times New Roman" w:hAnsi="Arial" w:cs="Arial"/>
                  <w:color w:val="000000"/>
                  <w:sz w:val="20"/>
                  <w:szCs w:val="20"/>
                </w:rPr>
                <w:t xml:space="preserve">for the 2016/17 </w:t>
              </w:r>
              <w:proofErr w:type="spellStart"/>
              <w:r w:rsidR="004843F5">
                <w:rPr>
                  <w:rFonts w:ascii="Arial" w:eastAsia="Times New Roman" w:hAnsi="Arial" w:cs="Arial"/>
                  <w:color w:val="000000"/>
                  <w:sz w:val="20"/>
                  <w:szCs w:val="20"/>
                </w:rPr>
                <w:t>meher</w:t>
              </w:r>
              <w:proofErr w:type="spellEnd"/>
              <w:r w:rsidR="004843F5">
                <w:rPr>
                  <w:rFonts w:ascii="Arial" w:eastAsia="Times New Roman" w:hAnsi="Arial" w:cs="Arial"/>
                  <w:color w:val="000000"/>
                  <w:sz w:val="20"/>
                  <w:szCs w:val="20"/>
                </w:rPr>
                <w:t xml:space="preserve"> season </w:t>
              </w:r>
            </w:ins>
            <w:ins w:id="319" w:author="Porter, Maria - (mariaporter)" w:date="2025-06-04T15:47:00Z" w16du:dateUtc="2025-06-04T22:47:00Z">
              <w:r>
                <w:rPr>
                  <w:rFonts w:ascii="Arial" w:eastAsia="Times New Roman" w:hAnsi="Arial" w:cs="Arial"/>
                  <w:color w:val="000000"/>
                  <w:sz w:val="20"/>
                  <w:szCs w:val="20"/>
                </w:rPr>
                <w:t>come with crop</w:t>
              </w:r>
            </w:ins>
            <w:ins w:id="320" w:author="Porter, Maria - (mariaporter)" w:date="2025-06-05T10:07:00Z" w16du:dateUtc="2025-06-05T17:07:00Z">
              <w:r w:rsidR="00FE3E21">
                <w:rPr>
                  <w:rFonts w:ascii="Arial" w:eastAsia="Times New Roman" w:hAnsi="Arial" w:cs="Arial"/>
                  <w:color w:val="000000"/>
                  <w:sz w:val="20"/>
                  <w:szCs w:val="20"/>
                </w:rPr>
                <w:t xml:space="preserve"> / Ar</w:t>
              </w:r>
            </w:ins>
            <w:ins w:id="321" w:author="Porter, Maria - (mariaporter)" w:date="2025-06-05T10:08:00Z" w16du:dateUtc="2025-06-05T17:08:00Z">
              <w:r w:rsidR="00FE3E21">
                <w:rPr>
                  <w:rFonts w:ascii="Arial" w:eastAsia="Times New Roman" w:hAnsi="Arial" w:cs="Arial"/>
                  <w:color w:val="000000"/>
                  <w:sz w:val="20"/>
                  <w:szCs w:val="20"/>
                </w:rPr>
                <w:t xml:space="preserve">ea Yield Index Insurance </w:t>
              </w:r>
            </w:ins>
            <w:ins w:id="322" w:author="Porter, Maria - (mariaporter)" w:date="2025-06-04T15:47:00Z" w16du:dateUtc="2025-06-04T22:47:00Z">
              <w:r>
                <w:rPr>
                  <w:rFonts w:ascii="Arial" w:eastAsia="Times New Roman" w:hAnsi="Arial" w:cs="Arial"/>
                  <w:color w:val="000000"/>
                  <w:sz w:val="20"/>
                  <w:szCs w:val="20"/>
                </w:rPr>
                <w:t>from Pula or Tseday Bank?</w:t>
              </w:r>
            </w:ins>
            <w:ins w:id="323" w:author="Porter, Maria - (mariaporter)" w:date="2025-06-04T15:48:00Z" w16du:dateUtc="2025-06-04T22:48:00Z">
              <w:r>
                <w:rPr>
                  <w:rFonts w:ascii="Arial" w:eastAsia="Times New Roman" w:hAnsi="Arial" w:cs="Arial"/>
                  <w:color w:val="000000"/>
                  <w:sz w:val="20"/>
                  <w:szCs w:val="20"/>
                </w:rPr>
                <w:t xml:space="preserve"> -88 if Don’t Know</w:t>
              </w:r>
            </w:ins>
          </w:p>
        </w:tc>
        <w:tc>
          <w:tcPr>
            <w:tcW w:w="2358" w:type="pct"/>
          </w:tcPr>
          <w:p w14:paraId="7BD4CB07" w14:textId="7DAA82C1" w:rsidR="004C0B8C" w:rsidRDefault="004C0B8C" w:rsidP="004C0B8C">
            <w:pPr>
              <w:contextualSpacing/>
              <w:rPr>
                <w:ins w:id="324" w:author="Porter, Maria - (mariaporter)" w:date="2025-06-04T15:47:00Z" w16du:dateUtc="2025-06-04T22:47:00Z"/>
                <w:rFonts w:ascii="Arial" w:eastAsia="Times New Roman" w:hAnsi="Arial" w:cs="Arial"/>
                <w:color w:val="000000"/>
                <w:sz w:val="20"/>
                <w:szCs w:val="20"/>
              </w:rPr>
            </w:pPr>
            <w:ins w:id="325" w:author="Porter, Maria - (mariaporter)" w:date="2025-06-04T15:47:00Z" w16du:dateUtc="2025-06-04T22:47:00Z">
              <w:r>
                <w:rPr>
                  <w:rFonts w:ascii="Arial" w:eastAsia="Times New Roman" w:hAnsi="Arial" w:cs="Arial"/>
                  <w:color w:val="000000"/>
                  <w:sz w:val="20"/>
                  <w:szCs w:val="20"/>
                </w:rPr>
                <w:t>1. Yes</w:t>
              </w:r>
            </w:ins>
            <w:ins w:id="326" w:author="Porter, Maria - (mariaporter)" w:date="2025-06-05T10:08:00Z" w16du:dateUtc="2025-06-05T17:08:00Z">
              <w:r w:rsidR="00FE3E21">
                <w:rPr>
                  <w:rFonts w:ascii="Arial" w:eastAsia="Times New Roman" w:hAnsi="Arial" w:cs="Arial"/>
                  <w:color w:val="000000"/>
                  <w:sz w:val="20"/>
                  <w:szCs w:val="20"/>
                </w:rPr>
                <w:t xml:space="preserve"> &gt; skip to C</w:t>
              </w:r>
            </w:ins>
            <w:ins w:id="327" w:author="Porter, Maria - (mariaporter)" w:date="2025-06-18T07:02:00Z" w16du:dateUtc="2025-06-18T14:02:00Z">
              <w:r w:rsidR="00C8004C">
                <w:rPr>
                  <w:rFonts w:ascii="Arial" w:eastAsia="Times New Roman" w:hAnsi="Arial" w:cs="Arial"/>
                  <w:color w:val="000000"/>
                  <w:sz w:val="20"/>
                  <w:szCs w:val="20"/>
                </w:rPr>
                <w:t>3</w:t>
              </w:r>
            </w:ins>
          </w:p>
          <w:p w14:paraId="00830DC0" w14:textId="2D7DC561" w:rsidR="004C0B8C" w:rsidRDefault="004C0B8C" w:rsidP="004C0B8C">
            <w:pPr>
              <w:contextualSpacing/>
              <w:rPr>
                <w:ins w:id="328" w:author="Porter, Maria - (mariaporter)" w:date="2025-06-04T15:46:00Z" w16du:dateUtc="2025-06-04T22:46:00Z"/>
                <w:rFonts w:ascii="Arial" w:eastAsia="Times New Roman" w:hAnsi="Arial" w:cs="Arial"/>
                <w:color w:val="000000"/>
                <w:sz w:val="20"/>
                <w:szCs w:val="20"/>
              </w:rPr>
            </w:pPr>
            <w:ins w:id="329" w:author="Porter, Maria - (mariaporter)" w:date="2025-06-04T15:47:00Z" w16du:dateUtc="2025-06-04T22:47:00Z">
              <w:r>
                <w:rPr>
                  <w:rFonts w:ascii="Arial" w:eastAsia="Times New Roman" w:hAnsi="Arial" w:cs="Arial"/>
                  <w:color w:val="000000"/>
                  <w:sz w:val="20"/>
                  <w:szCs w:val="20"/>
                </w:rPr>
                <w:t>0. No</w:t>
              </w:r>
            </w:ins>
          </w:p>
        </w:tc>
        <w:tc>
          <w:tcPr>
            <w:tcW w:w="725" w:type="pct"/>
          </w:tcPr>
          <w:p w14:paraId="3EB31F58" w14:textId="3C22A026" w:rsidR="004C0B8C" w:rsidRPr="00CA59CC" w:rsidRDefault="0049047C" w:rsidP="000E6744">
            <w:pPr>
              <w:contextualSpacing/>
              <w:rPr>
                <w:ins w:id="330" w:author="Porter, Maria - (mariaporter)" w:date="2025-06-04T15:46:00Z" w16du:dateUtc="2025-06-04T22:46:00Z"/>
                <w:rFonts w:ascii="Arial" w:eastAsia="Times New Roman" w:hAnsi="Arial" w:cs="Arial"/>
                <w:color w:val="FF0000"/>
                <w:sz w:val="20"/>
                <w:szCs w:val="20"/>
              </w:rPr>
            </w:pPr>
            <w:ins w:id="331" w:author="Porter, Maria - (mariaporter)" w:date="2025-06-18T07:05:00Z" w16du:dateUtc="2025-06-18T14:05:00Z">
              <w:r>
                <w:rPr>
                  <w:rFonts w:ascii="Arial" w:eastAsia="Times New Roman" w:hAnsi="Arial" w:cs="Arial"/>
                  <w:color w:val="FF0000"/>
                  <w:sz w:val="20"/>
                  <w:szCs w:val="20"/>
                </w:rPr>
                <w:t>CHECK CONSISTENCY WITH ANS</w:t>
              </w:r>
            </w:ins>
            <w:ins w:id="332" w:author="Porter, Maria - (mariaporter)" w:date="2025-06-18T07:06:00Z" w16du:dateUtc="2025-06-18T14:06:00Z">
              <w:r>
                <w:rPr>
                  <w:rFonts w:ascii="Arial" w:eastAsia="Times New Roman" w:hAnsi="Arial" w:cs="Arial"/>
                  <w:color w:val="FF0000"/>
                  <w:sz w:val="20"/>
                  <w:szCs w:val="20"/>
                </w:rPr>
                <w:t xml:space="preserve">WER TO B9. </w:t>
              </w:r>
            </w:ins>
            <w:ins w:id="333" w:author="Porter, Maria - (mariaporter)" w:date="2025-06-18T07:07:00Z" w16du:dateUtc="2025-06-18T14:07:00Z">
              <w:r>
                <w:rPr>
                  <w:rFonts w:ascii="Arial" w:eastAsia="Times New Roman" w:hAnsi="Arial" w:cs="Arial"/>
                  <w:color w:val="FF0000"/>
                  <w:sz w:val="20"/>
                  <w:szCs w:val="20"/>
                </w:rPr>
                <w:t>Must answer Yes here if B9=1 or 2</w:t>
              </w:r>
            </w:ins>
          </w:p>
        </w:tc>
      </w:tr>
      <w:tr w:rsidR="00CA59CC" w:rsidRPr="00CA59CC" w14:paraId="07E26C50" w14:textId="77777777" w:rsidTr="001E69BB">
        <w:tc>
          <w:tcPr>
            <w:tcW w:w="576" w:type="pct"/>
          </w:tcPr>
          <w:p w14:paraId="7F25BE60" w14:textId="7FC3804E" w:rsidR="00CA59CC" w:rsidRPr="00CA59CC" w:rsidRDefault="00914749"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C</w:t>
            </w:r>
            <w:r w:rsidR="00CA59CC" w:rsidRPr="00CA59CC">
              <w:rPr>
                <w:rFonts w:ascii="Arial" w:eastAsia="Times New Roman" w:hAnsi="Arial" w:cs="Arial"/>
                <w:color w:val="000000"/>
                <w:sz w:val="20"/>
                <w:szCs w:val="20"/>
              </w:rPr>
              <w:t>1</w:t>
            </w:r>
          </w:p>
        </w:tc>
        <w:tc>
          <w:tcPr>
            <w:tcW w:w="1340" w:type="pct"/>
          </w:tcPr>
          <w:p w14:paraId="66055E96" w14:textId="5E12B361" w:rsidR="00CA59CC" w:rsidRPr="00CA59CC" w:rsidRDefault="00CA59CC"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Did you hear of any crop/Area Yield Index Insurance being offered in the kebele by PULA </w:t>
            </w:r>
            <w:ins w:id="334" w:author="Porter, Maria - (mariaporter)" w:date="2025-06-18T07:09:00Z" w16du:dateUtc="2025-06-18T14:09:00Z">
              <w:r w:rsidR="0049047C">
                <w:rPr>
                  <w:rFonts w:ascii="Arial" w:eastAsia="Times New Roman" w:hAnsi="Arial" w:cs="Arial"/>
                  <w:color w:val="000000"/>
                  <w:sz w:val="20"/>
                  <w:szCs w:val="20"/>
                </w:rPr>
                <w:t xml:space="preserve">/ Tseday Bank </w:t>
              </w:r>
            </w:ins>
            <w:del w:id="335" w:author="Porter, Maria - (mariaporter)" w:date="2025-06-04T13:37:00Z" w16du:dateUtc="2025-06-04T20:37:00Z">
              <w:r w:rsidRPr="00CA59CC" w:rsidDel="009D44B1">
                <w:rPr>
                  <w:rFonts w:ascii="Arial" w:eastAsia="Times New Roman" w:hAnsi="Arial" w:cs="Arial"/>
                  <w:color w:val="000000"/>
                  <w:sz w:val="20"/>
                  <w:szCs w:val="20"/>
                </w:rPr>
                <w:delText>this year (</w:delText>
              </w:r>
              <w:r w:rsidDel="009D44B1">
                <w:rPr>
                  <w:rFonts w:ascii="Arial" w:eastAsia="Times New Roman" w:hAnsi="Arial" w:cs="Arial"/>
                  <w:color w:val="000000"/>
                  <w:sz w:val="20"/>
                  <w:szCs w:val="20"/>
                </w:rPr>
                <w:delText>2024/25</w:delText>
              </w:r>
              <w:r w:rsidRPr="00CA59CC" w:rsidDel="009D44B1">
                <w:rPr>
                  <w:rFonts w:ascii="Arial" w:eastAsia="Times New Roman" w:hAnsi="Arial" w:cs="Arial"/>
                  <w:color w:val="000000"/>
                  <w:sz w:val="20"/>
                  <w:szCs w:val="20"/>
                </w:rPr>
                <w:delText>)?</w:delText>
              </w:r>
            </w:del>
            <w:ins w:id="336" w:author="Porter, Maria - (mariaporter)" w:date="2025-06-04T13:37:00Z" w16du:dateUtc="2025-06-04T20:37:00Z">
              <w:r w:rsidR="009D44B1">
                <w:rPr>
                  <w:rFonts w:ascii="Arial" w:eastAsia="Times New Roman" w:hAnsi="Arial" w:cs="Arial"/>
                  <w:color w:val="000000"/>
                  <w:sz w:val="20"/>
                  <w:szCs w:val="20"/>
                </w:rPr>
                <w:t>in the past three years?</w:t>
              </w:r>
            </w:ins>
          </w:p>
        </w:tc>
        <w:tc>
          <w:tcPr>
            <w:tcW w:w="2358" w:type="pct"/>
          </w:tcPr>
          <w:p w14:paraId="770A881D" w14:textId="77777777" w:rsidR="00CA59CC" w:rsidRPr="00CA59CC" w:rsidRDefault="00CA59CC"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1. Yes</w:t>
            </w:r>
          </w:p>
          <w:p w14:paraId="6A14C8C1" w14:textId="4B82E3BE" w:rsidR="00CA59CC" w:rsidRPr="00CA59CC" w:rsidRDefault="00CA59CC"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0. No</w:t>
            </w:r>
            <w:r w:rsidR="00914749">
              <w:rPr>
                <w:rFonts w:ascii="Arial" w:eastAsia="Times New Roman" w:hAnsi="Arial" w:cs="Arial"/>
                <w:color w:val="000000"/>
                <w:sz w:val="20"/>
                <w:szCs w:val="20"/>
              </w:rPr>
              <w:t xml:space="preserve"> &gt; skip to next section</w:t>
            </w:r>
          </w:p>
        </w:tc>
        <w:tc>
          <w:tcPr>
            <w:tcW w:w="725" w:type="pct"/>
          </w:tcPr>
          <w:p w14:paraId="3A6676A5" w14:textId="32A843CA" w:rsidR="00CA59CC" w:rsidRPr="00CA59CC" w:rsidRDefault="004843F5" w:rsidP="000E6744">
            <w:pPr>
              <w:contextualSpacing/>
              <w:rPr>
                <w:rFonts w:ascii="Arial" w:eastAsia="Times New Roman" w:hAnsi="Arial" w:cs="Arial"/>
                <w:color w:val="FF0000"/>
                <w:sz w:val="20"/>
                <w:szCs w:val="20"/>
              </w:rPr>
            </w:pPr>
            <w:ins w:id="337" w:author="Porter, Maria - (mariaporter)" w:date="2025-06-23T07:43:00Z" w16du:dateUtc="2025-06-23T14:43:00Z">
              <w:r>
                <w:rPr>
                  <w:rFonts w:ascii="Arial" w:eastAsia="Times New Roman" w:hAnsi="Arial" w:cs="Arial"/>
                  <w:color w:val="FF0000"/>
                  <w:sz w:val="20"/>
                  <w:szCs w:val="20"/>
                </w:rPr>
                <w:t>ASK IF C0a=0 OR C</w:t>
              </w:r>
            </w:ins>
            <w:ins w:id="338" w:author="Porter, Maria - (mariaporter)" w:date="2025-06-23T07:44:00Z" w16du:dateUtc="2025-06-23T14:44:00Z">
              <w:r>
                <w:rPr>
                  <w:rFonts w:ascii="Arial" w:eastAsia="Times New Roman" w:hAnsi="Arial" w:cs="Arial"/>
                  <w:color w:val="FF0000"/>
                  <w:sz w:val="20"/>
                  <w:szCs w:val="20"/>
                </w:rPr>
                <w:t>0b=0 or C0e=0 ONLY.</w:t>
              </w:r>
            </w:ins>
          </w:p>
        </w:tc>
      </w:tr>
      <w:tr w:rsidR="00A37785" w:rsidRPr="00CA59CC" w14:paraId="050ECAC3" w14:textId="77777777" w:rsidTr="001E69BB">
        <w:tc>
          <w:tcPr>
            <w:tcW w:w="576" w:type="pct"/>
          </w:tcPr>
          <w:p w14:paraId="6158F555" w14:textId="77777777" w:rsidR="00A37785" w:rsidRPr="00CA59CC" w:rsidRDefault="00A37785"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C3</w:t>
            </w:r>
          </w:p>
        </w:tc>
        <w:tc>
          <w:tcPr>
            <w:tcW w:w="1340" w:type="pct"/>
          </w:tcPr>
          <w:p w14:paraId="2CC8B6F7" w14:textId="661C6014" w:rsidR="00A37785" w:rsidRPr="00CA59CC" w:rsidRDefault="00A37785" w:rsidP="000E6744">
            <w:pPr>
              <w:contextualSpacing/>
              <w:rPr>
                <w:rFonts w:ascii="Arial" w:eastAsia="Times New Roman" w:hAnsi="Arial" w:cs="Arial"/>
                <w:color w:val="000000"/>
                <w:sz w:val="20"/>
                <w:szCs w:val="20"/>
              </w:rPr>
            </w:pPr>
            <w:commentRangeStart w:id="339"/>
            <w:r w:rsidRPr="00CA59CC">
              <w:rPr>
                <w:rFonts w:ascii="Arial" w:eastAsia="Times New Roman" w:hAnsi="Arial" w:cs="Arial"/>
                <w:color w:val="000000"/>
                <w:sz w:val="20"/>
                <w:szCs w:val="20"/>
              </w:rPr>
              <w:t>How did you hear about the PULA</w:t>
            </w:r>
            <w:ins w:id="340" w:author="Porter, Maria - (mariaporter)" w:date="2025-06-18T07:11:00Z" w16du:dateUtc="2025-06-18T14:11:00Z">
              <w:r w:rsidR="00C02F4C">
                <w:rPr>
                  <w:rFonts w:ascii="Arial" w:eastAsia="Times New Roman" w:hAnsi="Arial" w:cs="Arial"/>
                  <w:color w:val="000000"/>
                  <w:sz w:val="20"/>
                  <w:szCs w:val="20"/>
                </w:rPr>
                <w:t xml:space="preserve"> / Tseday Bank</w:t>
              </w:r>
            </w:ins>
            <w:r w:rsidRPr="00CA59CC">
              <w:rPr>
                <w:rFonts w:ascii="Arial" w:eastAsia="Times New Roman" w:hAnsi="Arial" w:cs="Arial"/>
                <w:color w:val="000000"/>
                <w:sz w:val="20"/>
                <w:szCs w:val="20"/>
              </w:rPr>
              <w:t xml:space="preserve"> crop/index insurance?</w:t>
            </w:r>
            <w:commentRangeEnd w:id="339"/>
            <w:r w:rsidR="008F02FF">
              <w:rPr>
                <w:rStyle w:val="CommentReference"/>
              </w:rPr>
              <w:commentReference w:id="339"/>
            </w:r>
          </w:p>
        </w:tc>
        <w:tc>
          <w:tcPr>
            <w:tcW w:w="2358" w:type="pct"/>
          </w:tcPr>
          <w:p w14:paraId="2B1FE997" w14:textId="77777777" w:rsidR="00A37785" w:rsidRPr="00CA59CC" w:rsidRDefault="00A37785" w:rsidP="000E6744">
            <w:pPr>
              <w:contextualSpacing/>
              <w:rPr>
                <w:rFonts w:ascii="Arial" w:eastAsia="Times New Roman" w:hAnsi="Arial" w:cs="Arial"/>
                <w:color w:val="000000"/>
                <w:sz w:val="20"/>
                <w:szCs w:val="20"/>
              </w:rPr>
            </w:pPr>
            <w:commentRangeStart w:id="341"/>
            <w:r w:rsidRPr="00CA59CC">
              <w:rPr>
                <w:rFonts w:ascii="Arial" w:eastAsia="Times New Roman" w:hAnsi="Arial" w:cs="Arial"/>
                <w:color w:val="000000"/>
                <w:sz w:val="20"/>
                <w:szCs w:val="20"/>
              </w:rPr>
              <w:t>1</w:t>
            </w:r>
            <w:proofErr w:type="gramStart"/>
            <w:r w:rsidRPr="00CA59CC">
              <w:rPr>
                <w:rFonts w:ascii="Arial" w:eastAsia="Times New Roman" w:hAnsi="Arial" w:cs="Arial"/>
                <w:color w:val="000000"/>
                <w:sz w:val="20"/>
                <w:szCs w:val="20"/>
              </w:rPr>
              <w:t>.  Attended</w:t>
            </w:r>
            <w:proofErr w:type="gramEnd"/>
            <w:r w:rsidRPr="00CA59CC">
              <w:rPr>
                <w:rFonts w:ascii="Arial" w:eastAsia="Times New Roman" w:hAnsi="Arial" w:cs="Arial"/>
                <w:color w:val="000000"/>
                <w:sz w:val="20"/>
                <w:szCs w:val="20"/>
              </w:rPr>
              <w:t xml:space="preserve"> </w:t>
            </w:r>
            <w:proofErr w:type="gramStart"/>
            <w:r w:rsidRPr="00CA59CC">
              <w:rPr>
                <w:rFonts w:ascii="Arial" w:eastAsia="Times New Roman" w:hAnsi="Arial" w:cs="Arial"/>
                <w:color w:val="000000"/>
                <w:sz w:val="20"/>
                <w:szCs w:val="20"/>
              </w:rPr>
              <w:t>a training</w:t>
            </w:r>
            <w:proofErr w:type="gramEnd"/>
          </w:p>
          <w:p w14:paraId="025100C1"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2. Read a flyer</w:t>
            </w:r>
          </w:p>
          <w:p w14:paraId="789696BF"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3. Heard about it from </w:t>
            </w:r>
            <w:proofErr w:type="spellStart"/>
            <w:r w:rsidRPr="00CA59CC">
              <w:rPr>
                <w:rFonts w:ascii="Arial" w:eastAsia="Times New Roman" w:hAnsi="Arial" w:cs="Arial"/>
                <w:color w:val="000000"/>
                <w:sz w:val="20"/>
                <w:szCs w:val="20"/>
              </w:rPr>
              <w:t>iddir</w:t>
            </w:r>
            <w:proofErr w:type="spellEnd"/>
            <w:r w:rsidRPr="00CA59CC">
              <w:rPr>
                <w:rFonts w:ascii="Arial" w:eastAsia="Times New Roman" w:hAnsi="Arial" w:cs="Arial"/>
                <w:color w:val="000000"/>
                <w:sz w:val="20"/>
                <w:szCs w:val="20"/>
              </w:rPr>
              <w:t xml:space="preserve"> </w:t>
            </w:r>
          </w:p>
          <w:p w14:paraId="442204CA"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4. Heard about it from cooperative </w:t>
            </w:r>
          </w:p>
          <w:p w14:paraId="681E9D69"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5. Heard about it from kebele leader</w:t>
            </w:r>
          </w:p>
          <w:p w14:paraId="7989B1CA"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6. Heard about it from another farmer in the village (but not a leader)</w:t>
            </w:r>
          </w:p>
          <w:p w14:paraId="32767AC2"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7. Heard about it on radio </w:t>
            </w:r>
          </w:p>
          <w:p w14:paraId="06503F5E" w14:textId="58DD63F2" w:rsidR="00A37785"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8. Heard about </w:t>
            </w:r>
            <w:r w:rsidR="00B77E8C">
              <w:rPr>
                <w:rFonts w:ascii="Arial" w:eastAsia="Times New Roman" w:hAnsi="Arial" w:cs="Arial"/>
                <w:color w:val="000000"/>
                <w:sz w:val="20"/>
                <w:szCs w:val="20"/>
              </w:rPr>
              <w:t xml:space="preserve">it </w:t>
            </w:r>
            <w:r w:rsidRPr="00CA59CC">
              <w:rPr>
                <w:rFonts w:ascii="Arial" w:eastAsia="Times New Roman" w:hAnsi="Arial" w:cs="Arial"/>
                <w:color w:val="000000"/>
                <w:sz w:val="20"/>
                <w:szCs w:val="20"/>
              </w:rPr>
              <w:t xml:space="preserve">from </w:t>
            </w:r>
            <w:proofErr w:type="gramStart"/>
            <w:r w:rsidRPr="00CA59CC">
              <w:rPr>
                <w:rFonts w:ascii="Arial" w:eastAsia="Times New Roman" w:hAnsi="Arial" w:cs="Arial"/>
                <w:color w:val="000000"/>
                <w:sz w:val="20"/>
                <w:szCs w:val="20"/>
              </w:rPr>
              <w:t>development</w:t>
            </w:r>
            <w:proofErr w:type="gramEnd"/>
            <w:r w:rsidRPr="00CA59CC">
              <w:rPr>
                <w:rFonts w:ascii="Arial" w:eastAsia="Times New Roman" w:hAnsi="Arial" w:cs="Arial"/>
                <w:color w:val="000000"/>
                <w:sz w:val="20"/>
                <w:szCs w:val="20"/>
              </w:rPr>
              <w:t xml:space="preserve"> agent</w:t>
            </w:r>
          </w:p>
          <w:p w14:paraId="6ECFC8DC" w14:textId="4195D3C9" w:rsidR="00B77E8C" w:rsidRPr="00CA59CC" w:rsidRDefault="00B77E8C"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9. Heard about it from Tseday Bank </w:t>
            </w:r>
          </w:p>
          <w:p w14:paraId="4F9BB949"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99. Others, Specify</w:t>
            </w:r>
            <w:commentRangeEnd w:id="341"/>
            <w:r w:rsidR="00A13713">
              <w:rPr>
                <w:rStyle w:val="CommentReference"/>
              </w:rPr>
              <w:commentReference w:id="341"/>
            </w:r>
          </w:p>
        </w:tc>
        <w:tc>
          <w:tcPr>
            <w:tcW w:w="725" w:type="pct"/>
          </w:tcPr>
          <w:p w14:paraId="242011F1" w14:textId="77777777" w:rsidR="00A37785" w:rsidRPr="00CA59CC" w:rsidRDefault="00A37785" w:rsidP="000E6744">
            <w:pPr>
              <w:contextualSpacing/>
              <w:rPr>
                <w:rFonts w:ascii="Arial" w:eastAsia="Times New Roman" w:hAnsi="Arial" w:cs="Arial"/>
                <w:color w:val="FF0000"/>
                <w:sz w:val="20"/>
                <w:szCs w:val="20"/>
              </w:rPr>
            </w:pPr>
          </w:p>
          <w:p w14:paraId="7D5D1E04" w14:textId="092FC6A1" w:rsidR="00A37785" w:rsidRDefault="008E103B" w:rsidP="000E6744">
            <w:pPr>
              <w:contextualSpacing/>
              <w:rPr>
                <w:ins w:id="342" w:author="Porter, Maria - (mariaporter)" w:date="2025-06-04T14:31:00Z" w16du:dateUtc="2025-06-04T21:31:00Z"/>
                <w:rFonts w:ascii="Arial" w:eastAsia="Times New Roman" w:hAnsi="Arial" w:cs="Arial"/>
                <w:color w:val="FF0000"/>
                <w:sz w:val="20"/>
                <w:szCs w:val="20"/>
              </w:rPr>
            </w:pPr>
            <w:ins w:id="343" w:author="Porter, Maria - (mariaporter)" w:date="2025-06-23T10:39:00Z" w16du:dateUtc="2025-06-23T17:39:00Z">
              <w:r>
                <w:rPr>
                  <w:rFonts w:ascii="Arial" w:eastAsia="Times New Roman" w:hAnsi="Arial" w:cs="Arial"/>
                  <w:color w:val="FF0000"/>
                  <w:sz w:val="20"/>
                  <w:szCs w:val="20"/>
                </w:rPr>
                <w:t xml:space="preserve">ASK </w:t>
              </w:r>
            </w:ins>
            <w:ins w:id="344" w:author="Porter, Maria - (mariaporter)" w:date="2025-06-04T14:31:00Z" w16du:dateUtc="2025-06-04T21:31:00Z">
              <w:r w:rsidR="004F3272">
                <w:rPr>
                  <w:rFonts w:ascii="Arial" w:eastAsia="Times New Roman" w:hAnsi="Arial" w:cs="Arial"/>
                  <w:color w:val="FF0000"/>
                  <w:sz w:val="20"/>
                  <w:szCs w:val="20"/>
                </w:rPr>
                <w:t xml:space="preserve">If </w:t>
              </w:r>
              <w:proofErr w:type="gramStart"/>
              <w:r w:rsidR="004F3272">
                <w:rPr>
                  <w:rFonts w:ascii="Arial" w:eastAsia="Times New Roman" w:hAnsi="Arial" w:cs="Arial"/>
                  <w:color w:val="FF0000"/>
                  <w:sz w:val="20"/>
                  <w:szCs w:val="20"/>
                </w:rPr>
                <w:t>Yes</w:t>
              </w:r>
              <w:proofErr w:type="gramEnd"/>
              <w:r w:rsidR="004F3272">
                <w:rPr>
                  <w:rFonts w:ascii="Arial" w:eastAsia="Times New Roman" w:hAnsi="Arial" w:cs="Arial"/>
                  <w:color w:val="FF0000"/>
                  <w:sz w:val="20"/>
                  <w:szCs w:val="20"/>
                </w:rPr>
                <w:t xml:space="preserve"> for C1</w:t>
              </w:r>
            </w:ins>
            <w:ins w:id="345" w:author="Porter, Maria - (mariaporter)" w:date="2025-06-05T10:09:00Z" w16du:dateUtc="2025-06-05T17:09:00Z">
              <w:r w:rsidR="00FE3E21">
                <w:rPr>
                  <w:rFonts w:ascii="Arial" w:eastAsia="Times New Roman" w:hAnsi="Arial" w:cs="Arial"/>
                  <w:color w:val="FF0000"/>
                  <w:sz w:val="20"/>
                  <w:szCs w:val="20"/>
                </w:rPr>
                <w:t xml:space="preserve"> or C0</w:t>
              </w:r>
            </w:ins>
            <w:ins w:id="346" w:author="Porter, Maria - (mariaporter)" w:date="2025-06-23T07:44:00Z" w16du:dateUtc="2025-06-23T14:44:00Z">
              <w:r w:rsidR="004843F5">
                <w:rPr>
                  <w:rFonts w:ascii="Arial" w:eastAsia="Times New Roman" w:hAnsi="Arial" w:cs="Arial"/>
                  <w:color w:val="FF0000"/>
                  <w:sz w:val="20"/>
                  <w:szCs w:val="20"/>
                </w:rPr>
                <w:t>e</w:t>
              </w:r>
            </w:ins>
          </w:p>
          <w:p w14:paraId="7C1F7357" w14:textId="77777777" w:rsidR="004F3272" w:rsidRPr="00CA59CC" w:rsidRDefault="004F3272" w:rsidP="000E6744">
            <w:pPr>
              <w:contextualSpacing/>
              <w:rPr>
                <w:rFonts w:ascii="Arial" w:eastAsia="Times New Roman" w:hAnsi="Arial" w:cs="Arial"/>
                <w:color w:val="FF0000"/>
                <w:sz w:val="20"/>
                <w:szCs w:val="20"/>
              </w:rPr>
            </w:pPr>
          </w:p>
          <w:p w14:paraId="78558CFD" w14:textId="77777777" w:rsidR="00A37785" w:rsidRPr="00CA59CC" w:rsidRDefault="00A37785" w:rsidP="000E6744">
            <w:pPr>
              <w:contextualSpacing/>
              <w:rPr>
                <w:rFonts w:ascii="Arial" w:eastAsia="Times New Roman" w:hAnsi="Arial" w:cs="Arial"/>
                <w:i/>
                <w:iCs/>
                <w:color w:val="FF0000"/>
                <w:sz w:val="20"/>
                <w:szCs w:val="20"/>
              </w:rPr>
            </w:pPr>
            <w:r w:rsidRPr="00CA59CC">
              <w:rPr>
                <w:rFonts w:ascii="Arial" w:eastAsia="Times New Roman" w:hAnsi="Arial" w:cs="Arial"/>
                <w:i/>
                <w:iCs/>
                <w:color w:val="FF0000"/>
                <w:sz w:val="20"/>
                <w:szCs w:val="20"/>
              </w:rPr>
              <w:t>[Enter up to three sources]</w:t>
            </w:r>
          </w:p>
        </w:tc>
      </w:tr>
      <w:tr w:rsidR="00A37785" w:rsidRPr="00CA59CC" w14:paraId="45CD38ED" w14:textId="77777777" w:rsidTr="001E69BB">
        <w:tc>
          <w:tcPr>
            <w:tcW w:w="576" w:type="pct"/>
          </w:tcPr>
          <w:p w14:paraId="521FF1F1" w14:textId="4FEA27DE" w:rsidR="00A37785" w:rsidRDefault="00A37785"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C4</w:t>
            </w:r>
          </w:p>
        </w:tc>
        <w:tc>
          <w:tcPr>
            <w:tcW w:w="1340" w:type="pct"/>
          </w:tcPr>
          <w:p w14:paraId="2E919EC4" w14:textId="3BF4257B" w:rsidR="00A37785" w:rsidRPr="00CA59CC" w:rsidRDefault="00A37785" w:rsidP="000E6744">
            <w:pPr>
              <w:contextualSpacing/>
              <w:rPr>
                <w:rFonts w:ascii="Arial" w:eastAsia="Times New Roman" w:hAnsi="Arial" w:cs="Arial"/>
                <w:color w:val="000000"/>
                <w:sz w:val="20"/>
                <w:szCs w:val="20"/>
              </w:rPr>
            </w:pPr>
            <w:proofErr w:type="gramStart"/>
            <w:r w:rsidRPr="00A37785">
              <w:rPr>
                <w:rFonts w:ascii="Arial" w:eastAsia="Times New Roman" w:hAnsi="Arial" w:cs="Arial"/>
                <w:color w:val="000000"/>
                <w:sz w:val="20"/>
                <w:szCs w:val="20"/>
              </w:rPr>
              <w:t>Did</w:t>
            </w:r>
            <w:proofErr w:type="gramEnd"/>
            <w:r w:rsidRPr="00A37785">
              <w:rPr>
                <w:rFonts w:ascii="Arial" w:eastAsia="Times New Roman" w:hAnsi="Arial" w:cs="Arial"/>
                <w:color w:val="000000"/>
                <w:sz w:val="20"/>
                <w:szCs w:val="20"/>
              </w:rPr>
              <w:t xml:space="preserve"> you attend any training on crop/weather insurance in the last 12 months?</w:t>
            </w:r>
          </w:p>
        </w:tc>
        <w:tc>
          <w:tcPr>
            <w:tcW w:w="2358" w:type="pct"/>
          </w:tcPr>
          <w:p w14:paraId="21642914"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1. Yes</w:t>
            </w:r>
          </w:p>
          <w:p w14:paraId="2384947B" w14:textId="1A88BBA2"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0. No</w:t>
            </w:r>
          </w:p>
        </w:tc>
        <w:tc>
          <w:tcPr>
            <w:tcW w:w="725" w:type="pct"/>
          </w:tcPr>
          <w:p w14:paraId="382DDE89" w14:textId="77777777" w:rsidR="008E103B" w:rsidRDefault="008E103B" w:rsidP="008E103B">
            <w:pPr>
              <w:contextualSpacing/>
              <w:rPr>
                <w:ins w:id="347" w:author="Porter, Maria - (mariaporter)" w:date="2025-06-23T10:39:00Z" w16du:dateUtc="2025-06-23T17:39:00Z"/>
                <w:rFonts w:ascii="Arial" w:eastAsia="Times New Roman" w:hAnsi="Arial" w:cs="Arial"/>
                <w:color w:val="FF0000"/>
                <w:sz w:val="20"/>
                <w:szCs w:val="20"/>
              </w:rPr>
            </w:pPr>
            <w:ins w:id="348" w:author="Porter, Maria - (mariaporter)" w:date="2025-06-23T10:39:00Z" w16du:dateUtc="2025-06-23T17:39:00Z">
              <w:r>
                <w:rPr>
                  <w:rFonts w:ascii="Arial" w:eastAsia="Times New Roman" w:hAnsi="Arial" w:cs="Arial"/>
                  <w:color w:val="FF0000"/>
                  <w:sz w:val="20"/>
                  <w:szCs w:val="20"/>
                </w:rPr>
                <w:t xml:space="preserve">ASK If </w:t>
              </w:r>
              <w:proofErr w:type="gramStart"/>
              <w:r>
                <w:rPr>
                  <w:rFonts w:ascii="Arial" w:eastAsia="Times New Roman" w:hAnsi="Arial" w:cs="Arial"/>
                  <w:color w:val="FF0000"/>
                  <w:sz w:val="20"/>
                  <w:szCs w:val="20"/>
                </w:rPr>
                <w:t>Yes</w:t>
              </w:r>
              <w:proofErr w:type="gramEnd"/>
              <w:r>
                <w:rPr>
                  <w:rFonts w:ascii="Arial" w:eastAsia="Times New Roman" w:hAnsi="Arial" w:cs="Arial"/>
                  <w:color w:val="FF0000"/>
                  <w:sz w:val="20"/>
                  <w:szCs w:val="20"/>
                </w:rPr>
                <w:t xml:space="preserve"> for C1 or C0e</w:t>
              </w:r>
            </w:ins>
          </w:p>
          <w:p w14:paraId="3040ECE7" w14:textId="77777777" w:rsidR="00A37785" w:rsidRPr="00CA59CC" w:rsidRDefault="00A37785" w:rsidP="000E6744">
            <w:pPr>
              <w:contextualSpacing/>
              <w:rPr>
                <w:rFonts w:ascii="Arial" w:eastAsia="Times New Roman" w:hAnsi="Arial" w:cs="Arial"/>
                <w:color w:val="FF0000"/>
                <w:sz w:val="20"/>
                <w:szCs w:val="20"/>
              </w:rPr>
            </w:pPr>
          </w:p>
        </w:tc>
      </w:tr>
      <w:tr w:rsidR="00A37785" w:rsidRPr="00CA59CC" w14:paraId="7F93D136" w14:textId="77777777" w:rsidTr="001E69BB">
        <w:tc>
          <w:tcPr>
            <w:tcW w:w="576" w:type="pct"/>
          </w:tcPr>
          <w:p w14:paraId="32C011E8" w14:textId="3B7C6FCB" w:rsidR="00A37785" w:rsidRDefault="00A37785"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C5</w:t>
            </w:r>
          </w:p>
        </w:tc>
        <w:tc>
          <w:tcPr>
            <w:tcW w:w="1340" w:type="pct"/>
          </w:tcPr>
          <w:p w14:paraId="0D7BB5B2" w14:textId="532705AE" w:rsidR="00A37785" w:rsidRPr="00A37785" w:rsidRDefault="00A37785" w:rsidP="000E6744">
            <w:pPr>
              <w:contextualSpacing/>
              <w:rPr>
                <w:rFonts w:ascii="Arial" w:eastAsia="Times New Roman" w:hAnsi="Arial" w:cs="Arial"/>
                <w:color w:val="000000"/>
                <w:sz w:val="20"/>
                <w:szCs w:val="20"/>
              </w:rPr>
            </w:pPr>
            <w:r w:rsidRPr="00A37785">
              <w:rPr>
                <w:rFonts w:ascii="Arial" w:eastAsia="Times New Roman" w:hAnsi="Arial" w:cs="Arial"/>
                <w:color w:val="000000"/>
                <w:sz w:val="20"/>
                <w:szCs w:val="20"/>
              </w:rPr>
              <w:t>Did you attend any training on crop/weather insurance more than 12 months ago?</w:t>
            </w:r>
          </w:p>
        </w:tc>
        <w:tc>
          <w:tcPr>
            <w:tcW w:w="2358" w:type="pct"/>
          </w:tcPr>
          <w:p w14:paraId="29513151"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1. Yes</w:t>
            </w:r>
          </w:p>
          <w:p w14:paraId="5DF61AEB" w14:textId="2ADDC612"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0. No</w:t>
            </w:r>
          </w:p>
        </w:tc>
        <w:tc>
          <w:tcPr>
            <w:tcW w:w="725" w:type="pct"/>
          </w:tcPr>
          <w:p w14:paraId="23741822" w14:textId="77777777" w:rsidR="008E103B" w:rsidRDefault="008E103B" w:rsidP="008E103B">
            <w:pPr>
              <w:contextualSpacing/>
              <w:rPr>
                <w:ins w:id="349" w:author="Porter, Maria - (mariaporter)" w:date="2025-06-23T10:39:00Z" w16du:dateUtc="2025-06-23T17:39:00Z"/>
                <w:rFonts w:ascii="Arial" w:eastAsia="Times New Roman" w:hAnsi="Arial" w:cs="Arial"/>
                <w:color w:val="FF0000"/>
                <w:sz w:val="20"/>
                <w:szCs w:val="20"/>
              </w:rPr>
            </w:pPr>
            <w:ins w:id="350" w:author="Porter, Maria - (mariaporter)" w:date="2025-06-23T10:39:00Z" w16du:dateUtc="2025-06-23T17:39:00Z">
              <w:r>
                <w:rPr>
                  <w:rFonts w:ascii="Arial" w:eastAsia="Times New Roman" w:hAnsi="Arial" w:cs="Arial"/>
                  <w:color w:val="FF0000"/>
                  <w:sz w:val="20"/>
                  <w:szCs w:val="20"/>
                </w:rPr>
                <w:t xml:space="preserve">ASK If </w:t>
              </w:r>
              <w:proofErr w:type="gramStart"/>
              <w:r>
                <w:rPr>
                  <w:rFonts w:ascii="Arial" w:eastAsia="Times New Roman" w:hAnsi="Arial" w:cs="Arial"/>
                  <w:color w:val="FF0000"/>
                  <w:sz w:val="20"/>
                  <w:szCs w:val="20"/>
                </w:rPr>
                <w:t>Yes</w:t>
              </w:r>
              <w:proofErr w:type="gramEnd"/>
              <w:r>
                <w:rPr>
                  <w:rFonts w:ascii="Arial" w:eastAsia="Times New Roman" w:hAnsi="Arial" w:cs="Arial"/>
                  <w:color w:val="FF0000"/>
                  <w:sz w:val="20"/>
                  <w:szCs w:val="20"/>
                </w:rPr>
                <w:t xml:space="preserve"> for C1 or C0e</w:t>
              </w:r>
            </w:ins>
          </w:p>
          <w:p w14:paraId="45739E7C" w14:textId="77777777" w:rsidR="00A37785" w:rsidRPr="00CA59CC" w:rsidRDefault="00A37785" w:rsidP="000E6744">
            <w:pPr>
              <w:contextualSpacing/>
              <w:rPr>
                <w:rFonts w:ascii="Arial" w:eastAsia="Times New Roman" w:hAnsi="Arial" w:cs="Arial"/>
                <w:color w:val="FF0000"/>
                <w:sz w:val="20"/>
                <w:szCs w:val="20"/>
              </w:rPr>
            </w:pPr>
          </w:p>
        </w:tc>
      </w:tr>
      <w:tr w:rsidR="00A37785" w:rsidRPr="00CA59CC" w14:paraId="6B52BE39" w14:textId="77777777" w:rsidTr="001E69BB">
        <w:tc>
          <w:tcPr>
            <w:tcW w:w="576" w:type="pct"/>
          </w:tcPr>
          <w:p w14:paraId="4C71C94F" w14:textId="6AD172AC" w:rsidR="00A37785" w:rsidRDefault="00A37785"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C6</w:t>
            </w:r>
          </w:p>
        </w:tc>
        <w:tc>
          <w:tcPr>
            <w:tcW w:w="1340" w:type="pct"/>
          </w:tcPr>
          <w:p w14:paraId="4444C3ED" w14:textId="3FA6EFB2" w:rsidR="00A37785" w:rsidRPr="009A74C7" w:rsidRDefault="00A37785" w:rsidP="000E6744">
            <w:pPr>
              <w:contextualSpacing/>
              <w:rPr>
                <w:rFonts w:ascii="Arial" w:eastAsia="Times New Roman" w:hAnsi="Arial" w:cs="Arial"/>
                <w:color w:val="000000"/>
                <w:sz w:val="20"/>
                <w:szCs w:val="20"/>
                <w:highlight w:val="yellow"/>
              </w:rPr>
            </w:pPr>
            <w:r w:rsidRPr="009A74C7">
              <w:rPr>
                <w:rFonts w:ascii="Arial" w:eastAsia="Times New Roman" w:hAnsi="Arial" w:cs="Arial"/>
                <w:color w:val="000000"/>
                <w:sz w:val="20"/>
                <w:szCs w:val="20"/>
                <w:highlight w:val="yellow"/>
              </w:rPr>
              <w:t xml:space="preserve">Did you ever buy </w:t>
            </w:r>
            <w:r w:rsidR="00F222A0" w:rsidRPr="009A74C7">
              <w:rPr>
                <w:rFonts w:ascii="Arial" w:eastAsia="Times New Roman" w:hAnsi="Arial" w:cs="Arial"/>
                <w:color w:val="000000"/>
                <w:sz w:val="20"/>
                <w:szCs w:val="20"/>
                <w:highlight w:val="yellow"/>
              </w:rPr>
              <w:t>area yield index</w:t>
            </w:r>
            <w:r w:rsidRPr="009A74C7">
              <w:rPr>
                <w:rFonts w:ascii="Arial" w:eastAsia="Times New Roman" w:hAnsi="Arial" w:cs="Arial"/>
                <w:color w:val="000000"/>
                <w:sz w:val="20"/>
                <w:szCs w:val="20"/>
                <w:highlight w:val="yellow"/>
              </w:rPr>
              <w:t xml:space="preserve"> insurance from </w:t>
            </w:r>
            <w:r w:rsidR="00F222A0" w:rsidRPr="009A74C7">
              <w:rPr>
                <w:rFonts w:ascii="Arial" w:eastAsia="Times New Roman" w:hAnsi="Arial" w:cs="Arial"/>
                <w:color w:val="000000"/>
                <w:sz w:val="20"/>
                <w:szCs w:val="20"/>
                <w:highlight w:val="yellow"/>
              </w:rPr>
              <w:t>Pula</w:t>
            </w:r>
            <w:r w:rsidR="00605C53" w:rsidRPr="009A74C7">
              <w:rPr>
                <w:rFonts w:ascii="Arial" w:eastAsia="Times New Roman" w:hAnsi="Arial" w:cs="Arial"/>
                <w:color w:val="000000"/>
                <w:sz w:val="20"/>
                <w:szCs w:val="20"/>
                <w:highlight w:val="yellow"/>
              </w:rPr>
              <w:t xml:space="preserve"> or weather index </w:t>
            </w:r>
            <w:r w:rsidR="009A74C7" w:rsidRPr="009A74C7">
              <w:rPr>
                <w:rFonts w:ascii="Arial" w:eastAsia="Times New Roman" w:hAnsi="Arial" w:cs="Arial"/>
                <w:color w:val="000000"/>
                <w:sz w:val="20"/>
                <w:szCs w:val="20"/>
                <w:highlight w:val="yellow"/>
              </w:rPr>
              <w:t>insurance from R4 or someone else</w:t>
            </w:r>
            <w:r w:rsidRPr="009A74C7">
              <w:rPr>
                <w:rFonts w:ascii="Arial" w:eastAsia="Times New Roman" w:hAnsi="Arial" w:cs="Arial"/>
                <w:color w:val="000000"/>
                <w:sz w:val="20"/>
                <w:szCs w:val="20"/>
                <w:highlight w:val="yellow"/>
              </w:rPr>
              <w:t>?</w:t>
            </w:r>
            <w:r w:rsidR="006D3FD9" w:rsidRPr="00CA59CC">
              <w:rPr>
                <w:rFonts w:ascii="Arial" w:eastAsia="Times New Roman" w:hAnsi="Arial" w:cs="Arial"/>
                <w:color w:val="000000"/>
                <w:sz w:val="20"/>
                <w:szCs w:val="20"/>
              </w:rPr>
              <w:t xml:space="preserve"> </w:t>
            </w:r>
            <w:r w:rsidR="006D3FD9" w:rsidRPr="001E69BB">
              <w:rPr>
                <w:rFonts w:ascii="Arial" w:eastAsia="Times New Roman" w:hAnsi="Arial" w:cs="Arial"/>
                <w:color w:val="EE0000"/>
                <w:sz w:val="20"/>
                <w:szCs w:val="20"/>
              </w:rPr>
              <w:t>[Enumerator: probe whether they bought insurance as part of their fertilizer purchase]</w:t>
            </w:r>
          </w:p>
        </w:tc>
        <w:tc>
          <w:tcPr>
            <w:tcW w:w="2358" w:type="pct"/>
          </w:tcPr>
          <w:p w14:paraId="1D1D27FA" w14:textId="2C8AD8D4" w:rsidR="00A37785" w:rsidRPr="00CA59CC" w:rsidRDefault="00A37785" w:rsidP="000E6744">
            <w:pPr>
              <w:contextualSpacing/>
              <w:rPr>
                <w:rFonts w:ascii="Arial" w:eastAsia="Times New Roman" w:hAnsi="Arial" w:cs="Arial"/>
                <w:color w:val="000000"/>
                <w:sz w:val="20"/>
                <w:szCs w:val="20"/>
              </w:rPr>
            </w:pPr>
            <w:r w:rsidRPr="00A37785">
              <w:rPr>
                <w:rFonts w:ascii="Arial" w:eastAsia="Times New Roman" w:hAnsi="Arial" w:cs="Arial"/>
                <w:color w:val="000000"/>
                <w:sz w:val="20"/>
                <w:szCs w:val="20"/>
              </w:rPr>
              <w:t xml:space="preserve">1. YES     </w:t>
            </w:r>
            <w:r>
              <w:rPr>
                <w:rFonts w:ascii="Arial" w:eastAsia="Times New Roman" w:hAnsi="Arial" w:cs="Arial"/>
                <w:color w:val="000000"/>
                <w:sz w:val="20"/>
                <w:szCs w:val="20"/>
              </w:rPr>
              <w:br/>
            </w:r>
            <w:r w:rsidRPr="00A37785">
              <w:rPr>
                <w:rFonts w:ascii="Arial" w:eastAsia="Times New Roman" w:hAnsi="Arial" w:cs="Arial"/>
                <w:color w:val="000000"/>
                <w:sz w:val="20"/>
                <w:szCs w:val="20"/>
              </w:rPr>
              <w:t xml:space="preserve">0. NO </w:t>
            </w:r>
          </w:p>
        </w:tc>
        <w:tc>
          <w:tcPr>
            <w:tcW w:w="725" w:type="pct"/>
          </w:tcPr>
          <w:p w14:paraId="7CEE2057" w14:textId="786D605A" w:rsidR="008E103B" w:rsidRDefault="008E103B" w:rsidP="000E6744">
            <w:pPr>
              <w:contextualSpacing/>
              <w:rPr>
                <w:ins w:id="351" w:author="Porter, Maria - (mariaporter)" w:date="2025-06-23T10:41:00Z" w16du:dateUtc="2025-06-23T17:41:00Z"/>
                <w:rFonts w:ascii="Arial" w:eastAsia="Times New Roman" w:hAnsi="Arial" w:cs="Arial"/>
                <w:color w:val="000000"/>
                <w:sz w:val="20"/>
                <w:szCs w:val="20"/>
              </w:rPr>
            </w:pPr>
            <w:ins w:id="352" w:author="Porter, Maria - (mariaporter)" w:date="2025-06-23T10:40:00Z" w16du:dateUtc="2025-06-23T17:40:00Z">
              <w:r>
                <w:rPr>
                  <w:rFonts w:ascii="Arial" w:eastAsia="Times New Roman" w:hAnsi="Arial" w:cs="Arial"/>
                  <w:color w:val="000000"/>
                  <w:sz w:val="20"/>
                  <w:szCs w:val="20"/>
                </w:rPr>
                <w:t xml:space="preserve">ASK IF </w:t>
              </w:r>
            </w:ins>
            <w:ins w:id="353" w:author="Porter, Maria - (mariaporter)" w:date="2025-06-23T10:41:00Z" w16du:dateUtc="2025-06-23T17:41:00Z">
              <w:r>
                <w:rPr>
                  <w:rFonts w:ascii="Arial" w:eastAsia="Times New Roman" w:hAnsi="Arial" w:cs="Arial"/>
                  <w:color w:val="000000"/>
                  <w:sz w:val="20"/>
                  <w:szCs w:val="20"/>
                </w:rPr>
                <w:t>C0e=0</w:t>
              </w:r>
            </w:ins>
            <w:ins w:id="354" w:author="Porter, Maria - (mariaporter)" w:date="2025-06-23T10:42:00Z" w16du:dateUtc="2025-06-23T17:42:00Z">
              <w:r>
                <w:rPr>
                  <w:rFonts w:ascii="Arial" w:eastAsia="Times New Roman" w:hAnsi="Arial" w:cs="Arial"/>
                  <w:color w:val="000000"/>
                  <w:sz w:val="20"/>
                  <w:szCs w:val="20"/>
                </w:rPr>
                <w:t xml:space="preserve"> AND C1=1</w:t>
              </w:r>
            </w:ins>
            <w:ins w:id="355" w:author="Porter, Maria - (mariaporter)" w:date="2025-06-23T10:41:00Z" w16du:dateUtc="2025-06-23T17:41:00Z">
              <w:r>
                <w:rPr>
                  <w:rFonts w:ascii="Arial" w:eastAsia="Times New Roman" w:hAnsi="Arial" w:cs="Arial"/>
                  <w:color w:val="000000"/>
                  <w:sz w:val="20"/>
                  <w:szCs w:val="20"/>
                </w:rPr>
                <w:t xml:space="preserve">. </w:t>
              </w:r>
            </w:ins>
          </w:p>
          <w:p w14:paraId="0293633D" w14:textId="34F9E6D0" w:rsidR="00A37785" w:rsidRPr="00CA59CC" w:rsidRDefault="00A37785" w:rsidP="000E6744">
            <w:pPr>
              <w:contextualSpacing/>
              <w:rPr>
                <w:rFonts w:ascii="Arial" w:eastAsia="Times New Roman" w:hAnsi="Arial" w:cs="Arial"/>
                <w:color w:val="FF0000"/>
                <w:sz w:val="20"/>
                <w:szCs w:val="20"/>
              </w:rPr>
            </w:pPr>
            <w:r w:rsidRPr="00A37785">
              <w:rPr>
                <w:rFonts w:ascii="Arial" w:eastAsia="Times New Roman" w:hAnsi="Arial" w:cs="Arial"/>
                <w:color w:val="000000"/>
                <w:sz w:val="20"/>
                <w:szCs w:val="20"/>
              </w:rPr>
              <w:t xml:space="preserve">[IF </w:t>
            </w:r>
            <w:ins w:id="356" w:author="Porter, Maria - (mariaporter)" w:date="2025-06-23T10:42:00Z" w16du:dateUtc="2025-06-23T17:42:00Z">
              <w:r w:rsidR="008E103B">
                <w:rPr>
                  <w:rFonts w:ascii="Arial" w:eastAsia="Times New Roman" w:hAnsi="Arial" w:cs="Arial"/>
                  <w:color w:val="000000"/>
                  <w:sz w:val="20"/>
                  <w:szCs w:val="20"/>
                </w:rPr>
                <w:t>C6=</w:t>
              </w:r>
            </w:ins>
            <w:r w:rsidRPr="00A37785">
              <w:rPr>
                <w:rFonts w:ascii="Arial" w:eastAsia="Times New Roman" w:hAnsi="Arial" w:cs="Arial"/>
                <w:color w:val="000000"/>
                <w:sz w:val="20"/>
                <w:szCs w:val="20"/>
              </w:rPr>
              <w:t>NO GO TO C</w:t>
            </w:r>
            <w:ins w:id="357" w:author="Porter, Maria - (mariaporter)" w:date="2025-06-23T10:42:00Z" w16du:dateUtc="2025-06-23T17:42:00Z">
              <w:r w:rsidR="008E103B">
                <w:rPr>
                  <w:rFonts w:ascii="Arial" w:eastAsia="Times New Roman" w:hAnsi="Arial" w:cs="Arial"/>
                  <w:color w:val="000000"/>
                  <w:sz w:val="20"/>
                  <w:szCs w:val="20"/>
                </w:rPr>
                <w:t>7b</w:t>
              </w:r>
            </w:ins>
            <w:del w:id="358" w:author="Porter, Maria - (mariaporter)" w:date="2025-06-23T10:42:00Z" w16du:dateUtc="2025-06-23T17:42:00Z">
              <w:r w:rsidRPr="00A37785" w:rsidDel="008E103B">
                <w:rPr>
                  <w:rFonts w:ascii="Arial" w:eastAsia="Times New Roman" w:hAnsi="Arial" w:cs="Arial"/>
                  <w:color w:val="000000"/>
                  <w:sz w:val="20"/>
                  <w:szCs w:val="20"/>
                </w:rPr>
                <w:delText>14</w:delText>
              </w:r>
            </w:del>
            <w:r w:rsidRPr="00A37785">
              <w:rPr>
                <w:rFonts w:ascii="Arial" w:eastAsia="Times New Roman" w:hAnsi="Arial" w:cs="Arial"/>
                <w:color w:val="000000"/>
                <w:sz w:val="20"/>
                <w:szCs w:val="20"/>
              </w:rPr>
              <w:t>]</w:t>
            </w:r>
          </w:p>
        </w:tc>
      </w:tr>
      <w:tr w:rsidR="00A37785" w:rsidRPr="00CA59CC" w14:paraId="75FD345E" w14:textId="77777777" w:rsidTr="001E69BB">
        <w:tc>
          <w:tcPr>
            <w:tcW w:w="576" w:type="pct"/>
          </w:tcPr>
          <w:p w14:paraId="2BBD0B18" w14:textId="01B84167" w:rsidR="00A37785" w:rsidRDefault="00A37785"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C7a</w:t>
            </w:r>
          </w:p>
        </w:tc>
        <w:tc>
          <w:tcPr>
            <w:tcW w:w="1340" w:type="pct"/>
          </w:tcPr>
          <w:p w14:paraId="0E5F5743" w14:textId="1C591472" w:rsidR="00A37785" w:rsidRPr="009A74C7" w:rsidRDefault="00A37785" w:rsidP="000E6744">
            <w:pPr>
              <w:contextualSpacing/>
              <w:rPr>
                <w:rFonts w:ascii="Arial" w:eastAsia="Times New Roman" w:hAnsi="Arial" w:cs="Arial"/>
                <w:color w:val="000000"/>
                <w:sz w:val="20"/>
                <w:szCs w:val="20"/>
                <w:highlight w:val="yellow"/>
              </w:rPr>
            </w:pPr>
            <w:commentRangeStart w:id="359"/>
            <w:r w:rsidRPr="009A74C7">
              <w:rPr>
                <w:rFonts w:ascii="Arial" w:eastAsia="Times New Roman" w:hAnsi="Arial" w:cs="Arial"/>
                <w:color w:val="000000"/>
                <w:sz w:val="20"/>
                <w:szCs w:val="20"/>
                <w:highlight w:val="yellow"/>
              </w:rPr>
              <w:t xml:space="preserve">When </w:t>
            </w:r>
            <w:del w:id="360" w:author="Porter, Maria - (mariaporter)" w:date="2025-06-23T10:52:00Z" w16du:dateUtc="2025-06-23T17:52:00Z">
              <w:r w:rsidRPr="009A74C7" w:rsidDel="00E655EA">
                <w:rPr>
                  <w:rFonts w:ascii="Arial" w:eastAsia="Times New Roman" w:hAnsi="Arial" w:cs="Arial"/>
                  <w:color w:val="000000"/>
                  <w:sz w:val="20"/>
                  <w:szCs w:val="20"/>
                  <w:highlight w:val="yellow"/>
                </w:rPr>
                <w:delText>was the last time that you bought</w:delText>
              </w:r>
            </w:del>
            <w:ins w:id="361" w:author="Porter, Maria - (mariaporter)" w:date="2025-06-23T10:52:00Z" w16du:dateUtc="2025-06-23T17:52:00Z">
              <w:r w:rsidR="00E655EA">
                <w:rPr>
                  <w:rFonts w:ascii="Arial" w:eastAsia="Times New Roman" w:hAnsi="Arial" w:cs="Arial"/>
                  <w:color w:val="000000"/>
                  <w:sz w:val="20"/>
                  <w:szCs w:val="20"/>
                  <w:highlight w:val="yellow"/>
                </w:rPr>
                <w:t>DID YOU BUY</w:t>
              </w:r>
            </w:ins>
            <w:r w:rsidRPr="009A74C7">
              <w:rPr>
                <w:rFonts w:ascii="Arial" w:eastAsia="Times New Roman" w:hAnsi="Arial" w:cs="Arial"/>
                <w:color w:val="000000"/>
                <w:sz w:val="20"/>
                <w:szCs w:val="20"/>
                <w:highlight w:val="yellow"/>
              </w:rPr>
              <w:t xml:space="preserve"> </w:t>
            </w:r>
            <w:r w:rsidR="00F222A0" w:rsidRPr="009A74C7">
              <w:rPr>
                <w:rFonts w:ascii="Arial" w:eastAsia="Times New Roman" w:hAnsi="Arial" w:cs="Arial"/>
                <w:color w:val="000000"/>
                <w:sz w:val="20"/>
                <w:szCs w:val="20"/>
                <w:highlight w:val="yellow"/>
              </w:rPr>
              <w:t>area yield index insurance from Pula</w:t>
            </w:r>
            <w:ins w:id="362" w:author="Porter, Maria - (mariaporter)" w:date="2025-06-23T10:52:00Z" w16du:dateUtc="2025-06-23T17:52:00Z">
              <w:r w:rsidR="00E655EA">
                <w:rPr>
                  <w:rFonts w:ascii="Arial" w:eastAsia="Times New Roman" w:hAnsi="Arial" w:cs="Arial"/>
                  <w:color w:val="000000"/>
                  <w:sz w:val="20"/>
                  <w:szCs w:val="20"/>
                  <w:highlight w:val="yellow"/>
                </w:rPr>
                <w:t xml:space="preserve"> /TSEDAY BANK</w:t>
              </w:r>
            </w:ins>
            <w:r w:rsidR="009A74C7" w:rsidRPr="009A74C7">
              <w:rPr>
                <w:rFonts w:ascii="Arial" w:eastAsia="Times New Roman" w:hAnsi="Arial" w:cs="Arial"/>
                <w:color w:val="000000"/>
                <w:sz w:val="20"/>
                <w:szCs w:val="20"/>
                <w:highlight w:val="yellow"/>
              </w:rPr>
              <w:t xml:space="preserve"> or weather index insurance from R4 or someone else</w:t>
            </w:r>
            <w:r w:rsidRPr="009A74C7">
              <w:rPr>
                <w:rFonts w:ascii="Arial" w:eastAsia="Times New Roman" w:hAnsi="Arial" w:cs="Arial"/>
                <w:color w:val="000000"/>
                <w:sz w:val="20"/>
                <w:szCs w:val="20"/>
                <w:highlight w:val="yellow"/>
              </w:rPr>
              <w:t>?</w:t>
            </w:r>
            <w:commentRangeEnd w:id="359"/>
            <w:r w:rsidR="009D44B1">
              <w:rPr>
                <w:rStyle w:val="CommentReference"/>
              </w:rPr>
              <w:commentReference w:id="359"/>
            </w:r>
            <w:ins w:id="363" w:author="Porter, Maria - (mariaporter)" w:date="2025-06-23T10:53:00Z" w16du:dateUtc="2025-06-23T17:53:00Z">
              <w:r w:rsidR="00E655EA">
                <w:rPr>
                  <w:rFonts w:ascii="Arial" w:eastAsia="Times New Roman" w:hAnsi="Arial" w:cs="Arial"/>
                  <w:color w:val="000000"/>
                  <w:sz w:val="20"/>
                  <w:szCs w:val="20"/>
                  <w:highlight w:val="yellow"/>
                </w:rPr>
                <w:t xml:space="preserve"> PLEASE </w:t>
              </w:r>
              <w:r w:rsidR="00E655EA">
                <w:rPr>
                  <w:rFonts w:ascii="Arial" w:eastAsia="Times New Roman" w:hAnsi="Arial" w:cs="Arial"/>
                  <w:color w:val="000000"/>
                  <w:sz w:val="20"/>
                  <w:szCs w:val="20"/>
                  <w:highlight w:val="yellow"/>
                </w:rPr>
                <w:lastRenderedPageBreak/>
                <w:t>INCLUDE</w:t>
              </w:r>
            </w:ins>
            <w:ins w:id="364" w:author="Porter, Maria - (mariaporter)" w:date="2025-06-23T10:54:00Z" w16du:dateUtc="2025-06-23T17:54:00Z">
              <w:r w:rsidR="00E655EA">
                <w:rPr>
                  <w:rFonts w:ascii="Arial" w:eastAsia="Times New Roman" w:hAnsi="Arial" w:cs="Arial"/>
                  <w:color w:val="000000"/>
                  <w:sz w:val="20"/>
                  <w:szCs w:val="20"/>
                  <w:highlight w:val="yellow"/>
                </w:rPr>
                <w:t xml:space="preserve"> ALL SEASONS FOR WHICH YOU BOUGHT INSURANCE.</w:t>
              </w:r>
            </w:ins>
          </w:p>
        </w:tc>
        <w:tc>
          <w:tcPr>
            <w:tcW w:w="2358" w:type="pct"/>
          </w:tcPr>
          <w:p w14:paraId="36985FE8" w14:textId="4EB5C9A9" w:rsidR="00A37785" w:rsidRDefault="00A37785" w:rsidP="000E6744">
            <w:pPr>
              <w:contextualSpacing/>
              <w:rPr>
                <w:rFonts w:ascii="Arial" w:eastAsia="Times New Roman" w:hAnsi="Arial" w:cs="Arial"/>
                <w:color w:val="000000"/>
                <w:sz w:val="20"/>
                <w:szCs w:val="20"/>
              </w:rPr>
            </w:pPr>
            <w:r w:rsidRPr="00A37785">
              <w:rPr>
                <w:rFonts w:ascii="Arial" w:eastAsia="Times New Roman" w:hAnsi="Arial" w:cs="Arial"/>
                <w:color w:val="000000"/>
                <w:sz w:val="20"/>
                <w:szCs w:val="20"/>
              </w:rPr>
              <w:lastRenderedPageBreak/>
              <w:t xml:space="preserve">1. Current </w:t>
            </w:r>
            <w:proofErr w:type="gramStart"/>
            <w:r w:rsidRPr="00A37785">
              <w:rPr>
                <w:rFonts w:ascii="Arial" w:eastAsia="Times New Roman" w:hAnsi="Arial" w:cs="Arial"/>
                <w:color w:val="000000"/>
                <w:sz w:val="20"/>
                <w:szCs w:val="20"/>
              </w:rPr>
              <w:t xml:space="preserve">season  </w:t>
            </w:r>
            <w:ins w:id="365" w:author="Porter, Maria - (mariaporter)" w:date="2025-06-23T10:44:00Z" w16du:dateUtc="2025-06-23T17:44:00Z">
              <w:r w:rsidR="008E103B">
                <w:rPr>
                  <w:rFonts w:ascii="Arial" w:eastAsia="Times New Roman" w:hAnsi="Arial" w:cs="Arial"/>
                  <w:color w:val="000000"/>
                  <w:sz w:val="20"/>
                  <w:szCs w:val="20"/>
                </w:rPr>
                <w:t>(</w:t>
              </w:r>
              <w:proofErr w:type="gramEnd"/>
              <w:r w:rsidR="008E103B">
                <w:rPr>
                  <w:rFonts w:ascii="Arial" w:eastAsia="Times New Roman" w:hAnsi="Arial" w:cs="Arial"/>
                  <w:color w:val="000000"/>
                  <w:sz w:val="20"/>
                  <w:szCs w:val="20"/>
                </w:rPr>
                <w:t>2017/2018)</w:t>
              </w:r>
            </w:ins>
          </w:p>
          <w:p w14:paraId="7AA35A03" w14:textId="38A77540" w:rsidR="00A37785" w:rsidRPr="00CA59CC" w:rsidRDefault="00A37785" w:rsidP="000E6744">
            <w:pPr>
              <w:contextualSpacing/>
              <w:rPr>
                <w:rFonts w:ascii="Arial" w:eastAsia="Times New Roman" w:hAnsi="Arial" w:cs="Arial"/>
                <w:color w:val="000000"/>
                <w:sz w:val="20"/>
                <w:szCs w:val="20"/>
              </w:rPr>
            </w:pPr>
            <w:r w:rsidRPr="00A37785">
              <w:rPr>
                <w:rFonts w:ascii="Arial" w:eastAsia="Times New Roman" w:hAnsi="Arial" w:cs="Arial"/>
                <w:color w:val="000000"/>
                <w:sz w:val="20"/>
                <w:szCs w:val="20"/>
              </w:rPr>
              <w:t>2. Previous season</w:t>
            </w:r>
            <w:ins w:id="366" w:author="Porter, Maria - (mariaporter)" w:date="2025-06-23T10:44:00Z" w16du:dateUtc="2025-06-23T17:44:00Z">
              <w:r w:rsidR="008E103B">
                <w:rPr>
                  <w:rFonts w:ascii="Arial" w:eastAsia="Times New Roman" w:hAnsi="Arial" w:cs="Arial"/>
                  <w:color w:val="000000"/>
                  <w:sz w:val="20"/>
                  <w:szCs w:val="20"/>
                </w:rPr>
                <w:t xml:space="preserve"> (2016/17)</w:t>
              </w:r>
            </w:ins>
            <w:r>
              <w:rPr>
                <w:rFonts w:ascii="Arial" w:eastAsia="Times New Roman" w:hAnsi="Arial" w:cs="Arial"/>
                <w:color w:val="000000"/>
                <w:sz w:val="20"/>
                <w:szCs w:val="20"/>
              </w:rPr>
              <w:br/>
            </w:r>
            <w:r w:rsidRPr="00A37785">
              <w:rPr>
                <w:rFonts w:ascii="Arial" w:eastAsia="Times New Roman" w:hAnsi="Arial" w:cs="Arial"/>
                <w:color w:val="000000"/>
                <w:sz w:val="20"/>
                <w:szCs w:val="20"/>
              </w:rPr>
              <w:t>3. Two seasons ago</w:t>
            </w:r>
            <w:ins w:id="367" w:author="Porter, Maria - (mariaporter)" w:date="2025-06-23T10:54:00Z" w16du:dateUtc="2025-06-23T17:54:00Z">
              <w:r w:rsidR="00E655EA">
                <w:rPr>
                  <w:rFonts w:ascii="Arial" w:eastAsia="Times New Roman" w:hAnsi="Arial" w:cs="Arial"/>
                  <w:color w:val="000000"/>
                  <w:sz w:val="20"/>
                  <w:szCs w:val="20"/>
                </w:rPr>
                <w:t xml:space="preserve"> (2015/16)</w:t>
              </w:r>
            </w:ins>
            <w:r>
              <w:rPr>
                <w:rFonts w:ascii="Arial" w:eastAsia="Times New Roman" w:hAnsi="Arial" w:cs="Arial"/>
                <w:color w:val="000000"/>
                <w:sz w:val="20"/>
                <w:szCs w:val="20"/>
              </w:rPr>
              <w:br/>
            </w:r>
            <w:r w:rsidRPr="00A37785">
              <w:rPr>
                <w:rFonts w:ascii="Arial" w:eastAsia="Times New Roman" w:hAnsi="Arial" w:cs="Arial"/>
                <w:color w:val="000000"/>
                <w:sz w:val="20"/>
                <w:szCs w:val="20"/>
              </w:rPr>
              <w:t>4. More than two seasons ago</w:t>
            </w:r>
            <w:ins w:id="368" w:author="Porter, Maria - (mariaporter)" w:date="2025-06-23T10:54:00Z" w16du:dateUtc="2025-06-23T17:54:00Z">
              <w:r w:rsidR="00E655EA">
                <w:rPr>
                  <w:rFonts w:ascii="Arial" w:eastAsia="Times New Roman" w:hAnsi="Arial" w:cs="Arial"/>
                  <w:color w:val="000000"/>
                  <w:sz w:val="20"/>
                  <w:szCs w:val="20"/>
                </w:rPr>
                <w:t xml:space="preserve"> (2014/15 OR EARLIER)</w:t>
              </w:r>
            </w:ins>
          </w:p>
        </w:tc>
        <w:tc>
          <w:tcPr>
            <w:tcW w:w="725" w:type="pct"/>
          </w:tcPr>
          <w:p w14:paraId="2D8DD761" w14:textId="04363AD7" w:rsidR="00E655EA" w:rsidRDefault="008E103B" w:rsidP="000E6744">
            <w:pPr>
              <w:contextualSpacing/>
              <w:rPr>
                <w:ins w:id="369" w:author="Porter, Maria - (mariaporter)" w:date="2025-06-23T10:53:00Z" w16du:dateUtc="2025-06-23T17:53:00Z"/>
                <w:rFonts w:ascii="Arial" w:eastAsia="Times New Roman" w:hAnsi="Arial" w:cs="Arial"/>
                <w:color w:val="000000"/>
                <w:sz w:val="20"/>
                <w:szCs w:val="20"/>
              </w:rPr>
            </w:pPr>
            <w:ins w:id="370" w:author="Porter, Maria - (mariaporter)" w:date="2025-06-23T10:43:00Z" w16du:dateUtc="2025-06-23T17:43:00Z">
              <w:r>
                <w:rPr>
                  <w:rFonts w:ascii="Arial" w:eastAsia="Times New Roman" w:hAnsi="Arial" w:cs="Arial"/>
                  <w:color w:val="000000"/>
                  <w:sz w:val="20"/>
                  <w:szCs w:val="20"/>
                </w:rPr>
                <w:t>ASK IF C6=1 OR</w:t>
              </w:r>
            </w:ins>
            <w:ins w:id="371" w:author="Porter, Maria - (mariaporter)" w:date="2025-06-23T10:47:00Z" w16du:dateUtc="2025-06-23T17:47:00Z">
              <w:r w:rsidR="00E655EA">
                <w:rPr>
                  <w:rFonts w:ascii="Arial" w:eastAsia="Times New Roman" w:hAnsi="Arial" w:cs="Arial"/>
                  <w:color w:val="000000"/>
                  <w:sz w:val="20"/>
                  <w:szCs w:val="20"/>
                </w:rPr>
                <w:t xml:space="preserve"> C0e=1</w:t>
              </w:r>
            </w:ins>
            <w:ins w:id="372" w:author="Porter, Maria - (mariaporter)" w:date="2025-06-23T10:55:00Z" w16du:dateUtc="2025-06-23T17:55:00Z">
              <w:r w:rsidR="00193B22">
                <w:rPr>
                  <w:rFonts w:ascii="Arial" w:eastAsia="Times New Roman" w:hAnsi="Arial" w:cs="Arial"/>
                  <w:color w:val="000000"/>
                  <w:sz w:val="20"/>
                  <w:szCs w:val="20"/>
                </w:rPr>
                <w:t>.</w:t>
              </w:r>
            </w:ins>
          </w:p>
          <w:p w14:paraId="258BF2E8" w14:textId="3F8BDF9E" w:rsidR="00E655EA" w:rsidRDefault="00193B22" w:rsidP="000E6744">
            <w:pPr>
              <w:contextualSpacing/>
              <w:rPr>
                <w:ins w:id="373" w:author="Porter, Maria - (mariaporter)" w:date="2025-06-23T10:54:00Z" w16du:dateUtc="2025-06-23T17:54:00Z"/>
                <w:rFonts w:ascii="Arial" w:eastAsia="Times New Roman" w:hAnsi="Arial" w:cs="Arial"/>
                <w:color w:val="000000"/>
                <w:sz w:val="20"/>
                <w:szCs w:val="20"/>
              </w:rPr>
            </w:pPr>
            <w:ins w:id="374" w:author="Porter, Maria - (mariaporter)" w:date="2025-06-23T10:55:00Z" w16du:dateUtc="2025-06-23T17:55:00Z">
              <w:r>
                <w:rPr>
                  <w:rFonts w:ascii="Arial" w:eastAsia="Times New Roman" w:hAnsi="Arial" w:cs="Arial"/>
                  <w:color w:val="000000"/>
                  <w:sz w:val="20"/>
                  <w:szCs w:val="20"/>
                </w:rPr>
                <w:t xml:space="preserve">IF C0e=1 - </w:t>
              </w:r>
            </w:ins>
            <w:ins w:id="375" w:author="Porter, Maria - (mariaporter)" w:date="2025-06-23T10:48:00Z" w16du:dateUtc="2025-06-23T17:48:00Z">
              <w:r w:rsidR="00E655EA">
                <w:rPr>
                  <w:rFonts w:ascii="Arial" w:eastAsia="Times New Roman" w:hAnsi="Arial" w:cs="Arial"/>
                  <w:color w:val="000000"/>
                  <w:sz w:val="20"/>
                  <w:szCs w:val="20"/>
                </w:rPr>
                <w:t xml:space="preserve">CHECK ANSWER </w:t>
              </w:r>
              <w:r w:rsidR="00E655EA">
                <w:rPr>
                  <w:rFonts w:ascii="Arial" w:eastAsia="Times New Roman" w:hAnsi="Arial" w:cs="Arial"/>
                  <w:color w:val="000000"/>
                  <w:sz w:val="20"/>
                  <w:szCs w:val="20"/>
                </w:rPr>
                <w:lastRenderedPageBreak/>
                <w:t xml:space="preserve">HERE MUST </w:t>
              </w:r>
            </w:ins>
            <w:ins w:id="376" w:author="Porter, Maria - (mariaporter)" w:date="2025-06-23T10:53:00Z" w16du:dateUtc="2025-06-23T17:53:00Z">
              <w:r w:rsidR="00E655EA">
                <w:rPr>
                  <w:rFonts w:ascii="Arial" w:eastAsia="Times New Roman" w:hAnsi="Arial" w:cs="Arial"/>
                  <w:color w:val="000000"/>
                  <w:sz w:val="20"/>
                  <w:szCs w:val="20"/>
                </w:rPr>
                <w:t>INCLUDE</w:t>
              </w:r>
            </w:ins>
            <w:ins w:id="377" w:author="Porter, Maria - (mariaporter)" w:date="2025-06-23T10:48:00Z" w16du:dateUtc="2025-06-23T17:48:00Z">
              <w:r w:rsidR="00E655EA">
                <w:rPr>
                  <w:rFonts w:ascii="Arial" w:eastAsia="Times New Roman" w:hAnsi="Arial" w:cs="Arial"/>
                  <w:color w:val="000000"/>
                  <w:sz w:val="20"/>
                  <w:szCs w:val="20"/>
                </w:rPr>
                <w:t xml:space="preserve"> 2.</w:t>
              </w:r>
            </w:ins>
            <w:ins w:id="378" w:author="Porter, Maria - (mariaporter)" w:date="2025-06-23T10:43:00Z" w16du:dateUtc="2025-06-23T17:43:00Z">
              <w:r w:rsidR="008E103B">
                <w:rPr>
                  <w:rFonts w:ascii="Arial" w:eastAsia="Times New Roman" w:hAnsi="Arial" w:cs="Arial"/>
                  <w:color w:val="000000"/>
                  <w:sz w:val="20"/>
                  <w:szCs w:val="20"/>
                </w:rPr>
                <w:t xml:space="preserve"> </w:t>
              </w:r>
            </w:ins>
            <w:del w:id="379" w:author="Porter, Maria - (mariaporter)" w:date="2025-06-23T10:50:00Z" w16du:dateUtc="2025-06-23T17:50:00Z">
              <w:r w:rsidR="00A37785" w:rsidDel="00E655EA">
                <w:rPr>
                  <w:rFonts w:ascii="Arial" w:eastAsia="Times New Roman" w:hAnsi="Arial" w:cs="Arial"/>
                  <w:color w:val="000000"/>
                  <w:sz w:val="20"/>
                  <w:szCs w:val="20"/>
                </w:rPr>
                <w:delText>IF 1</w:delText>
              </w:r>
              <w:r w:rsidR="00A37785" w:rsidRPr="00A37785" w:rsidDel="00E655EA">
                <w:rPr>
                  <w:rFonts w:ascii="Arial" w:eastAsia="Times New Roman" w:hAnsi="Arial" w:cs="Arial"/>
                  <w:color w:val="000000"/>
                  <w:sz w:val="20"/>
                  <w:szCs w:val="20"/>
                </w:rPr>
                <w:delText xml:space="preserve">  skip to C8</w:delText>
              </w:r>
            </w:del>
          </w:p>
          <w:p w14:paraId="67C11987" w14:textId="18AD3389" w:rsidR="00A37785" w:rsidRPr="00CA59CC" w:rsidRDefault="00E655EA" w:rsidP="000E6744">
            <w:pPr>
              <w:contextualSpacing/>
              <w:rPr>
                <w:rFonts w:ascii="Arial" w:eastAsia="Times New Roman" w:hAnsi="Arial" w:cs="Arial"/>
                <w:color w:val="FF0000"/>
                <w:sz w:val="20"/>
                <w:szCs w:val="20"/>
              </w:rPr>
            </w:pPr>
            <w:ins w:id="380" w:author="Porter, Maria - (mariaporter)" w:date="2025-06-23T10:54:00Z" w16du:dateUtc="2025-06-23T17:54:00Z">
              <w:r>
                <w:rPr>
                  <w:rFonts w:ascii="Arial" w:eastAsia="Times New Roman" w:hAnsi="Arial" w:cs="Arial"/>
                  <w:color w:val="000000"/>
                  <w:sz w:val="20"/>
                  <w:szCs w:val="20"/>
                </w:rPr>
                <w:t>ALLOW FOR MULTIPLE SELECTION.</w:t>
              </w:r>
            </w:ins>
            <w:r w:rsidR="00A37785">
              <w:rPr>
                <w:rFonts w:ascii="Arial" w:eastAsia="Times New Roman" w:hAnsi="Arial" w:cs="Arial"/>
                <w:color w:val="000000"/>
                <w:sz w:val="20"/>
                <w:szCs w:val="20"/>
              </w:rPr>
              <w:br/>
            </w:r>
          </w:p>
        </w:tc>
      </w:tr>
      <w:tr w:rsidR="00A37785" w:rsidRPr="00CA59CC" w14:paraId="3BACF5E9" w14:textId="77777777" w:rsidTr="001E69BB">
        <w:tc>
          <w:tcPr>
            <w:tcW w:w="576" w:type="pct"/>
          </w:tcPr>
          <w:p w14:paraId="5AD9349C" w14:textId="14809E10" w:rsidR="00A37785" w:rsidRDefault="00A37785" w:rsidP="000E6744">
            <w:pPr>
              <w:contextualSpacing/>
              <w:rPr>
                <w:rFonts w:ascii="Arial" w:eastAsia="Times New Roman" w:hAnsi="Arial" w:cs="Arial"/>
                <w:color w:val="000000"/>
                <w:sz w:val="20"/>
                <w:szCs w:val="20"/>
              </w:rPr>
            </w:pPr>
            <w:commentRangeStart w:id="381"/>
            <w:commentRangeStart w:id="382"/>
            <w:r>
              <w:rPr>
                <w:rFonts w:ascii="Arial" w:eastAsia="Times New Roman" w:hAnsi="Arial" w:cs="Arial"/>
                <w:color w:val="000000"/>
                <w:sz w:val="20"/>
                <w:szCs w:val="20"/>
              </w:rPr>
              <w:lastRenderedPageBreak/>
              <w:t>C7b</w:t>
            </w:r>
          </w:p>
        </w:tc>
        <w:tc>
          <w:tcPr>
            <w:tcW w:w="1340" w:type="pct"/>
          </w:tcPr>
          <w:p w14:paraId="59C42807" w14:textId="2B9A4116" w:rsidR="00A37785" w:rsidRPr="00A37785" w:rsidRDefault="00A37785" w:rsidP="000E6744">
            <w:pPr>
              <w:contextualSpacing/>
              <w:rPr>
                <w:rFonts w:ascii="Arial" w:eastAsia="Times New Roman" w:hAnsi="Arial" w:cs="Arial"/>
                <w:color w:val="000000"/>
                <w:sz w:val="20"/>
                <w:szCs w:val="20"/>
              </w:rPr>
            </w:pPr>
            <w:commentRangeStart w:id="383"/>
            <w:r w:rsidRPr="00A37785">
              <w:rPr>
                <w:rFonts w:ascii="Arial" w:eastAsia="Times New Roman" w:hAnsi="Arial" w:cs="Arial"/>
                <w:color w:val="000000"/>
                <w:sz w:val="20"/>
                <w:szCs w:val="20"/>
              </w:rPr>
              <w:t xml:space="preserve">Why did you not </w:t>
            </w:r>
            <w:r w:rsidR="00885906">
              <w:rPr>
                <w:rFonts w:ascii="Arial" w:eastAsia="Times New Roman" w:hAnsi="Arial" w:cs="Arial"/>
                <w:color w:val="000000"/>
                <w:sz w:val="20"/>
                <w:szCs w:val="20"/>
              </w:rPr>
              <w:t>get</w:t>
            </w:r>
            <w:r w:rsidRPr="00A37785">
              <w:rPr>
                <w:rFonts w:ascii="Arial" w:eastAsia="Times New Roman" w:hAnsi="Arial" w:cs="Arial"/>
                <w:color w:val="000000"/>
                <w:sz w:val="20"/>
                <w:szCs w:val="20"/>
              </w:rPr>
              <w:t xml:space="preserve"> insurance for this current season</w:t>
            </w:r>
            <w:ins w:id="384" w:author="Porter, Maria - (mariaporter)" w:date="2025-06-23T10:44:00Z" w16du:dateUtc="2025-06-23T17:44:00Z">
              <w:r w:rsidR="00E655EA">
                <w:rPr>
                  <w:rFonts w:ascii="Arial" w:eastAsia="Times New Roman" w:hAnsi="Arial" w:cs="Arial"/>
                  <w:color w:val="000000"/>
                  <w:sz w:val="20"/>
                  <w:szCs w:val="20"/>
                </w:rPr>
                <w:t xml:space="preserve"> (2017/18)</w:t>
              </w:r>
            </w:ins>
            <w:r w:rsidRPr="00A37785">
              <w:rPr>
                <w:rFonts w:ascii="Arial" w:eastAsia="Times New Roman" w:hAnsi="Arial" w:cs="Arial"/>
                <w:color w:val="000000"/>
                <w:sz w:val="20"/>
                <w:szCs w:val="20"/>
              </w:rPr>
              <w:t>?  Main reason</w:t>
            </w:r>
            <w:commentRangeEnd w:id="383"/>
            <w:r w:rsidR="007D2901">
              <w:rPr>
                <w:rStyle w:val="CommentReference"/>
              </w:rPr>
              <w:commentReference w:id="383"/>
            </w:r>
            <w:commentRangeEnd w:id="381"/>
            <w:r w:rsidR="00E655EA">
              <w:rPr>
                <w:rStyle w:val="CommentReference"/>
              </w:rPr>
              <w:commentReference w:id="381"/>
            </w:r>
            <w:r w:rsidR="00E655EA">
              <w:rPr>
                <w:rStyle w:val="CommentReference"/>
              </w:rPr>
              <w:commentReference w:id="382"/>
            </w:r>
          </w:p>
        </w:tc>
        <w:tc>
          <w:tcPr>
            <w:tcW w:w="2358" w:type="pct"/>
          </w:tcPr>
          <w:tbl>
            <w:tblPr>
              <w:tblW w:w="4320" w:type="dxa"/>
              <w:tblLook w:val="04A0" w:firstRow="1" w:lastRow="0" w:firstColumn="1" w:lastColumn="0" w:noHBand="0" w:noVBand="1"/>
            </w:tblPr>
            <w:tblGrid>
              <w:gridCol w:w="4098"/>
              <w:gridCol w:w="222"/>
            </w:tblGrid>
            <w:tr w:rsidR="00A37785" w:rsidRPr="00A37785" w14:paraId="5116479D" w14:textId="77777777" w:rsidTr="00A37785">
              <w:trPr>
                <w:gridAfter w:val="1"/>
                <w:wAfter w:w="6" w:type="dxa"/>
                <w:trHeight w:val="499"/>
              </w:trPr>
              <w:tc>
                <w:tcPr>
                  <w:tcW w:w="4314" w:type="dxa"/>
                  <w:vMerge w:val="restart"/>
                  <w:tcBorders>
                    <w:top w:val="nil"/>
                    <w:left w:val="nil"/>
                    <w:bottom w:val="nil"/>
                    <w:right w:val="nil"/>
                  </w:tcBorders>
                  <w:shd w:val="clear" w:color="auto" w:fill="auto"/>
                  <w:vAlign w:val="center"/>
                  <w:hideMark/>
                </w:tcPr>
                <w:p w14:paraId="1EB31DC9" w14:textId="75AD036C" w:rsidR="00B77E8C" w:rsidRDefault="00A37785" w:rsidP="000E6744">
                  <w:pPr>
                    <w:spacing w:after="0" w:line="240" w:lineRule="auto"/>
                    <w:contextualSpacing/>
                    <w:rPr>
                      <w:rFonts w:ascii="Arial" w:eastAsia="Times New Roman" w:hAnsi="Arial" w:cs="Arial"/>
                      <w:kern w:val="0"/>
                      <w:sz w:val="20"/>
                      <w:szCs w:val="20"/>
                      <w:lang w:val="en-GB" w:eastAsia="en-GB"/>
                      <w14:ligatures w14:val="none"/>
                    </w:rPr>
                  </w:pPr>
                  <w:r w:rsidRPr="000E6744">
                    <w:rPr>
                      <w:rFonts w:ascii="Arial" w:eastAsia="Times New Roman" w:hAnsi="Arial" w:cs="Arial"/>
                      <w:kern w:val="0"/>
                      <w:sz w:val="20"/>
                      <w:szCs w:val="20"/>
                      <w:lang w:val="en-GB" w:eastAsia="en-GB"/>
                      <w14:ligatures w14:val="none"/>
                    </w:rPr>
                    <w:t xml:space="preserve">1. It was too expensive               </w:t>
                  </w:r>
                  <w:r w:rsidRPr="000E6744">
                    <w:rPr>
                      <w:rFonts w:ascii="Arial" w:eastAsia="Times New Roman" w:hAnsi="Arial" w:cs="Arial"/>
                      <w:kern w:val="0"/>
                      <w:sz w:val="20"/>
                      <w:szCs w:val="20"/>
                      <w:lang w:val="en-GB" w:eastAsia="en-GB"/>
                      <w14:ligatures w14:val="none"/>
                    </w:rPr>
                    <w:br/>
                    <w:t xml:space="preserve">2. It was not </w:t>
                  </w:r>
                  <w:proofErr w:type="gramStart"/>
                  <w:r w:rsidRPr="000E6744">
                    <w:rPr>
                      <w:rFonts w:ascii="Arial" w:eastAsia="Times New Roman" w:hAnsi="Arial" w:cs="Arial"/>
                      <w:kern w:val="0"/>
                      <w:sz w:val="20"/>
                      <w:szCs w:val="20"/>
                      <w:lang w:val="en-GB" w:eastAsia="en-GB"/>
                      <w14:ligatures w14:val="none"/>
                    </w:rPr>
                    <w:t>insuring</w:t>
                  </w:r>
                  <w:proofErr w:type="gramEnd"/>
                  <w:r w:rsidRPr="000E6744">
                    <w:rPr>
                      <w:rFonts w:ascii="Arial" w:eastAsia="Times New Roman" w:hAnsi="Arial" w:cs="Arial"/>
                      <w:kern w:val="0"/>
                      <w:sz w:val="20"/>
                      <w:szCs w:val="20"/>
                      <w:lang w:val="en-GB" w:eastAsia="en-GB"/>
                      <w14:ligatures w14:val="none"/>
                    </w:rPr>
                    <w:t xml:space="preserve"> the main risk </w:t>
                  </w:r>
                  <w:r w:rsidR="0058420E">
                    <w:rPr>
                      <w:rFonts w:ascii="Arial" w:eastAsia="Times New Roman" w:hAnsi="Arial" w:cs="Arial"/>
                      <w:kern w:val="0"/>
                      <w:sz w:val="20"/>
                      <w:szCs w:val="20"/>
                      <w:lang w:val="en-GB" w:eastAsia="en-GB"/>
                      <w14:ligatures w14:val="none"/>
                    </w:rPr>
                    <w:t>I</w:t>
                  </w:r>
                  <w:r w:rsidR="0058420E" w:rsidRPr="000E6744">
                    <w:rPr>
                      <w:rFonts w:ascii="Arial" w:eastAsia="Times New Roman" w:hAnsi="Arial" w:cs="Arial"/>
                      <w:kern w:val="0"/>
                      <w:sz w:val="20"/>
                      <w:szCs w:val="20"/>
                      <w:lang w:val="en-GB" w:eastAsia="en-GB"/>
                      <w14:ligatures w14:val="none"/>
                    </w:rPr>
                    <w:t xml:space="preserve"> </w:t>
                  </w:r>
                  <w:r w:rsidRPr="000E6744">
                    <w:rPr>
                      <w:rFonts w:ascii="Arial" w:eastAsia="Times New Roman" w:hAnsi="Arial" w:cs="Arial"/>
                      <w:kern w:val="0"/>
                      <w:sz w:val="20"/>
                      <w:szCs w:val="20"/>
                      <w:lang w:val="en-GB" w:eastAsia="en-GB"/>
                      <w14:ligatures w14:val="none"/>
                    </w:rPr>
                    <w:t>face</w:t>
                  </w:r>
                  <w:r w:rsidRPr="000E6744">
                    <w:rPr>
                      <w:rFonts w:ascii="Arial" w:eastAsia="Times New Roman" w:hAnsi="Arial" w:cs="Arial"/>
                      <w:kern w:val="0"/>
                      <w:sz w:val="20"/>
                      <w:szCs w:val="20"/>
                      <w:lang w:val="en-GB" w:eastAsia="en-GB"/>
                      <w14:ligatures w14:val="none"/>
                    </w:rPr>
                    <w:br/>
                    <w:t>3. I was not sure the insurance company would pay</w:t>
                  </w:r>
                  <w:r w:rsidRPr="000E6744">
                    <w:rPr>
                      <w:rFonts w:ascii="Arial" w:eastAsia="Times New Roman" w:hAnsi="Arial" w:cs="Arial"/>
                      <w:kern w:val="0"/>
                      <w:sz w:val="20"/>
                      <w:szCs w:val="20"/>
                      <w:lang w:val="en-GB" w:eastAsia="en-GB"/>
                      <w14:ligatures w14:val="none"/>
                    </w:rPr>
                    <w:br/>
                    <w:t xml:space="preserve">4. </w:t>
                  </w:r>
                  <w:r w:rsidR="00B77E8C">
                    <w:rPr>
                      <w:rFonts w:ascii="Arial" w:eastAsia="Times New Roman" w:hAnsi="Arial" w:cs="Arial"/>
                      <w:kern w:val="0"/>
                      <w:sz w:val="20"/>
                      <w:szCs w:val="20"/>
                      <w:lang w:val="en-GB" w:eastAsia="en-GB"/>
                      <w14:ligatures w14:val="none"/>
                    </w:rPr>
                    <w:t>I was not sure how the kebele/village level yield measurement would work (apply to me)</w:t>
                  </w:r>
                </w:p>
                <w:p w14:paraId="10095533" w14:textId="2FA0B2F4" w:rsidR="00A37785" w:rsidRPr="000E6744" w:rsidRDefault="00B77E8C" w:rsidP="000E6744">
                  <w:pPr>
                    <w:spacing w:after="0" w:line="240" w:lineRule="auto"/>
                    <w:contextualSpacing/>
                    <w:rPr>
                      <w:rFonts w:ascii="Arial" w:eastAsia="Times New Roman" w:hAnsi="Arial" w:cs="Arial"/>
                      <w:kern w:val="0"/>
                      <w:sz w:val="20"/>
                      <w:szCs w:val="20"/>
                      <w:lang w:val="en-GB" w:eastAsia="en-GB"/>
                      <w14:ligatures w14:val="none"/>
                    </w:rPr>
                  </w:pPr>
                  <w:r>
                    <w:rPr>
                      <w:rFonts w:ascii="Arial" w:eastAsia="Times New Roman" w:hAnsi="Arial" w:cs="Arial"/>
                      <w:kern w:val="0"/>
                      <w:sz w:val="20"/>
                      <w:szCs w:val="20"/>
                      <w:lang w:val="en-GB" w:eastAsia="en-GB"/>
                      <w14:ligatures w14:val="none"/>
                    </w:rPr>
                    <w:t xml:space="preserve">5. </w:t>
                  </w:r>
                  <w:r w:rsidR="00A37785" w:rsidRPr="000E6744">
                    <w:rPr>
                      <w:rFonts w:ascii="Arial" w:eastAsia="Times New Roman" w:hAnsi="Arial" w:cs="Arial"/>
                      <w:kern w:val="0"/>
                      <w:sz w:val="20"/>
                      <w:szCs w:val="20"/>
                      <w:lang w:val="en-GB" w:eastAsia="en-GB"/>
                      <w14:ligatures w14:val="none"/>
                    </w:rPr>
                    <w:t>I was not sure the satellite would work properly</w:t>
                  </w:r>
                  <w:r w:rsidR="00A37785" w:rsidRPr="000E6744">
                    <w:rPr>
                      <w:rFonts w:ascii="Arial" w:eastAsia="Times New Roman" w:hAnsi="Arial" w:cs="Arial"/>
                      <w:kern w:val="0"/>
                      <w:sz w:val="20"/>
                      <w:szCs w:val="20"/>
                      <w:lang w:val="en-GB" w:eastAsia="en-GB"/>
                      <w14:ligatures w14:val="none"/>
                    </w:rPr>
                    <w:br/>
                  </w:r>
                  <w:r>
                    <w:rPr>
                      <w:rFonts w:ascii="Arial" w:eastAsia="Times New Roman" w:hAnsi="Arial" w:cs="Arial"/>
                      <w:kern w:val="0"/>
                      <w:sz w:val="20"/>
                      <w:szCs w:val="20"/>
                      <w:lang w:val="en-GB" w:eastAsia="en-GB"/>
                      <w14:ligatures w14:val="none"/>
                    </w:rPr>
                    <w:t>6</w:t>
                  </w:r>
                  <w:r w:rsidR="00A37785" w:rsidRPr="000E6744">
                    <w:rPr>
                      <w:rFonts w:ascii="Arial" w:eastAsia="Times New Roman" w:hAnsi="Arial" w:cs="Arial"/>
                      <w:kern w:val="0"/>
                      <w:sz w:val="20"/>
                      <w:szCs w:val="20"/>
                      <w:lang w:val="en-GB" w:eastAsia="en-GB"/>
                      <w14:ligatures w14:val="none"/>
                    </w:rPr>
                    <w:t>. Do not understand the insurance product and its benefits</w:t>
                  </w:r>
                  <w:r w:rsidR="00A37785" w:rsidRPr="000E6744">
                    <w:rPr>
                      <w:rFonts w:ascii="Arial" w:eastAsia="Times New Roman" w:hAnsi="Arial" w:cs="Arial"/>
                      <w:kern w:val="0"/>
                      <w:sz w:val="20"/>
                      <w:szCs w:val="20"/>
                      <w:lang w:val="en-GB" w:eastAsia="en-GB"/>
                      <w14:ligatures w14:val="none"/>
                    </w:rPr>
                    <w:br/>
                  </w:r>
                  <w:r>
                    <w:rPr>
                      <w:rFonts w:ascii="Arial" w:eastAsia="Times New Roman" w:hAnsi="Arial" w:cs="Arial"/>
                      <w:kern w:val="0"/>
                      <w:sz w:val="20"/>
                      <w:szCs w:val="20"/>
                      <w:lang w:val="en-GB" w:eastAsia="en-GB"/>
                      <w14:ligatures w14:val="none"/>
                    </w:rPr>
                    <w:t>7</w:t>
                  </w:r>
                  <w:r w:rsidR="00A37785" w:rsidRPr="000E6744">
                    <w:rPr>
                      <w:rFonts w:ascii="Arial" w:eastAsia="Times New Roman" w:hAnsi="Arial" w:cs="Arial"/>
                      <w:kern w:val="0"/>
                      <w:sz w:val="20"/>
                      <w:szCs w:val="20"/>
                      <w:lang w:val="en-GB" w:eastAsia="en-GB"/>
                      <w14:ligatures w14:val="none"/>
                    </w:rPr>
                    <w:t xml:space="preserve">. Cannot afford insurance                     </w:t>
                  </w:r>
                  <w:r w:rsidR="00A37785" w:rsidRPr="000E6744">
                    <w:rPr>
                      <w:rFonts w:ascii="Arial" w:eastAsia="Times New Roman" w:hAnsi="Arial" w:cs="Arial"/>
                      <w:kern w:val="0"/>
                      <w:sz w:val="20"/>
                      <w:szCs w:val="20"/>
                      <w:lang w:val="en-GB" w:eastAsia="en-GB"/>
                      <w14:ligatures w14:val="none"/>
                    </w:rPr>
                    <w:br/>
                  </w:r>
                  <w:r>
                    <w:rPr>
                      <w:rFonts w:ascii="Arial" w:eastAsia="Times New Roman" w:hAnsi="Arial" w:cs="Arial"/>
                      <w:kern w:val="0"/>
                      <w:sz w:val="20"/>
                      <w:szCs w:val="20"/>
                      <w:lang w:val="en-GB" w:eastAsia="en-GB"/>
                      <w14:ligatures w14:val="none"/>
                    </w:rPr>
                    <w:t>8</w:t>
                  </w:r>
                  <w:r w:rsidR="00A37785" w:rsidRPr="000E6744">
                    <w:rPr>
                      <w:rFonts w:ascii="Arial" w:eastAsia="Times New Roman" w:hAnsi="Arial" w:cs="Arial"/>
                      <w:kern w:val="0"/>
                      <w:sz w:val="20"/>
                      <w:szCs w:val="20"/>
                      <w:lang w:val="en-GB" w:eastAsia="en-GB"/>
                      <w14:ligatures w14:val="none"/>
                    </w:rPr>
                    <w:t>. Chance of crops getting damaged is very low</w:t>
                  </w:r>
                  <w:r w:rsidR="00A37785" w:rsidRPr="000E6744">
                    <w:rPr>
                      <w:rFonts w:ascii="Arial" w:eastAsia="Times New Roman" w:hAnsi="Arial" w:cs="Arial"/>
                      <w:kern w:val="0"/>
                      <w:sz w:val="20"/>
                      <w:szCs w:val="20"/>
                      <w:lang w:val="en-GB" w:eastAsia="en-GB"/>
                      <w14:ligatures w14:val="none"/>
                    </w:rPr>
                    <w:br/>
                  </w:r>
                  <w:r>
                    <w:rPr>
                      <w:rFonts w:ascii="Arial" w:eastAsia="Times New Roman" w:hAnsi="Arial" w:cs="Arial"/>
                      <w:kern w:val="0"/>
                      <w:sz w:val="20"/>
                      <w:szCs w:val="20"/>
                      <w:lang w:val="en-GB" w:eastAsia="en-GB"/>
                      <w14:ligatures w14:val="none"/>
                    </w:rPr>
                    <w:t>9</w:t>
                  </w:r>
                  <w:r w:rsidR="00A37785" w:rsidRPr="000E6744">
                    <w:rPr>
                      <w:rFonts w:ascii="Arial" w:eastAsia="Times New Roman" w:hAnsi="Arial" w:cs="Arial"/>
                      <w:kern w:val="0"/>
                      <w:sz w:val="20"/>
                      <w:szCs w:val="20"/>
                      <w:lang w:val="en-GB" w:eastAsia="en-GB"/>
                      <w14:ligatures w14:val="none"/>
                    </w:rPr>
                    <w:t xml:space="preserve">. Do not trust the insurance provider </w:t>
                  </w:r>
                  <w:r w:rsidR="00A37785" w:rsidRPr="000E6744">
                    <w:rPr>
                      <w:rFonts w:ascii="Arial" w:eastAsia="Times New Roman" w:hAnsi="Arial" w:cs="Arial"/>
                      <w:kern w:val="0"/>
                      <w:sz w:val="20"/>
                      <w:szCs w:val="20"/>
                      <w:lang w:val="en-GB" w:eastAsia="en-GB"/>
                      <w14:ligatures w14:val="none"/>
                    </w:rPr>
                    <w:br/>
                  </w:r>
                  <w:r>
                    <w:rPr>
                      <w:rFonts w:ascii="Arial" w:eastAsia="Times New Roman" w:hAnsi="Arial" w:cs="Arial"/>
                      <w:kern w:val="0"/>
                      <w:sz w:val="20"/>
                      <w:szCs w:val="20"/>
                      <w:lang w:val="en-GB" w:eastAsia="en-GB"/>
                      <w14:ligatures w14:val="none"/>
                    </w:rPr>
                    <w:t>10</w:t>
                  </w:r>
                  <w:r w:rsidR="00A37785" w:rsidRPr="000E6744">
                    <w:rPr>
                      <w:rFonts w:ascii="Arial" w:eastAsia="Times New Roman" w:hAnsi="Arial" w:cs="Arial"/>
                      <w:kern w:val="0"/>
                      <w:sz w:val="20"/>
                      <w:szCs w:val="20"/>
                      <w:lang w:val="en-GB" w:eastAsia="en-GB"/>
                      <w14:ligatures w14:val="none"/>
                    </w:rPr>
                    <w:t>. No insurance coverage for the crop I wanted</w:t>
                  </w:r>
                  <w:r w:rsidR="00A37785" w:rsidRPr="000E6744">
                    <w:rPr>
                      <w:rFonts w:ascii="Arial" w:eastAsia="Times New Roman" w:hAnsi="Arial" w:cs="Arial"/>
                      <w:kern w:val="0"/>
                      <w:sz w:val="20"/>
                      <w:szCs w:val="20"/>
                      <w:lang w:val="en-GB" w:eastAsia="en-GB"/>
                      <w14:ligatures w14:val="none"/>
                    </w:rPr>
                    <w:br/>
                    <w:t>99. Others, Specify</w:t>
                  </w:r>
                </w:p>
              </w:tc>
            </w:tr>
            <w:tr w:rsidR="00A37785" w:rsidRPr="00A37785" w14:paraId="53193829" w14:textId="77777777" w:rsidTr="00A37785">
              <w:trPr>
                <w:trHeight w:val="321"/>
              </w:trPr>
              <w:tc>
                <w:tcPr>
                  <w:tcW w:w="4314" w:type="dxa"/>
                  <w:vMerge/>
                  <w:tcBorders>
                    <w:top w:val="nil"/>
                    <w:left w:val="nil"/>
                    <w:bottom w:val="nil"/>
                    <w:right w:val="nil"/>
                  </w:tcBorders>
                  <w:vAlign w:val="center"/>
                  <w:hideMark/>
                </w:tcPr>
                <w:p w14:paraId="5EC633D1" w14:textId="77777777" w:rsidR="00A37785" w:rsidRPr="000E6744" w:rsidRDefault="00A37785" w:rsidP="000E6744">
                  <w:pPr>
                    <w:spacing w:after="0" w:line="240" w:lineRule="auto"/>
                    <w:contextualSpacing/>
                    <w:rPr>
                      <w:rFonts w:ascii="Arial" w:eastAsia="Times New Roman" w:hAnsi="Arial" w:cs="Arial"/>
                      <w:kern w:val="0"/>
                      <w:sz w:val="20"/>
                      <w:szCs w:val="20"/>
                      <w:lang w:val="en-GB" w:eastAsia="en-GB"/>
                      <w14:ligatures w14:val="none"/>
                    </w:rPr>
                  </w:pPr>
                </w:p>
              </w:tc>
              <w:tc>
                <w:tcPr>
                  <w:tcW w:w="6" w:type="dxa"/>
                  <w:tcBorders>
                    <w:top w:val="nil"/>
                    <w:left w:val="nil"/>
                    <w:bottom w:val="nil"/>
                    <w:right w:val="nil"/>
                  </w:tcBorders>
                  <w:shd w:val="clear" w:color="auto" w:fill="auto"/>
                  <w:noWrap/>
                  <w:vAlign w:val="bottom"/>
                  <w:hideMark/>
                </w:tcPr>
                <w:p w14:paraId="74BEB456" w14:textId="77777777" w:rsidR="00A37785" w:rsidRPr="000E6744" w:rsidRDefault="00A37785" w:rsidP="000E6744">
                  <w:pPr>
                    <w:spacing w:after="0" w:line="240" w:lineRule="auto"/>
                    <w:contextualSpacing/>
                    <w:rPr>
                      <w:rFonts w:ascii="Arial" w:eastAsia="Times New Roman" w:hAnsi="Arial" w:cs="Arial"/>
                      <w:kern w:val="0"/>
                      <w:sz w:val="20"/>
                      <w:szCs w:val="20"/>
                      <w:lang w:val="en-GB" w:eastAsia="en-GB"/>
                      <w14:ligatures w14:val="none"/>
                    </w:rPr>
                  </w:pPr>
                </w:p>
              </w:tc>
            </w:tr>
            <w:tr w:rsidR="00A37785" w:rsidRPr="00A37785" w14:paraId="3DE9315A" w14:textId="77777777" w:rsidTr="00A37785">
              <w:trPr>
                <w:trHeight w:val="321"/>
              </w:trPr>
              <w:tc>
                <w:tcPr>
                  <w:tcW w:w="4314" w:type="dxa"/>
                  <w:vMerge/>
                  <w:tcBorders>
                    <w:top w:val="nil"/>
                    <w:left w:val="nil"/>
                    <w:bottom w:val="nil"/>
                    <w:right w:val="nil"/>
                  </w:tcBorders>
                  <w:vAlign w:val="center"/>
                  <w:hideMark/>
                </w:tcPr>
                <w:p w14:paraId="098C4C8C" w14:textId="77777777" w:rsidR="00A37785" w:rsidRPr="000E6744" w:rsidRDefault="00A37785" w:rsidP="000E6744">
                  <w:pPr>
                    <w:spacing w:after="0" w:line="240" w:lineRule="auto"/>
                    <w:contextualSpacing/>
                    <w:rPr>
                      <w:rFonts w:ascii="Arial" w:eastAsia="Times New Roman" w:hAnsi="Arial" w:cs="Arial"/>
                      <w:kern w:val="0"/>
                      <w:sz w:val="20"/>
                      <w:szCs w:val="20"/>
                      <w:lang w:val="en-GB" w:eastAsia="en-GB"/>
                      <w14:ligatures w14:val="none"/>
                    </w:rPr>
                  </w:pPr>
                </w:p>
              </w:tc>
              <w:tc>
                <w:tcPr>
                  <w:tcW w:w="6" w:type="dxa"/>
                  <w:tcBorders>
                    <w:top w:val="nil"/>
                    <w:left w:val="nil"/>
                    <w:bottom w:val="nil"/>
                    <w:right w:val="nil"/>
                  </w:tcBorders>
                  <w:shd w:val="clear" w:color="auto" w:fill="auto"/>
                  <w:noWrap/>
                  <w:vAlign w:val="bottom"/>
                  <w:hideMark/>
                </w:tcPr>
                <w:p w14:paraId="66614D8E" w14:textId="77777777" w:rsidR="00A37785" w:rsidRPr="000E6744" w:rsidRDefault="00A37785" w:rsidP="000E6744">
                  <w:pPr>
                    <w:spacing w:after="0" w:line="240" w:lineRule="auto"/>
                    <w:contextualSpacing/>
                    <w:rPr>
                      <w:rFonts w:ascii="Arial" w:eastAsia="Times New Roman" w:hAnsi="Arial" w:cs="Arial"/>
                      <w:kern w:val="0"/>
                      <w:sz w:val="20"/>
                      <w:szCs w:val="20"/>
                      <w:lang w:val="en-GB" w:eastAsia="en-GB"/>
                      <w14:ligatures w14:val="none"/>
                    </w:rPr>
                  </w:pPr>
                </w:p>
              </w:tc>
            </w:tr>
            <w:tr w:rsidR="00A37785" w:rsidRPr="00A37785" w14:paraId="7D6EC5C6" w14:textId="77777777" w:rsidTr="00A37785">
              <w:trPr>
                <w:trHeight w:val="321"/>
              </w:trPr>
              <w:tc>
                <w:tcPr>
                  <w:tcW w:w="4314" w:type="dxa"/>
                  <w:vMerge/>
                  <w:tcBorders>
                    <w:top w:val="nil"/>
                    <w:left w:val="nil"/>
                    <w:bottom w:val="nil"/>
                    <w:right w:val="nil"/>
                  </w:tcBorders>
                  <w:vAlign w:val="center"/>
                  <w:hideMark/>
                </w:tcPr>
                <w:p w14:paraId="361731B2" w14:textId="77777777" w:rsidR="00A37785" w:rsidRPr="000E6744" w:rsidRDefault="00A37785" w:rsidP="000E6744">
                  <w:pPr>
                    <w:spacing w:after="0" w:line="240" w:lineRule="auto"/>
                    <w:contextualSpacing/>
                    <w:rPr>
                      <w:rFonts w:ascii="Arial" w:eastAsia="Times New Roman" w:hAnsi="Arial" w:cs="Arial"/>
                      <w:kern w:val="0"/>
                      <w:sz w:val="20"/>
                      <w:szCs w:val="20"/>
                      <w:lang w:val="en-GB" w:eastAsia="en-GB"/>
                      <w14:ligatures w14:val="none"/>
                    </w:rPr>
                  </w:pPr>
                </w:p>
              </w:tc>
              <w:tc>
                <w:tcPr>
                  <w:tcW w:w="6" w:type="dxa"/>
                  <w:tcBorders>
                    <w:top w:val="nil"/>
                    <w:left w:val="nil"/>
                    <w:bottom w:val="nil"/>
                    <w:right w:val="nil"/>
                  </w:tcBorders>
                  <w:shd w:val="clear" w:color="auto" w:fill="auto"/>
                  <w:noWrap/>
                  <w:vAlign w:val="bottom"/>
                  <w:hideMark/>
                </w:tcPr>
                <w:p w14:paraId="32DA5800" w14:textId="77777777" w:rsidR="00A37785" w:rsidRPr="000E6744" w:rsidRDefault="00A37785" w:rsidP="000E6744">
                  <w:pPr>
                    <w:spacing w:after="0" w:line="240" w:lineRule="auto"/>
                    <w:contextualSpacing/>
                    <w:rPr>
                      <w:rFonts w:ascii="Arial" w:eastAsia="Times New Roman" w:hAnsi="Arial" w:cs="Arial"/>
                      <w:kern w:val="0"/>
                      <w:sz w:val="20"/>
                      <w:szCs w:val="20"/>
                      <w:lang w:val="en-GB" w:eastAsia="en-GB"/>
                      <w14:ligatures w14:val="none"/>
                    </w:rPr>
                  </w:pPr>
                </w:p>
              </w:tc>
            </w:tr>
            <w:tr w:rsidR="00A37785" w:rsidRPr="00A37785" w14:paraId="5280BC06" w14:textId="77777777" w:rsidTr="00A37785">
              <w:trPr>
                <w:trHeight w:val="321"/>
              </w:trPr>
              <w:tc>
                <w:tcPr>
                  <w:tcW w:w="4314" w:type="dxa"/>
                  <w:vMerge/>
                  <w:tcBorders>
                    <w:top w:val="nil"/>
                    <w:left w:val="nil"/>
                    <w:bottom w:val="nil"/>
                    <w:right w:val="nil"/>
                  </w:tcBorders>
                  <w:vAlign w:val="center"/>
                  <w:hideMark/>
                </w:tcPr>
                <w:p w14:paraId="1DA62B9A" w14:textId="77777777" w:rsidR="00A37785" w:rsidRPr="000E6744" w:rsidRDefault="00A37785" w:rsidP="000E6744">
                  <w:pPr>
                    <w:spacing w:after="0" w:line="240" w:lineRule="auto"/>
                    <w:contextualSpacing/>
                    <w:rPr>
                      <w:rFonts w:ascii="Arial" w:eastAsia="Times New Roman" w:hAnsi="Arial" w:cs="Arial"/>
                      <w:kern w:val="0"/>
                      <w:sz w:val="20"/>
                      <w:szCs w:val="20"/>
                      <w:lang w:val="en-GB" w:eastAsia="en-GB"/>
                      <w14:ligatures w14:val="none"/>
                    </w:rPr>
                  </w:pPr>
                </w:p>
              </w:tc>
              <w:tc>
                <w:tcPr>
                  <w:tcW w:w="6" w:type="dxa"/>
                  <w:tcBorders>
                    <w:top w:val="nil"/>
                    <w:left w:val="nil"/>
                    <w:bottom w:val="nil"/>
                    <w:right w:val="nil"/>
                  </w:tcBorders>
                  <w:shd w:val="clear" w:color="auto" w:fill="auto"/>
                  <w:noWrap/>
                  <w:vAlign w:val="bottom"/>
                  <w:hideMark/>
                </w:tcPr>
                <w:p w14:paraId="0AE3715D" w14:textId="77777777" w:rsidR="00A37785" w:rsidRPr="000E6744" w:rsidRDefault="00A37785" w:rsidP="000E6744">
                  <w:pPr>
                    <w:spacing w:after="0" w:line="240" w:lineRule="auto"/>
                    <w:contextualSpacing/>
                    <w:rPr>
                      <w:rFonts w:ascii="Arial" w:eastAsia="Times New Roman" w:hAnsi="Arial" w:cs="Arial"/>
                      <w:kern w:val="0"/>
                      <w:sz w:val="20"/>
                      <w:szCs w:val="20"/>
                      <w:lang w:val="en-GB" w:eastAsia="en-GB"/>
                      <w14:ligatures w14:val="none"/>
                    </w:rPr>
                  </w:pPr>
                </w:p>
              </w:tc>
            </w:tr>
            <w:tr w:rsidR="00A37785" w:rsidRPr="00A37785" w14:paraId="6D6B34BE" w14:textId="77777777" w:rsidTr="00A37785">
              <w:trPr>
                <w:trHeight w:val="369"/>
              </w:trPr>
              <w:tc>
                <w:tcPr>
                  <w:tcW w:w="4314" w:type="dxa"/>
                  <w:vMerge/>
                  <w:tcBorders>
                    <w:top w:val="nil"/>
                    <w:left w:val="nil"/>
                    <w:bottom w:val="nil"/>
                    <w:right w:val="nil"/>
                  </w:tcBorders>
                  <w:vAlign w:val="center"/>
                  <w:hideMark/>
                </w:tcPr>
                <w:p w14:paraId="2FBA17B5" w14:textId="77777777" w:rsidR="00A37785" w:rsidRPr="000E6744" w:rsidRDefault="00A37785" w:rsidP="000E6744">
                  <w:pPr>
                    <w:spacing w:after="0" w:line="240" w:lineRule="auto"/>
                    <w:contextualSpacing/>
                    <w:rPr>
                      <w:rFonts w:ascii="Arial" w:eastAsia="Times New Roman" w:hAnsi="Arial" w:cs="Arial"/>
                      <w:kern w:val="0"/>
                      <w:sz w:val="20"/>
                      <w:szCs w:val="20"/>
                      <w:lang w:val="en-GB" w:eastAsia="en-GB"/>
                      <w14:ligatures w14:val="none"/>
                    </w:rPr>
                  </w:pPr>
                </w:p>
              </w:tc>
              <w:tc>
                <w:tcPr>
                  <w:tcW w:w="6" w:type="dxa"/>
                  <w:tcBorders>
                    <w:top w:val="nil"/>
                    <w:left w:val="nil"/>
                    <w:bottom w:val="nil"/>
                    <w:right w:val="nil"/>
                  </w:tcBorders>
                  <w:shd w:val="clear" w:color="auto" w:fill="auto"/>
                  <w:noWrap/>
                  <w:vAlign w:val="bottom"/>
                  <w:hideMark/>
                </w:tcPr>
                <w:p w14:paraId="112C5951" w14:textId="77777777" w:rsidR="00A37785" w:rsidRPr="000E6744" w:rsidRDefault="00A37785" w:rsidP="000E6744">
                  <w:pPr>
                    <w:spacing w:after="0" w:line="240" w:lineRule="auto"/>
                    <w:contextualSpacing/>
                    <w:rPr>
                      <w:rFonts w:ascii="Arial" w:eastAsia="Times New Roman" w:hAnsi="Arial" w:cs="Arial"/>
                      <w:kern w:val="0"/>
                      <w:sz w:val="20"/>
                      <w:szCs w:val="20"/>
                      <w:lang w:val="en-GB" w:eastAsia="en-GB"/>
                      <w14:ligatures w14:val="none"/>
                    </w:rPr>
                  </w:pPr>
                </w:p>
              </w:tc>
            </w:tr>
          </w:tbl>
          <w:p w14:paraId="554068D6" w14:textId="77777777" w:rsidR="00A37785" w:rsidRPr="000E6744" w:rsidRDefault="00A37785" w:rsidP="000E6744">
            <w:pPr>
              <w:contextualSpacing/>
              <w:rPr>
                <w:rFonts w:ascii="Arial" w:eastAsia="Times New Roman" w:hAnsi="Arial" w:cs="Arial"/>
                <w:color w:val="000000"/>
                <w:sz w:val="20"/>
                <w:szCs w:val="20"/>
                <w:lang w:val="en-GB"/>
              </w:rPr>
            </w:pPr>
          </w:p>
        </w:tc>
        <w:tc>
          <w:tcPr>
            <w:tcW w:w="725" w:type="pct"/>
          </w:tcPr>
          <w:p w14:paraId="2302C0D8" w14:textId="2F7AE53D" w:rsidR="00A37785" w:rsidRPr="00CA59CC" w:rsidRDefault="00E655EA" w:rsidP="000E6744">
            <w:pPr>
              <w:contextualSpacing/>
              <w:rPr>
                <w:rFonts w:ascii="Arial" w:eastAsia="Times New Roman" w:hAnsi="Arial" w:cs="Arial"/>
                <w:color w:val="FF0000"/>
                <w:sz w:val="20"/>
                <w:szCs w:val="20"/>
              </w:rPr>
            </w:pPr>
            <w:ins w:id="385" w:author="Porter, Maria - (mariaporter)" w:date="2025-06-23T10:50:00Z" w16du:dateUtc="2025-06-23T17:50:00Z">
              <w:r>
                <w:rPr>
                  <w:rFonts w:ascii="Arial" w:eastAsia="Times New Roman" w:hAnsi="Arial" w:cs="Arial"/>
                  <w:color w:val="FF0000"/>
                  <w:sz w:val="20"/>
                  <w:szCs w:val="20"/>
                </w:rPr>
                <w:t>ASK IF C7</w:t>
              </w:r>
            </w:ins>
            <w:ins w:id="386" w:author="Porter, Maria - (mariaporter)" w:date="2025-06-23T10:51:00Z" w16du:dateUtc="2025-06-23T17:51:00Z">
              <w:r>
                <w:rPr>
                  <w:rFonts w:ascii="Arial" w:eastAsia="Times New Roman" w:hAnsi="Arial" w:cs="Arial"/>
                  <w:color w:val="FF0000"/>
                  <w:sz w:val="20"/>
                  <w:szCs w:val="20"/>
                </w:rPr>
                <w:t>a DOES NOT EQUAL 1.</w:t>
              </w:r>
            </w:ins>
          </w:p>
        </w:tc>
      </w:tr>
      <w:tr w:rsidR="00CA59CC" w:rsidRPr="00CA59CC" w:rsidDel="00E655EA" w14:paraId="4A2A0ED5" w14:textId="4107EA32" w:rsidTr="001E69BB">
        <w:trPr>
          <w:del w:id="387" w:author="Porter, Maria - (mariaporter)" w:date="2025-06-23T10:48:00Z"/>
        </w:trPr>
        <w:tc>
          <w:tcPr>
            <w:tcW w:w="576" w:type="pct"/>
          </w:tcPr>
          <w:p w14:paraId="2316F8E6" w14:textId="0C4D81F9" w:rsidR="00CA59CC" w:rsidRPr="00CA59CC" w:rsidDel="00E655EA" w:rsidRDefault="00CA59CC" w:rsidP="000E6744">
            <w:pPr>
              <w:contextualSpacing/>
              <w:rPr>
                <w:del w:id="388" w:author="Porter, Maria - (mariaporter)" w:date="2025-06-23T10:48:00Z" w16du:dateUtc="2025-06-23T17:48:00Z"/>
                <w:rFonts w:ascii="Arial" w:eastAsia="Times New Roman" w:hAnsi="Arial" w:cs="Arial"/>
                <w:color w:val="000000"/>
                <w:sz w:val="20"/>
                <w:szCs w:val="20"/>
              </w:rPr>
            </w:pPr>
            <w:bookmarkStart w:id="389" w:name="_Hlk180947255"/>
            <w:commentRangeEnd w:id="382"/>
            <w:del w:id="390" w:author="Porter, Maria - (mariaporter)" w:date="2025-06-23T10:48:00Z" w16du:dateUtc="2025-06-23T17:48:00Z">
              <w:r w:rsidRPr="00CA59CC" w:rsidDel="00E655EA">
                <w:rPr>
                  <w:rFonts w:ascii="Arial" w:eastAsia="Times New Roman" w:hAnsi="Arial" w:cs="Arial"/>
                  <w:color w:val="000000"/>
                  <w:sz w:val="20"/>
                  <w:szCs w:val="20"/>
                </w:rPr>
                <w:delText>k4</w:delText>
              </w:r>
            </w:del>
          </w:p>
        </w:tc>
        <w:tc>
          <w:tcPr>
            <w:tcW w:w="1340" w:type="pct"/>
          </w:tcPr>
          <w:p w14:paraId="4357491A" w14:textId="553C0C29" w:rsidR="00CA59CC" w:rsidRPr="00CA59CC" w:rsidDel="00E655EA" w:rsidRDefault="00CA59CC" w:rsidP="000E6744">
            <w:pPr>
              <w:contextualSpacing/>
              <w:rPr>
                <w:del w:id="391" w:author="Porter, Maria - (mariaporter)" w:date="2025-06-23T10:48:00Z" w16du:dateUtc="2025-06-23T17:48:00Z"/>
                <w:rFonts w:ascii="Arial" w:eastAsia="Times New Roman" w:hAnsi="Arial" w:cs="Arial"/>
                <w:color w:val="000000"/>
                <w:sz w:val="20"/>
                <w:szCs w:val="20"/>
              </w:rPr>
            </w:pPr>
            <w:del w:id="392" w:author="Porter, Maria - (mariaporter)" w:date="2025-06-23T10:48:00Z" w16du:dateUtc="2025-06-23T17:48:00Z">
              <w:r w:rsidRPr="00CA59CC" w:rsidDel="00E655EA">
                <w:rPr>
                  <w:rFonts w:ascii="Arial" w:eastAsia="Times New Roman" w:hAnsi="Arial" w:cs="Arial"/>
                  <w:color w:val="000000"/>
                  <w:sz w:val="20"/>
                  <w:szCs w:val="20"/>
                </w:rPr>
                <w:delText xml:space="preserve">Did you obtain the crop/index insurance from PULA </w:delText>
              </w:r>
              <w:r w:rsidR="001E69BB" w:rsidDel="00E655EA">
                <w:rPr>
                  <w:rFonts w:ascii="Arial" w:eastAsia="Times New Roman" w:hAnsi="Arial" w:cs="Arial"/>
                  <w:color w:val="000000"/>
                  <w:sz w:val="20"/>
                  <w:szCs w:val="20"/>
                </w:rPr>
                <w:delText>in</w:delText>
              </w:r>
              <w:r w:rsidRPr="00CA59CC" w:rsidDel="00E655EA">
                <w:rPr>
                  <w:rFonts w:ascii="Arial" w:eastAsia="Times New Roman" w:hAnsi="Arial" w:cs="Arial"/>
                  <w:color w:val="000000"/>
                  <w:sz w:val="20"/>
                  <w:szCs w:val="20"/>
                </w:rPr>
                <w:delText xml:space="preserve"> 20</w:delText>
              </w:r>
              <w:r w:rsidR="001E69BB" w:rsidDel="00E655EA">
                <w:rPr>
                  <w:rFonts w:ascii="Arial" w:eastAsia="Times New Roman" w:hAnsi="Arial" w:cs="Arial"/>
                  <w:color w:val="000000"/>
                  <w:sz w:val="20"/>
                  <w:szCs w:val="20"/>
                </w:rPr>
                <w:delText>16/17</w:delText>
              </w:r>
              <w:r w:rsidRPr="00CA59CC" w:rsidDel="00E655EA">
                <w:rPr>
                  <w:rFonts w:ascii="Arial" w:eastAsia="Times New Roman" w:hAnsi="Arial" w:cs="Arial"/>
                  <w:color w:val="000000"/>
                  <w:sz w:val="20"/>
                  <w:szCs w:val="20"/>
                </w:rPr>
                <w:delText>? [Enumerator: probe whether they bought insurance as part of their fertilizer purchase]</w:delText>
              </w:r>
            </w:del>
          </w:p>
        </w:tc>
        <w:tc>
          <w:tcPr>
            <w:tcW w:w="2358" w:type="pct"/>
          </w:tcPr>
          <w:p w14:paraId="069C311B" w14:textId="7779F354" w:rsidR="00CA59CC" w:rsidRPr="00CA59CC" w:rsidDel="00E655EA" w:rsidRDefault="00CA59CC" w:rsidP="000E6744">
            <w:pPr>
              <w:contextualSpacing/>
              <w:rPr>
                <w:del w:id="393" w:author="Porter, Maria - (mariaporter)" w:date="2025-06-23T10:48:00Z" w16du:dateUtc="2025-06-23T17:48:00Z"/>
                <w:rFonts w:ascii="Arial" w:eastAsia="Times New Roman" w:hAnsi="Arial" w:cs="Arial"/>
                <w:color w:val="000000"/>
                <w:sz w:val="20"/>
                <w:szCs w:val="20"/>
              </w:rPr>
            </w:pPr>
            <w:del w:id="394" w:author="Porter, Maria - (mariaporter)" w:date="2025-06-23T10:48:00Z" w16du:dateUtc="2025-06-23T17:48:00Z">
              <w:r w:rsidRPr="00CA59CC" w:rsidDel="00E655EA">
                <w:rPr>
                  <w:rFonts w:ascii="Arial" w:eastAsia="Times New Roman" w:hAnsi="Arial" w:cs="Arial"/>
                  <w:color w:val="000000"/>
                  <w:sz w:val="20"/>
                  <w:szCs w:val="20"/>
                </w:rPr>
                <w:delText>1. Yes</w:delText>
              </w:r>
            </w:del>
          </w:p>
          <w:p w14:paraId="3114974D" w14:textId="629CBC13" w:rsidR="00CA59CC" w:rsidRPr="00CA59CC" w:rsidDel="00E655EA" w:rsidRDefault="00CA59CC" w:rsidP="000E6744">
            <w:pPr>
              <w:contextualSpacing/>
              <w:rPr>
                <w:del w:id="395" w:author="Porter, Maria - (mariaporter)" w:date="2025-06-23T10:48:00Z" w16du:dateUtc="2025-06-23T17:48:00Z"/>
                <w:rFonts w:ascii="Arial" w:eastAsia="Times New Roman" w:hAnsi="Arial" w:cs="Arial"/>
                <w:color w:val="000000"/>
                <w:sz w:val="20"/>
                <w:szCs w:val="20"/>
              </w:rPr>
            </w:pPr>
            <w:del w:id="396" w:author="Porter, Maria - (mariaporter)" w:date="2025-06-23T10:48:00Z" w16du:dateUtc="2025-06-23T17:48:00Z">
              <w:r w:rsidRPr="00CA59CC" w:rsidDel="00E655EA">
                <w:rPr>
                  <w:rFonts w:ascii="Arial" w:eastAsia="Times New Roman" w:hAnsi="Arial" w:cs="Arial"/>
                  <w:color w:val="000000"/>
                  <w:sz w:val="20"/>
                  <w:szCs w:val="20"/>
                </w:rPr>
                <w:delText>0. No</w:delText>
              </w:r>
            </w:del>
          </w:p>
        </w:tc>
        <w:tc>
          <w:tcPr>
            <w:tcW w:w="725" w:type="pct"/>
          </w:tcPr>
          <w:p w14:paraId="746E651D" w14:textId="702470CA" w:rsidR="00CA59CC" w:rsidRPr="00CA59CC" w:rsidDel="00E655EA" w:rsidRDefault="00CA59CC" w:rsidP="000E6744">
            <w:pPr>
              <w:contextualSpacing/>
              <w:rPr>
                <w:del w:id="397" w:author="Porter, Maria - (mariaporter)" w:date="2025-06-23T10:48:00Z" w16du:dateUtc="2025-06-23T17:48:00Z"/>
                <w:rFonts w:ascii="Arial" w:eastAsia="Times New Roman" w:hAnsi="Arial" w:cs="Arial"/>
                <w:color w:val="FF0000"/>
                <w:sz w:val="20"/>
                <w:szCs w:val="20"/>
              </w:rPr>
            </w:pPr>
          </w:p>
        </w:tc>
      </w:tr>
      <w:tr w:rsidR="00CA59CC" w:rsidRPr="00CA59CC" w14:paraId="42AE61FC" w14:textId="77777777" w:rsidTr="001E69BB">
        <w:tc>
          <w:tcPr>
            <w:tcW w:w="576" w:type="pct"/>
          </w:tcPr>
          <w:p w14:paraId="4A87E09D" w14:textId="015FE9D1" w:rsidR="00CA59CC" w:rsidRPr="00CA59CC" w:rsidRDefault="00352281"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C11</w:t>
            </w:r>
          </w:p>
        </w:tc>
        <w:tc>
          <w:tcPr>
            <w:tcW w:w="1340" w:type="pct"/>
          </w:tcPr>
          <w:p w14:paraId="59C0BBB4" w14:textId="77777777" w:rsidR="00CA59CC" w:rsidRPr="00CA59CC" w:rsidRDefault="00CA59CC"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How much was the premium you paid? [write -88 if the respondent </w:t>
            </w:r>
            <w:proofErr w:type="gramStart"/>
            <w:r w:rsidRPr="00CA59CC">
              <w:rPr>
                <w:rFonts w:ascii="Arial" w:eastAsia="Times New Roman" w:hAnsi="Arial" w:cs="Arial"/>
                <w:color w:val="000000"/>
                <w:sz w:val="20"/>
                <w:szCs w:val="20"/>
              </w:rPr>
              <w:t>don’t</w:t>
            </w:r>
            <w:proofErr w:type="gramEnd"/>
            <w:r w:rsidRPr="00CA59CC">
              <w:rPr>
                <w:rFonts w:ascii="Arial" w:eastAsia="Times New Roman" w:hAnsi="Arial" w:cs="Arial"/>
                <w:color w:val="000000"/>
                <w:sz w:val="20"/>
                <w:szCs w:val="20"/>
              </w:rPr>
              <w:t xml:space="preserve"> know, allow zero value if obtained for free]</w:t>
            </w:r>
          </w:p>
        </w:tc>
        <w:tc>
          <w:tcPr>
            <w:tcW w:w="2358" w:type="pct"/>
          </w:tcPr>
          <w:p w14:paraId="09014DE7" w14:textId="77777777" w:rsidR="00CA59CC" w:rsidRDefault="00CA59CC"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Birr</w:t>
            </w:r>
          </w:p>
          <w:p w14:paraId="51EDCBF8" w14:textId="285E1CAF" w:rsidR="00C35196" w:rsidRPr="00CA59CC" w:rsidRDefault="00C35196" w:rsidP="000E6744">
            <w:pPr>
              <w:contextualSpacing/>
              <w:rPr>
                <w:rFonts w:ascii="Arial" w:eastAsia="Times New Roman" w:hAnsi="Arial" w:cs="Arial"/>
                <w:color w:val="000000"/>
                <w:sz w:val="20"/>
                <w:szCs w:val="20"/>
              </w:rPr>
            </w:pPr>
            <w:del w:id="398" w:author="Porter, Maria - (mariaporter)" w:date="2025-06-23T10:56:00Z" w16du:dateUtc="2025-06-23T17:56:00Z">
              <w:r w:rsidRPr="00C35196" w:rsidDel="00193B22">
                <w:rPr>
                  <w:rFonts w:ascii="Arial" w:eastAsia="Times New Roman" w:hAnsi="Arial" w:cs="Arial"/>
                  <w:color w:val="FF0000"/>
                  <w:sz w:val="20"/>
                  <w:szCs w:val="20"/>
                </w:rPr>
                <w:delText>[Enumerator] - Total premium including amount paid in labor and cash</w:delText>
              </w:r>
            </w:del>
            <w:ins w:id="399" w:author="Porter, Maria - (mariaporter)" w:date="2025-06-23T10:57:00Z" w16du:dateUtc="2025-06-23T17:57:00Z">
              <w:r w:rsidR="00193B22">
                <w:rPr>
                  <w:rFonts w:ascii="Arial" w:eastAsia="Times New Roman" w:hAnsi="Arial" w:cs="Arial"/>
                  <w:color w:val="FF0000"/>
                  <w:sz w:val="20"/>
                  <w:szCs w:val="20"/>
                </w:rPr>
                <w:t xml:space="preserve"> [Enumerator] Be sure premium only included here, not cost of fertilizer bag. </w:t>
              </w:r>
            </w:ins>
          </w:p>
        </w:tc>
        <w:tc>
          <w:tcPr>
            <w:tcW w:w="725" w:type="pct"/>
          </w:tcPr>
          <w:p w14:paraId="2AB6D24B" w14:textId="37C69E8F" w:rsidR="00CA59CC" w:rsidRPr="00CA59CC" w:rsidRDefault="00CA59CC" w:rsidP="000E6744">
            <w:pPr>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 xml:space="preserve">Ask </w:t>
            </w:r>
            <w:del w:id="400" w:author="Porter, Maria - (mariaporter)" w:date="2025-06-23T10:56:00Z" w16du:dateUtc="2025-06-23T17:56:00Z">
              <w:r w:rsidRPr="00CA59CC" w:rsidDel="00193B22">
                <w:rPr>
                  <w:rFonts w:ascii="Arial" w:eastAsia="Times New Roman" w:hAnsi="Arial" w:cs="Arial"/>
                  <w:color w:val="FF0000"/>
                  <w:sz w:val="20"/>
                  <w:szCs w:val="20"/>
                </w:rPr>
                <w:delText>if k4=1</w:delText>
              </w:r>
            </w:del>
            <w:proofErr w:type="gramStart"/>
            <w:ins w:id="401" w:author="Porter, Maria - (mariaporter)" w:date="2025-06-23T10:56:00Z" w16du:dateUtc="2025-06-23T17:56:00Z">
              <w:r w:rsidR="00193B22">
                <w:rPr>
                  <w:rFonts w:ascii="Arial" w:eastAsia="Times New Roman" w:hAnsi="Arial" w:cs="Arial"/>
                  <w:color w:val="FF0000"/>
                  <w:sz w:val="20"/>
                  <w:szCs w:val="20"/>
                </w:rPr>
                <w:t xml:space="preserve">IF </w:t>
              </w:r>
            </w:ins>
            <w:ins w:id="402" w:author="Porter, Maria - (mariaporter)" w:date="2025-06-18T07:24:00Z" w16du:dateUtc="2025-06-18T14:24:00Z">
              <w:r w:rsidR="002108DE">
                <w:rPr>
                  <w:rFonts w:ascii="Arial" w:eastAsia="Times New Roman" w:hAnsi="Arial" w:cs="Arial"/>
                  <w:color w:val="FF0000"/>
                  <w:sz w:val="20"/>
                  <w:szCs w:val="20"/>
                </w:rPr>
                <w:t xml:space="preserve"> C</w:t>
              </w:r>
              <w:proofErr w:type="gramEnd"/>
              <w:r w:rsidR="002108DE">
                <w:rPr>
                  <w:rFonts w:ascii="Arial" w:eastAsia="Times New Roman" w:hAnsi="Arial" w:cs="Arial"/>
                  <w:color w:val="FF0000"/>
                  <w:sz w:val="20"/>
                  <w:szCs w:val="20"/>
                </w:rPr>
                <w:t>0</w:t>
              </w:r>
            </w:ins>
            <w:ins w:id="403" w:author="Porter, Maria - (mariaporter)" w:date="2025-06-23T10:51:00Z" w16du:dateUtc="2025-06-23T17:51:00Z">
              <w:r w:rsidR="00E655EA">
                <w:rPr>
                  <w:rFonts w:ascii="Arial" w:eastAsia="Times New Roman" w:hAnsi="Arial" w:cs="Arial"/>
                  <w:color w:val="FF0000"/>
                  <w:sz w:val="20"/>
                  <w:szCs w:val="20"/>
                </w:rPr>
                <w:t>e</w:t>
              </w:r>
            </w:ins>
            <w:ins w:id="404" w:author="Porter, Maria - (mariaporter)" w:date="2025-06-18T07:24:00Z" w16du:dateUtc="2025-06-18T14:24:00Z">
              <w:r w:rsidR="002108DE">
                <w:rPr>
                  <w:rFonts w:ascii="Arial" w:eastAsia="Times New Roman" w:hAnsi="Arial" w:cs="Arial"/>
                  <w:color w:val="FF0000"/>
                  <w:sz w:val="20"/>
                  <w:szCs w:val="20"/>
                </w:rPr>
                <w:t>=1</w:t>
              </w:r>
            </w:ins>
            <w:ins w:id="405" w:author="Porter, Maria - (mariaporter)" w:date="2025-06-23T10:56:00Z" w16du:dateUtc="2025-06-23T17:56:00Z">
              <w:r w:rsidR="00193B22">
                <w:rPr>
                  <w:rFonts w:ascii="Arial" w:eastAsia="Times New Roman" w:hAnsi="Arial" w:cs="Arial"/>
                  <w:color w:val="FF0000"/>
                  <w:sz w:val="20"/>
                  <w:szCs w:val="20"/>
                </w:rPr>
                <w:t xml:space="preserve"> OR C7a INCLUDES 2.</w:t>
              </w:r>
            </w:ins>
          </w:p>
        </w:tc>
      </w:tr>
      <w:tr w:rsidR="00CA59CC" w:rsidRPr="00CA59CC" w14:paraId="1FD72140" w14:textId="77777777" w:rsidTr="001E69BB">
        <w:tc>
          <w:tcPr>
            <w:tcW w:w="576" w:type="pct"/>
          </w:tcPr>
          <w:p w14:paraId="36F1D91D" w14:textId="77777777" w:rsidR="00CA59CC" w:rsidRPr="00CA59CC" w:rsidRDefault="00CA59CC"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K5a</w:t>
            </w:r>
          </w:p>
        </w:tc>
        <w:tc>
          <w:tcPr>
            <w:tcW w:w="1340" w:type="pct"/>
          </w:tcPr>
          <w:p w14:paraId="7722FBD5" w14:textId="0BD644DB" w:rsidR="00CA59CC" w:rsidRPr="00CA59CC" w:rsidRDefault="00CA59CC" w:rsidP="000E6744">
            <w:pPr>
              <w:contextualSpacing/>
              <w:rPr>
                <w:rFonts w:ascii="Arial" w:eastAsia="Times New Roman" w:hAnsi="Arial" w:cs="Arial"/>
                <w:color w:val="000000"/>
                <w:sz w:val="20"/>
                <w:szCs w:val="20"/>
              </w:rPr>
            </w:pPr>
            <w:r w:rsidRPr="00CA59CC">
              <w:rPr>
                <w:rFonts w:ascii="Arial" w:hAnsi="Arial" w:cs="Arial"/>
                <w:sz w:val="20"/>
                <w:szCs w:val="20"/>
              </w:rPr>
              <w:t>Did you receive any subsidy/discount?</w:t>
            </w:r>
            <w:r w:rsidR="00AB6DB1">
              <w:rPr>
                <w:rFonts w:ascii="Arial" w:hAnsi="Arial" w:cs="Arial"/>
                <w:sz w:val="20"/>
                <w:szCs w:val="20"/>
              </w:rPr>
              <w:t xml:space="preserve"> </w:t>
            </w:r>
            <w:r w:rsidR="00AB6DB1" w:rsidRPr="00CA59CC">
              <w:rPr>
                <w:rFonts w:ascii="Arial" w:eastAsia="Times New Roman" w:hAnsi="Arial" w:cs="Arial"/>
                <w:color w:val="000000"/>
                <w:sz w:val="20"/>
                <w:szCs w:val="20"/>
              </w:rPr>
              <w:t xml:space="preserve">[write -88 if the respondent </w:t>
            </w:r>
            <w:proofErr w:type="gramStart"/>
            <w:r w:rsidR="00AB6DB1" w:rsidRPr="00CA59CC">
              <w:rPr>
                <w:rFonts w:ascii="Arial" w:eastAsia="Times New Roman" w:hAnsi="Arial" w:cs="Arial"/>
                <w:color w:val="000000"/>
                <w:sz w:val="20"/>
                <w:szCs w:val="20"/>
              </w:rPr>
              <w:t>don’t</w:t>
            </w:r>
            <w:proofErr w:type="gramEnd"/>
            <w:r w:rsidR="00AB6DB1" w:rsidRPr="00CA59CC">
              <w:rPr>
                <w:rFonts w:ascii="Arial" w:eastAsia="Times New Roman" w:hAnsi="Arial" w:cs="Arial"/>
                <w:color w:val="000000"/>
                <w:sz w:val="20"/>
                <w:szCs w:val="20"/>
              </w:rPr>
              <w:t xml:space="preserve"> know]</w:t>
            </w:r>
          </w:p>
        </w:tc>
        <w:tc>
          <w:tcPr>
            <w:tcW w:w="2358" w:type="pct"/>
          </w:tcPr>
          <w:p w14:paraId="14241377" w14:textId="4E432E91" w:rsidR="00CA59CC" w:rsidRPr="00CA59CC" w:rsidRDefault="00CA59CC" w:rsidP="000E6744">
            <w:pPr>
              <w:pStyle w:val="ListParagraph"/>
              <w:numPr>
                <w:ilvl w:val="0"/>
                <w:numId w:val="3"/>
              </w:numPr>
              <w:rPr>
                <w:rFonts w:ascii="Arial" w:eastAsia="Times New Roman" w:hAnsi="Arial" w:cs="Arial"/>
                <w:color w:val="000000"/>
                <w:sz w:val="20"/>
                <w:szCs w:val="20"/>
              </w:rPr>
            </w:pPr>
            <w:r w:rsidRPr="00CA59CC">
              <w:rPr>
                <w:rFonts w:ascii="Arial" w:eastAsia="Times New Roman" w:hAnsi="Arial" w:cs="Arial"/>
                <w:color w:val="000000"/>
                <w:sz w:val="20"/>
                <w:szCs w:val="20"/>
              </w:rPr>
              <w:t>Yes 0. No</w:t>
            </w:r>
            <w:r w:rsidR="00AB6DB1">
              <w:rPr>
                <w:rFonts w:ascii="Arial" w:eastAsia="Times New Roman" w:hAnsi="Arial" w:cs="Arial"/>
                <w:color w:val="000000"/>
                <w:sz w:val="20"/>
                <w:szCs w:val="20"/>
              </w:rPr>
              <w:t xml:space="preserve"> </w:t>
            </w:r>
          </w:p>
        </w:tc>
        <w:tc>
          <w:tcPr>
            <w:tcW w:w="725" w:type="pct"/>
          </w:tcPr>
          <w:p w14:paraId="470B8416" w14:textId="552D78E9" w:rsidR="00CA59CC" w:rsidRPr="00CA59CC" w:rsidRDefault="00CA59CC" w:rsidP="000E6744">
            <w:pPr>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 xml:space="preserve">Ask </w:t>
            </w:r>
            <w:proofErr w:type="spellStart"/>
            <w:r w:rsidRPr="00CA59CC">
              <w:rPr>
                <w:rFonts w:ascii="Arial" w:eastAsia="Times New Roman" w:hAnsi="Arial" w:cs="Arial"/>
                <w:color w:val="FF0000"/>
                <w:sz w:val="20"/>
                <w:szCs w:val="20"/>
              </w:rPr>
              <w:t>i</w:t>
            </w:r>
            <w:del w:id="406" w:author="Porter, Maria - (mariaporter)" w:date="2025-06-23T10:58:00Z" w16du:dateUtc="2025-06-23T17:58:00Z">
              <w:r w:rsidRPr="00CA59CC" w:rsidDel="00193B22">
                <w:rPr>
                  <w:rFonts w:ascii="Arial" w:eastAsia="Times New Roman" w:hAnsi="Arial" w:cs="Arial"/>
                  <w:color w:val="FF0000"/>
                  <w:sz w:val="20"/>
                  <w:szCs w:val="20"/>
                </w:rPr>
                <w:delText>f k4=1</w:delText>
              </w:r>
            </w:del>
            <w:ins w:id="407" w:author="Porter, Maria - (mariaporter)" w:date="2025-06-23T10:58:00Z" w16du:dateUtc="2025-06-23T17:58:00Z">
              <w:r w:rsidR="00193B22">
                <w:rPr>
                  <w:rFonts w:ascii="Arial" w:eastAsia="Times New Roman" w:hAnsi="Arial" w:cs="Arial"/>
                  <w:color w:val="FF0000"/>
                  <w:sz w:val="20"/>
                  <w:szCs w:val="20"/>
                </w:rPr>
                <w:t>if</w:t>
              </w:r>
              <w:proofErr w:type="spellEnd"/>
              <w:r w:rsidR="00193B22">
                <w:rPr>
                  <w:rFonts w:ascii="Arial" w:eastAsia="Times New Roman" w:hAnsi="Arial" w:cs="Arial"/>
                  <w:color w:val="FF0000"/>
                  <w:sz w:val="20"/>
                  <w:szCs w:val="20"/>
                </w:rPr>
                <w:t xml:space="preserve"> </w:t>
              </w:r>
            </w:ins>
            <w:ins w:id="408" w:author="Porter, Maria - (mariaporter)" w:date="2025-06-18T07:24:00Z" w16du:dateUtc="2025-06-18T14:24:00Z">
              <w:r w:rsidR="002108DE">
                <w:rPr>
                  <w:rFonts w:ascii="Arial" w:eastAsia="Times New Roman" w:hAnsi="Arial" w:cs="Arial"/>
                  <w:color w:val="FF0000"/>
                  <w:sz w:val="20"/>
                  <w:szCs w:val="20"/>
                </w:rPr>
                <w:t>C0</w:t>
              </w:r>
            </w:ins>
            <w:ins w:id="409" w:author="Porter, Maria - (mariaporter)" w:date="2025-06-23T10:58:00Z" w16du:dateUtc="2025-06-23T17:58:00Z">
              <w:r w:rsidR="00193B22">
                <w:rPr>
                  <w:rFonts w:ascii="Arial" w:eastAsia="Times New Roman" w:hAnsi="Arial" w:cs="Arial"/>
                  <w:color w:val="FF0000"/>
                  <w:sz w:val="20"/>
                  <w:szCs w:val="20"/>
                </w:rPr>
                <w:t>e</w:t>
              </w:r>
            </w:ins>
            <w:ins w:id="410" w:author="Porter, Maria - (mariaporter)" w:date="2025-06-18T07:24:00Z" w16du:dateUtc="2025-06-18T14:24:00Z">
              <w:r w:rsidR="002108DE">
                <w:rPr>
                  <w:rFonts w:ascii="Arial" w:eastAsia="Times New Roman" w:hAnsi="Arial" w:cs="Arial"/>
                  <w:color w:val="FF0000"/>
                  <w:sz w:val="20"/>
                  <w:szCs w:val="20"/>
                </w:rPr>
                <w:t>=1</w:t>
              </w:r>
            </w:ins>
            <w:ins w:id="411" w:author="Porter, Maria - (mariaporter)" w:date="2025-06-23T10:58:00Z" w16du:dateUtc="2025-06-23T17:58:00Z">
              <w:r w:rsidR="00193B22">
                <w:rPr>
                  <w:rFonts w:ascii="Arial" w:eastAsia="Times New Roman" w:hAnsi="Arial" w:cs="Arial"/>
                  <w:color w:val="FF0000"/>
                  <w:sz w:val="20"/>
                  <w:szCs w:val="20"/>
                </w:rPr>
                <w:t xml:space="preserve"> or C7a INCLUDES 2.</w:t>
              </w:r>
            </w:ins>
          </w:p>
        </w:tc>
      </w:tr>
      <w:tr w:rsidR="00CA59CC" w:rsidRPr="00CA59CC" w14:paraId="4D80ED56" w14:textId="77777777" w:rsidTr="001E69BB">
        <w:tc>
          <w:tcPr>
            <w:tcW w:w="576" w:type="pct"/>
          </w:tcPr>
          <w:p w14:paraId="1B236540" w14:textId="77777777" w:rsidR="00CA59CC" w:rsidRPr="00CA59CC" w:rsidRDefault="00CA59CC"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K5b</w:t>
            </w:r>
          </w:p>
        </w:tc>
        <w:tc>
          <w:tcPr>
            <w:tcW w:w="1340" w:type="pct"/>
          </w:tcPr>
          <w:p w14:paraId="37F0094A" w14:textId="77777777" w:rsidR="00CA59CC" w:rsidRPr="00CA59CC" w:rsidRDefault="00CA59CC" w:rsidP="000E6744">
            <w:pPr>
              <w:contextualSpacing/>
              <w:rPr>
                <w:rFonts w:ascii="Arial" w:eastAsia="Times New Roman" w:hAnsi="Arial" w:cs="Arial"/>
                <w:color w:val="000000"/>
                <w:sz w:val="20"/>
                <w:szCs w:val="20"/>
              </w:rPr>
            </w:pPr>
            <w:r w:rsidRPr="00CA59CC">
              <w:rPr>
                <w:rFonts w:ascii="Arial" w:hAnsi="Arial" w:cs="Arial"/>
                <w:sz w:val="20"/>
                <w:szCs w:val="20"/>
              </w:rPr>
              <w:t xml:space="preserve">How much insurance premium would you have had to pay without this subsidy/premium? </w:t>
            </w:r>
            <w:r w:rsidRPr="00CA59CC">
              <w:rPr>
                <w:rFonts w:ascii="Arial" w:eastAsia="Times New Roman" w:hAnsi="Arial" w:cs="Arial"/>
                <w:color w:val="000000"/>
                <w:sz w:val="20"/>
                <w:szCs w:val="20"/>
              </w:rPr>
              <w:t xml:space="preserve">[write -88 if the respondent </w:t>
            </w:r>
            <w:proofErr w:type="gramStart"/>
            <w:r w:rsidRPr="00CA59CC">
              <w:rPr>
                <w:rFonts w:ascii="Arial" w:eastAsia="Times New Roman" w:hAnsi="Arial" w:cs="Arial"/>
                <w:color w:val="000000"/>
                <w:sz w:val="20"/>
                <w:szCs w:val="20"/>
              </w:rPr>
              <w:t>don’t</w:t>
            </w:r>
            <w:proofErr w:type="gramEnd"/>
            <w:r w:rsidRPr="00CA59CC">
              <w:rPr>
                <w:rFonts w:ascii="Arial" w:eastAsia="Times New Roman" w:hAnsi="Arial" w:cs="Arial"/>
                <w:color w:val="000000"/>
                <w:sz w:val="20"/>
                <w:szCs w:val="20"/>
              </w:rPr>
              <w:t xml:space="preserve"> know]</w:t>
            </w:r>
          </w:p>
        </w:tc>
        <w:tc>
          <w:tcPr>
            <w:tcW w:w="2358" w:type="pct"/>
          </w:tcPr>
          <w:p w14:paraId="0EA128D6" w14:textId="77777777" w:rsidR="00CA59CC" w:rsidRPr="00CA59CC" w:rsidRDefault="00CA59CC"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Birr</w:t>
            </w:r>
          </w:p>
        </w:tc>
        <w:tc>
          <w:tcPr>
            <w:tcW w:w="725" w:type="pct"/>
          </w:tcPr>
          <w:p w14:paraId="57A8621F" w14:textId="77777777" w:rsidR="00CA59CC" w:rsidRPr="00CA59CC" w:rsidRDefault="00CA59CC" w:rsidP="000E6744">
            <w:pPr>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k5a=1</w:t>
            </w:r>
          </w:p>
          <w:p w14:paraId="71C92AEE" w14:textId="3AAFB4CA" w:rsidR="00CA59CC" w:rsidRPr="00CA59CC" w:rsidRDefault="00CA59CC" w:rsidP="000E6744">
            <w:pPr>
              <w:contextualSpacing/>
              <w:rPr>
                <w:rFonts w:ascii="Arial" w:eastAsia="Times New Roman" w:hAnsi="Arial" w:cs="Arial"/>
                <w:color w:val="FF0000"/>
                <w:sz w:val="20"/>
                <w:szCs w:val="20"/>
              </w:rPr>
            </w:pPr>
            <w:r w:rsidRPr="00CA59CC">
              <w:rPr>
                <w:rFonts w:ascii="Arial" w:eastAsia="Times New Roman" w:hAnsi="Arial" w:cs="Arial"/>
                <w:i/>
                <w:iCs/>
                <w:color w:val="FF0000"/>
                <w:sz w:val="20"/>
                <w:szCs w:val="20"/>
              </w:rPr>
              <w:t xml:space="preserve">[Check whether the </w:t>
            </w:r>
            <w:proofErr w:type="spellStart"/>
            <w:r w:rsidRPr="00CA59CC">
              <w:rPr>
                <w:rFonts w:ascii="Arial" w:eastAsia="Times New Roman" w:hAnsi="Arial" w:cs="Arial"/>
                <w:i/>
                <w:iCs/>
                <w:color w:val="FF0000"/>
                <w:sz w:val="20"/>
                <w:szCs w:val="20"/>
              </w:rPr>
              <w:t>the</w:t>
            </w:r>
            <w:proofErr w:type="spellEnd"/>
            <w:r w:rsidRPr="00CA59CC">
              <w:rPr>
                <w:rFonts w:ascii="Arial" w:eastAsia="Times New Roman" w:hAnsi="Arial" w:cs="Arial"/>
                <w:i/>
                <w:iCs/>
                <w:color w:val="FF0000"/>
                <w:sz w:val="20"/>
                <w:szCs w:val="20"/>
              </w:rPr>
              <w:t xml:space="preserve"> amount &gt; </w:t>
            </w:r>
            <w:r w:rsidR="00AB6DB1">
              <w:rPr>
                <w:rFonts w:ascii="Arial" w:eastAsia="Times New Roman" w:hAnsi="Arial" w:cs="Arial"/>
                <w:i/>
                <w:iCs/>
                <w:color w:val="FF0000"/>
                <w:sz w:val="20"/>
                <w:szCs w:val="20"/>
              </w:rPr>
              <w:t>C11</w:t>
            </w:r>
            <w:r w:rsidRPr="00CA59CC">
              <w:rPr>
                <w:rFonts w:ascii="Arial" w:eastAsia="Times New Roman" w:hAnsi="Arial" w:cs="Arial"/>
                <w:i/>
                <w:iCs/>
                <w:color w:val="FF0000"/>
                <w:sz w:val="20"/>
                <w:szCs w:val="20"/>
              </w:rPr>
              <w:t>]</w:t>
            </w:r>
          </w:p>
        </w:tc>
      </w:tr>
      <w:bookmarkEnd w:id="389"/>
      <w:tr w:rsidR="00CA59CC" w:rsidRPr="00CA59CC" w14:paraId="5CA8408B" w14:textId="77777777" w:rsidTr="001E69BB">
        <w:tc>
          <w:tcPr>
            <w:tcW w:w="576" w:type="pct"/>
          </w:tcPr>
          <w:p w14:paraId="661DE644" w14:textId="4D71B714" w:rsidR="00CA59CC" w:rsidRPr="00CA59CC" w:rsidRDefault="00B92D72"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C12</w:t>
            </w:r>
          </w:p>
        </w:tc>
        <w:tc>
          <w:tcPr>
            <w:tcW w:w="1340" w:type="pct"/>
          </w:tcPr>
          <w:p w14:paraId="2417995E" w14:textId="77777777" w:rsidR="00CA59CC" w:rsidRPr="00CA59CC" w:rsidRDefault="00CA59CC"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How much was the sum insured (the maximum amount you will receive from this insurance coverage/policy) [write -88 if the respondent </w:t>
            </w:r>
            <w:proofErr w:type="gramStart"/>
            <w:r w:rsidRPr="00CA59CC">
              <w:rPr>
                <w:rFonts w:ascii="Arial" w:eastAsia="Times New Roman" w:hAnsi="Arial" w:cs="Arial"/>
                <w:color w:val="000000"/>
                <w:sz w:val="20"/>
                <w:szCs w:val="20"/>
              </w:rPr>
              <w:t>don’t</w:t>
            </w:r>
            <w:proofErr w:type="gramEnd"/>
            <w:r w:rsidRPr="00CA59CC">
              <w:rPr>
                <w:rFonts w:ascii="Arial" w:eastAsia="Times New Roman" w:hAnsi="Arial" w:cs="Arial"/>
                <w:color w:val="000000"/>
                <w:sz w:val="20"/>
                <w:szCs w:val="20"/>
              </w:rPr>
              <w:t xml:space="preserve"> know]</w:t>
            </w:r>
          </w:p>
        </w:tc>
        <w:tc>
          <w:tcPr>
            <w:tcW w:w="2358" w:type="pct"/>
          </w:tcPr>
          <w:p w14:paraId="38637CBF" w14:textId="77777777" w:rsidR="00CA59CC" w:rsidRPr="00CA59CC" w:rsidRDefault="00CA59CC"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Birr</w:t>
            </w:r>
          </w:p>
        </w:tc>
        <w:tc>
          <w:tcPr>
            <w:tcW w:w="725" w:type="pct"/>
          </w:tcPr>
          <w:p w14:paraId="5BB57DCE" w14:textId="74124C73" w:rsidR="00CA59CC" w:rsidRPr="00CA59CC" w:rsidRDefault="00CA59CC" w:rsidP="000E6744">
            <w:pPr>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 xml:space="preserve">Ask if </w:t>
            </w:r>
            <w:del w:id="412" w:author="Porter, Maria - (mariaporter)" w:date="2025-06-23T10:59:00Z" w16du:dateUtc="2025-06-23T17:59:00Z">
              <w:r w:rsidRPr="00CA59CC" w:rsidDel="00193B22">
                <w:rPr>
                  <w:rFonts w:ascii="Arial" w:eastAsia="Times New Roman" w:hAnsi="Arial" w:cs="Arial"/>
                  <w:color w:val="FF0000"/>
                  <w:sz w:val="20"/>
                  <w:szCs w:val="20"/>
                </w:rPr>
                <w:delText>k4=1</w:delText>
              </w:r>
            </w:del>
            <w:ins w:id="413" w:author="Porter, Maria - (mariaporter)" w:date="2025-06-23T10:59:00Z" w16du:dateUtc="2025-06-23T17:59:00Z">
              <w:r w:rsidR="00193B22">
                <w:rPr>
                  <w:rFonts w:ascii="Arial" w:eastAsia="Times New Roman" w:hAnsi="Arial" w:cs="Arial"/>
                  <w:color w:val="FF0000"/>
                  <w:sz w:val="20"/>
                  <w:szCs w:val="20"/>
                </w:rPr>
                <w:t>C0e=1 OR C7a INCLUDES 2.</w:t>
              </w:r>
            </w:ins>
          </w:p>
        </w:tc>
      </w:tr>
      <w:tr w:rsidR="00A37785" w:rsidRPr="00CA59CC" w14:paraId="70D864A2" w14:textId="77777777" w:rsidTr="001E69BB">
        <w:tc>
          <w:tcPr>
            <w:tcW w:w="576" w:type="pct"/>
          </w:tcPr>
          <w:p w14:paraId="73F884EE" w14:textId="38ACB1F4" w:rsidR="00A37785" w:rsidRDefault="00A37785"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lastRenderedPageBreak/>
              <w:t>C12b</w:t>
            </w:r>
          </w:p>
        </w:tc>
        <w:tc>
          <w:tcPr>
            <w:tcW w:w="1340" w:type="pct"/>
          </w:tcPr>
          <w:p w14:paraId="20108F15" w14:textId="5433A38C"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Did you receive the insurance policy document?</w:t>
            </w:r>
          </w:p>
        </w:tc>
        <w:tc>
          <w:tcPr>
            <w:tcW w:w="2358" w:type="pct"/>
          </w:tcPr>
          <w:p w14:paraId="5C161DC1"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1. Yes</w:t>
            </w:r>
          </w:p>
          <w:p w14:paraId="364DCC68" w14:textId="57806488"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0. No</w:t>
            </w:r>
          </w:p>
        </w:tc>
        <w:tc>
          <w:tcPr>
            <w:tcW w:w="725" w:type="pct"/>
          </w:tcPr>
          <w:p w14:paraId="61A778F6" w14:textId="262BAB98" w:rsidR="00A37785" w:rsidRPr="00CA59CC" w:rsidRDefault="00A37785" w:rsidP="000E6744">
            <w:pPr>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 xml:space="preserve">Ask if </w:t>
            </w:r>
            <w:del w:id="414" w:author="Porter, Maria - (mariaporter)" w:date="2025-06-23T11:00:00Z" w16du:dateUtc="2025-06-23T18:00:00Z">
              <w:r w:rsidRPr="00CA59CC" w:rsidDel="00193B22">
                <w:rPr>
                  <w:rFonts w:ascii="Arial" w:eastAsia="Times New Roman" w:hAnsi="Arial" w:cs="Arial"/>
                  <w:color w:val="FF0000"/>
                  <w:sz w:val="20"/>
                  <w:szCs w:val="20"/>
                </w:rPr>
                <w:delText>k4=1</w:delText>
              </w:r>
            </w:del>
            <w:ins w:id="415" w:author="Porter, Maria - (mariaporter)" w:date="2025-06-23T11:00:00Z" w16du:dateUtc="2025-06-23T18:00:00Z">
              <w:r w:rsidR="00193B22">
                <w:rPr>
                  <w:rFonts w:ascii="Arial" w:eastAsia="Times New Roman" w:hAnsi="Arial" w:cs="Arial"/>
                  <w:color w:val="FF0000"/>
                  <w:sz w:val="20"/>
                  <w:szCs w:val="20"/>
                </w:rPr>
                <w:t>C0E=1 OR C7a INCLUDES 2.</w:t>
              </w:r>
            </w:ins>
          </w:p>
        </w:tc>
      </w:tr>
      <w:tr w:rsidR="00A37785" w:rsidRPr="00CA59CC" w14:paraId="4B5F15B4" w14:textId="77777777" w:rsidTr="001E69BB">
        <w:tc>
          <w:tcPr>
            <w:tcW w:w="576" w:type="pct"/>
          </w:tcPr>
          <w:p w14:paraId="255C74E2" w14:textId="46E33F98" w:rsidR="00A37785" w:rsidRDefault="00A37785"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C12c</w:t>
            </w:r>
          </w:p>
        </w:tc>
        <w:tc>
          <w:tcPr>
            <w:tcW w:w="134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tblGrid>
            <w:tr w:rsidR="00A37785" w:rsidRPr="00A37785" w14:paraId="444932F4" w14:textId="77777777" w:rsidTr="00A37785">
              <w:trPr>
                <w:tblCellSpacing w:w="15" w:type="dxa"/>
              </w:trPr>
              <w:tc>
                <w:tcPr>
                  <w:tcW w:w="0" w:type="auto"/>
                  <w:vAlign w:val="center"/>
                  <w:hideMark/>
                </w:tcPr>
                <w:p w14:paraId="74784057" w14:textId="117AA6AC" w:rsidR="00A37785" w:rsidRPr="00A37785" w:rsidRDefault="00A37785" w:rsidP="000E6744">
                  <w:pPr>
                    <w:spacing w:after="0" w:line="240" w:lineRule="auto"/>
                    <w:contextualSpacing/>
                    <w:rPr>
                      <w:rFonts w:ascii="Arial" w:eastAsia="Times New Roman" w:hAnsi="Arial" w:cs="Arial"/>
                      <w:color w:val="000000"/>
                      <w:sz w:val="20"/>
                      <w:szCs w:val="20"/>
                      <w:lang w:val="en-GB"/>
                    </w:rPr>
                  </w:pPr>
                  <w:commentRangeStart w:id="416"/>
                  <w:r w:rsidRPr="00A37785">
                    <w:rPr>
                      <w:rFonts w:ascii="Arial" w:eastAsia="Times New Roman" w:hAnsi="Arial" w:cs="Arial"/>
                      <w:color w:val="000000"/>
                      <w:sz w:val="20"/>
                      <w:szCs w:val="20"/>
                      <w:lang w:val="en-GB"/>
                    </w:rPr>
                    <w:t xml:space="preserve">Is the policy document available? </w:t>
                  </w:r>
                </w:p>
              </w:tc>
            </w:tr>
          </w:tbl>
          <w:p w14:paraId="4734A377" w14:textId="77777777" w:rsidR="00A37785" w:rsidRPr="00A37785" w:rsidRDefault="00A37785" w:rsidP="000E6744">
            <w:pPr>
              <w:contextualSpacing/>
              <w:rPr>
                <w:rFonts w:ascii="Arial" w:eastAsia="Times New Roman" w:hAnsi="Arial" w:cs="Arial"/>
                <w:vanish/>
                <w:color w:val="000000"/>
                <w:sz w:val="20"/>
                <w:szCs w:val="2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7785" w:rsidRPr="00A37785" w14:paraId="6583AA94" w14:textId="77777777" w:rsidTr="00A37785">
              <w:trPr>
                <w:tblCellSpacing w:w="15" w:type="dxa"/>
              </w:trPr>
              <w:tc>
                <w:tcPr>
                  <w:tcW w:w="0" w:type="auto"/>
                  <w:vAlign w:val="center"/>
                  <w:hideMark/>
                </w:tcPr>
                <w:p w14:paraId="496FEA7D" w14:textId="77777777" w:rsidR="00A37785" w:rsidRPr="00A37785" w:rsidRDefault="00A37785" w:rsidP="000E6744">
                  <w:pPr>
                    <w:spacing w:after="0" w:line="240" w:lineRule="auto"/>
                    <w:contextualSpacing/>
                    <w:rPr>
                      <w:rFonts w:ascii="Arial" w:eastAsia="Times New Roman" w:hAnsi="Arial" w:cs="Arial"/>
                      <w:color w:val="000000"/>
                      <w:sz w:val="20"/>
                      <w:szCs w:val="20"/>
                      <w:lang w:val="en-GB"/>
                    </w:rPr>
                  </w:pPr>
                </w:p>
              </w:tc>
            </w:tr>
          </w:tbl>
          <w:p w14:paraId="66FCC0BD" w14:textId="77777777" w:rsidR="00A37785" w:rsidRPr="00CA59CC" w:rsidRDefault="00A37785" w:rsidP="000E6744">
            <w:pPr>
              <w:contextualSpacing/>
              <w:rPr>
                <w:rFonts w:ascii="Arial" w:eastAsia="Times New Roman" w:hAnsi="Arial" w:cs="Arial"/>
                <w:color w:val="000000"/>
                <w:sz w:val="20"/>
                <w:szCs w:val="20"/>
              </w:rPr>
            </w:pPr>
          </w:p>
        </w:tc>
        <w:tc>
          <w:tcPr>
            <w:tcW w:w="2358" w:type="pct"/>
          </w:tcPr>
          <w:p w14:paraId="42A8A16B" w14:textId="07FA5B56"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1. </w:t>
            </w:r>
            <w:proofErr w:type="gramStart"/>
            <w:r w:rsidRPr="00CA59CC">
              <w:rPr>
                <w:rFonts w:ascii="Arial" w:eastAsia="Times New Roman" w:hAnsi="Arial" w:cs="Arial"/>
                <w:color w:val="000000"/>
                <w:sz w:val="20"/>
                <w:szCs w:val="20"/>
              </w:rPr>
              <w:t>Yes</w:t>
            </w:r>
            <w:r w:rsidR="00F65BC4">
              <w:rPr>
                <w:rFonts w:ascii="Arial" w:eastAsia="Times New Roman" w:hAnsi="Arial" w:cs="Arial"/>
                <w:color w:val="000000"/>
                <w:sz w:val="20"/>
                <w:szCs w:val="20"/>
              </w:rPr>
              <w:t xml:space="preserve"> </w:t>
            </w:r>
            <w:r w:rsidR="00F65BC4" w:rsidRPr="00385894">
              <w:rPr>
                <w:rFonts w:ascii="Arial" w:eastAsia="Times New Roman" w:hAnsi="Arial" w:cs="Arial"/>
                <w:color w:val="FF0000"/>
                <w:sz w:val="20"/>
                <w:szCs w:val="20"/>
              </w:rPr>
              <w:t>,</w:t>
            </w:r>
            <w:proofErr w:type="gramEnd"/>
            <w:r w:rsidR="00F65BC4" w:rsidRPr="00385894">
              <w:rPr>
                <w:rFonts w:ascii="Arial" w:eastAsia="Times New Roman" w:hAnsi="Arial" w:cs="Arial"/>
                <w:color w:val="FF0000"/>
                <w:sz w:val="20"/>
                <w:szCs w:val="20"/>
              </w:rPr>
              <w:t xml:space="preserve"> [enumerator] - please take the picture of the document (front page)</w:t>
            </w:r>
            <w:r w:rsidR="00933188">
              <w:rPr>
                <w:rFonts w:ascii="Arial" w:eastAsia="Times New Roman" w:hAnsi="Arial" w:cs="Arial"/>
                <w:color w:val="FF0000"/>
                <w:sz w:val="20"/>
                <w:szCs w:val="20"/>
              </w:rPr>
              <w:t xml:space="preserve"> with your own phone. Please share these photos with Solomon</w:t>
            </w:r>
          </w:p>
          <w:p w14:paraId="097B0D2C" w14:textId="4BFB0FC2" w:rsidR="00385894"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0. No</w:t>
            </w:r>
          </w:p>
        </w:tc>
        <w:tc>
          <w:tcPr>
            <w:tcW w:w="725" w:type="pct"/>
          </w:tcPr>
          <w:p w14:paraId="50B503C9" w14:textId="3212EE58" w:rsidR="00A37785" w:rsidRPr="00CA59CC" w:rsidRDefault="00345434" w:rsidP="000E6744">
            <w:pPr>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 xml:space="preserve">Ask if </w:t>
            </w:r>
            <w:r>
              <w:rPr>
                <w:rFonts w:ascii="Arial" w:eastAsia="Times New Roman" w:hAnsi="Arial" w:cs="Arial"/>
                <w:color w:val="FF0000"/>
                <w:sz w:val="20"/>
                <w:szCs w:val="20"/>
              </w:rPr>
              <w:t>C12b</w:t>
            </w:r>
            <w:r w:rsidRPr="00CA59CC">
              <w:rPr>
                <w:rFonts w:ascii="Arial" w:eastAsia="Times New Roman" w:hAnsi="Arial" w:cs="Arial"/>
                <w:color w:val="FF0000"/>
                <w:sz w:val="20"/>
                <w:szCs w:val="20"/>
              </w:rPr>
              <w:t>=1</w:t>
            </w:r>
            <w:commentRangeEnd w:id="416"/>
            <w:r w:rsidR="002C4AA7">
              <w:rPr>
                <w:rStyle w:val="CommentReference"/>
              </w:rPr>
              <w:commentReference w:id="416"/>
            </w:r>
          </w:p>
        </w:tc>
      </w:tr>
      <w:tr w:rsidR="00A37785" w:rsidRPr="00CA59CC" w14:paraId="190D34E4" w14:textId="77777777" w:rsidTr="001E69BB">
        <w:tc>
          <w:tcPr>
            <w:tcW w:w="576" w:type="pct"/>
          </w:tcPr>
          <w:p w14:paraId="331E55D4" w14:textId="661640DC" w:rsidR="00A37785" w:rsidRDefault="00A37785"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C8a</w:t>
            </w:r>
          </w:p>
        </w:tc>
        <w:tc>
          <w:tcPr>
            <w:tcW w:w="1340" w:type="pct"/>
          </w:tcPr>
          <w:p w14:paraId="2DCF7AB0" w14:textId="1B6AC0C2" w:rsidR="00A37785" w:rsidRPr="00CA59CC" w:rsidRDefault="00345434" w:rsidP="000E6744">
            <w:pPr>
              <w:contextualSpacing/>
              <w:rPr>
                <w:rFonts w:ascii="Arial" w:eastAsia="Times New Roman" w:hAnsi="Arial" w:cs="Arial"/>
                <w:color w:val="000000"/>
                <w:sz w:val="20"/>
                <w:szCs w:val="20"/>
              </w:rPr>
            </w:pPr>
            <w:r w:rsidRPr="00345434">
              <w:rPr>
                <w:rFonts w:ascii="Arial" w:eastAsia="Times New Roman" w:hAnsi="Arial" w:cs="Arial"/>
                <w:color w:val="000000"/>
                <w:sz w:val="20"/>
                <w:szCs w:val="20"/>
              </w:rPr>
              <w:t xml:space="preserve">For which crops was the insurance policy you purchased </w:t>
            </w:r>
            <w:del w:id="417" w:author="Porter, Maria - (mariaporter)" w:date="2025-06-23T11:02:00Z" w16du:dateUtc="2025-06-23T18:02:00Z">
              <w:r w:rsidRPr="00345434" w:rsidDel="00193B22">
                <w:rPr>
                  <w:rFonts w:ascii="Arial" w:eastAsia="Times New Roman" w:hAnsi="Arial" w:cs="Arial"/>
                  <w:color w:val="000000"/>
                  <w:sz w:val="20"/>
                  <w:szCs w:val="20"/>
                </w:rPr>
                <w:delText>this year</w:delText>
              </w:r>
            </w:del>
            <w:ins w:id="418" w:author="Porter, Maria - (mariaporter)" w:date="2025-06-23T11:02:00Z" w16du:dateUtc="2025-06-23T18:02:00Z">
              <w:r w:rsidR="00193B22">
                <w:rPr>
                  <w:rFonts w:ascii="Arial" w:eastAsia="Times New Roman" w:hAnsi="Arial" w:cs="Arial"/>
                  <w:color w:val="000000"/>
                  <w:sz w:val="20"/>
                  <w:szCs w:val="20"/>
                </w:rPr>
                <w:t>IN 2016/17</w:t>
              </w:r>
            </w:ins>
            <w:r w:rsidRPr="00345434">
              <w:rPr>
                <w:rFonts w:ascii="Arial" w:eastAsia="Times New Roman" w:hAnsi="Arial" w:cs="Arial"/>
                <w:color w:val="000000"/>
                <w:sz w:val="20"/>
                <w:szCs w:val="20"/>
              </w:rPr>
              <w:t xml:space="preserve">? </w:t>
            </w:r>
            <w:del w:id="419" w:author="Porter, Maria - (mariaporter)" w:date="2025-06-23T11:03:00Z" w16du:dateUtc="2025-06-23T18:03:00Z">
              <w:r w:rsidRPr="00345434" w:rsidDel="00193B22">
                <w:rPr>
                  <w:rFonts w:ascii="Arial" w:eastAsia="Times New Roman" w:hAnsi="Arial" w:cs="Arial"/>
                  <w:color w:val="000000"/>
                  <w:sz w:val="20"/>
                  <w:szCs w:val="20"/>
                </w:rPr>
                <w:delText>(If select one, skip to C9)</w:delText>
              </w:r>
            </w:del>
          </w:p>
        </w:tc>
        <w:tc>
          <w:tcPr>
            <w:tcW w:w="2358" w:type="pct"/>
          </w:tcPr>
          <w:p w14:paraId="0BA26F28" w14:textId="0B0AE7A8" w:rsidR="00A37785" w:rsidRPr="00CA59CC" w:rsidRDefault="00345434" w:rsidP="000E6744">
            <w:pPr>
              <w:contextualSpacing/>
              <w:rPr>
                <w:rFonts w:ascii="Arial" w:eastAsia="Times New Roman" w:hAnsi="Arial" w:cs="Arial"/>
                <w:color w:val="000000"/>
                <w:sz w:val="20"/>
                <w:szCs w:val="20"/>
              </w:rPr>
            </w:pPr>
            <w:r w:rsidRPr="00345434">
              <w:rPr>
                <w:rFonts w:ascii="Arial" w:eastAsia="Times New Roman" w:hAnsi="Arial" w:cs="Arial"/>
                <w:color w:val="000000"/>
                <w:sz w:val="20"/>
                <w:szCs w:val="20"/>
              </w:rPr>
              <w:t xml:space="preserve">Use crop </w:t>
            </w:r>
            <w:proofErr w:type="gramStart"/>
            <w:r w:rsidRPr="00345434">
              <w:rPr>
                <w:rFonts w:ascii="Arial" w:eastAsia="Times New Roman" w:hAnsi="Arial" w:cs="Arial"/>
                <w:color w:val="000000"/>
                <w:sz w:val="20"/>
                <w:szCs w:val="20"/>
              </w:rPr>
              <w:t>codes  [</w:t>
            </w:r>
            <w:proofErr w:type="gramEnd"/>
            <w:r w:rsidRPr="00345434">
              <w:rPr>
                <w:rFonts w:ascii="Arial" w:eastAsia="Times New Roman" w:hAnsi="Arial" w:cs="Arial"/>
                <w:color w:val="000000"/>
                <w:sz w:val="20"/>
                <w:szCs w:val="20"/>
              </w:rPr>
              <w:t>multiple choice]</w:t>
            </w:r>
          </w:p>
        </w:tc>
        <w:tc>
          <w:tcPr>
            <w:tcW w:w="725" w:type="pct"/>
          </w:tcPr>
          <w:p w14:paraId="3B9B1155" w14:textId="53B52828" w:rsidR="00A37785" w:rsidRDefault="004F3272" w:rsidP="000E6744">
            <w:pPr>
              <w:contextualSpacing/>
              <w:rPr>
                <w:ins w:id="420" w:author="Porter, Maria - (mariaporter)" w:date="2025-06-18T06:47:00Z" w16du:dateUtc="2025-06-18T13:47:00Z"/>
                <w:rFonts w:ascii="Arial" w:eastAsia="Times New Roman" w:hAnsi="Arial" w:cs="Arial"/>
                <w:color w:val="FF0000"/>
                <w:sz w:val="20"/>
                <w:szCs w:val="20"/>
              </w:rPr>
            </w:pPr>
            <w:r>
              <w:rPr>
                <w:rFonts w:ascii="Arial" w:eastAsia="Times New Roman" w:hAnsi="Arial" w:cs="Arial"/>
                <w:color w:val="FF0000"/>
                <w:sz w:val="20"/>
                <w:szCs w:val="20"/>
              </w:rPr>
              <w:t xml:space="preserve">Ask if </w:t>
            </w:r>
            <w:ins w:id="421" w:author="Porter, Maria - (mariaporter)" w:date="2025-06-23T11:02:00Z" w16du:dateUtc="2025-06-23T18:02:00Z">
              <w:r w:rsidR="00193B22">
                <w:rPr>
                  <w:rFonts w:ascii="Arial" w:eastAsia="Times New Roman" w:hAnsi="Arial" w:cs="Arial"/>
                  <w:color w:val="FF0000"/>
                  <w:sz w:val="20"/>
                  <w:szCs w:val="20"/>
                </w:rPr>
                <w:t xml:space="preserve">C7a INCLUDES 2. </w:t>
              </w:r>
            </w:ins>
            <w:del w:id="422" w:author="Porter, Maria - (mariaporter)" w:date="2025-06-23T11:02:00Z" w16du:dateUtc="2025-06-23T18:02:00Z">
              <w:r w:rsidDel="00193B22">
                <w:rPr>
                  <w:rFonts w:ascii="Arial" w:eastAsia="Times New Roman" w:hAnsi="Arial" w:cs="Arial"/>
                  <w:color w:val="FF0000"/>
                  <w:sz w:val="20"/>
                  <w:szCs w:val="20"/>
                </w:rPr>
                <w:delText>k4=1</w:delText>
              </w:r>
            </w:del>
          </w:p>
          <w:p w14:paraId="718F145D" w14:textId="48A27D61" w:rsidR="00705124" w:rsidRPr="00CA59CC" w:rsidRDefault="00705124" w:rsidP="000E6744">
            <w:pPr>
              <w:contextualSpacing/>
              <w:rPr>
                <w:rFonts w:ascii="Arial" w:eastAsia="Times New Roman" w:hAnsi="Arial" w:cs="Arial"/>
                <w:color w:val="FF0000"/>
                <w:sz w:val="20"/>
                <w:szCs w:val="20"/>
              </w:rPr>
            </w:pPr>
            <w:ins w:id="423" w:author="Porter, Maria - (mariaporter)" w:date="2025-06-18T06:48:00Z" w16du:dateUtc="2025-06-18T13:48:00Z">
              <w:r>
                <w:rPr>
                  <w:rFonts w:ascii="Arial" w:eastAsia="Times New Roman" w:hAnsi="Arial" w:cs="Arial"/>
                  <w:color w:val="FF0000"/>
                  <w:sz w:val="20"/>
                  <w:szCs w:val="20"/>
                </w:rPr>
                <w:t xml:space="preserve">CHECK HERE THAT THIS CROP WAS MENTIONED IN </w:t>
              </w:r>
            </w:ins>
            <w:ins w:id="424" w:author="Porter, Maria - (mariaporter)" w:date="2025-06-23T11:02:00Z" w16du:dateUtc="2025-06-23T18:02:00Z">
              <w:r w:rsidR="00193B22">
                <w:rPr>
                  <w:rFonts w:ascii="Arial" w:eastAsia="Times New Roman" w:hAnsi="Arial" w:cs="Arial"/>
                  <w:color w:val="FF0000"/>
                  <w:sz w:val="20"/>
                  <w:szCs w:val="20"/>
                </w:rPr>
                <w:t>M</w:t>
              </w:r>
            </w:ins>
            <w:ins w:id="425" w:author="Porter, Maria - (mariaporter)" w:date="2025-06-18T06:48:00Z" w16du:dateUtc="2025-06-18T13:48:00Z">
              <w:r>
                <w:rPr>
                  <w:rFonts w:ascii="Arial" w:eastAsia="Times New Roman" w:hAnsi="Arial" w:cs="Arial"/>
                  <w:color w:val="FF0000"/>
                  <w:sz w:val="20"/>
                  <w:szCs w:val="20"/>
                </w:rPr>
                <w:t>3</w:t>
              </w:r>
            </w:ins>
            <w:ins w:id="426" w:author="Porter, Maria - (mariaporter)" w:date="2025-06-23T11:02:00Z" w16du:dateUtc="2025-06-23T18:02:00Z">
              <w:r w:rsidR="00193B22">
                <w:rPr>
                  <w:rFonts w:ascii="Arial" w:eastAsia="Times New Roman" w:hAnsi="Arial" w:cs="Arial"/>
                  <w:color w:val="FF0000"/>
                  <w:sz w:val="20"/>
                  <w:szCs w:val="20"/>
                </w:rPr>
                <w:t>_NEW</w:t>
              </w:r>
            </w:ins>
          </w:p>
        </w:tc>
      </w:tr>
      <w:tr w:rsidR="00A37785" w:rsidRPr="00CA59CC" w14:paraId="339288BE" w14:textId="77777777" w:rsidTr="001E69BB">
        <w:tc>
          <w:tcPr>
            <w:tcW w:w="576" w:type="pct"/>
          </w:tcPr>
          <w:p w14:paraId="4528ED10" w14:textId="45102D9A" w:rsidR="00A37785" w:rsidRDefault="00A37785" w:rsidP="000E6744">
            <w:pPr>
              <w:contextualSpacing/>
              <w:rPr>
                <w:rFonts w:ascii="Arial" w:eastAsia="Times New Roman" w:hAnsi="Arial" w:cs="Arial"/>
                <w:color w:val="000000"/>
                <w:sz w:val="20"/>
                <w:szCs w:val="20"/>
              </w:rPr>
            </w:pPr>
            <w:r>
              <w:rPr>
                <w:rFonts w:ascii="Arial" w:eastAsia="Times New Roman" w:hAnsi="Arial" w:cs="Arial"/>
                <w:color w:val="000000"/>
                <w:sz w:val="20"/>
                <w:szCs w:val="20"/>
              </w:rPr>
              <w:t>C8b</w:t>
            </w:r>
          </w:p>
        </w:tc>
        <w:tc>
          <w:tcPr>
            <w:tcW w:w="1340" w:type="pct"/>
          </w:tcPr>
          <w:p w14:paraId="4E1B4A91" w14:textId="26A1774E" w:rsidR="00A37785" w:rsidRPr="00CA59CC" w:rsidRDefault="00345434" w:rsidP="000E6744">
            <w:pPr>
              <w:contextualSpacing/>
              <w:rPr>
                <w:rFonts w:ascii="Arial" w:eastAsia="Times New Roman" w:hAnsi="Arial" w:cs="Arial"/>
                <w:color w:val="000000"/>
                <w:sz w:val="20"/>
                <w:szCs w:val="20"/>
              </w:rPr>
            </w:pPr>
            <w:r w:rsidRPr="00345434">
              <w:rPr>
                <w:rFonts w:ascii="Arial" w:eastAsia="Times New Roman" w:hAnsi="Arial" w:cs="Arial"/>
                <w:color w:val="000000"/>
                <w:sz w:val="20"/>
                <w:szCs w:val="20"/>
              </w:rPr>
              <w:t xml:space="preserve">For which crops </w:t>
            </w:r>
            <w:proofErr w:type="gramStart"/>
            <w:r w:rsidRPr="00345434">
              <w:rPr>
                <w:rFonts w:ascii="Arial" w:eastAsia="Times New Roman" w:hAnsi="Arial" w:cs="Arial"/>
                <w:color w:val="000000"/>
                <w:sz w:val="20"/>
                <w:szCs w:val="20"/>
              </w:rPr>
              <w:t>was</w:t>
            </w:r>
            <w:proofErr w:type="gramEnd"/>
            <w:r w:rsidRPr="00345434">
              <w:rPr>
                <w:rFonts w:ascii="Arial" w:eastAsia="Times New Roman" w:hAnsi="Arial" w:cs="Arial"/>
                <w:color w:val="000000"/>
                <w:sz w:val="20"/>
                <w:szCs w:val="20"/>
              </w:rPr>
              <w:t xml:space="preserve"> the insurance policy you purchased most recently?</w:t>
            </w:r>
          </w:p>
        </w:tc>
        <w:tc>
          <w:tcPr>
            <w:tcW w:w="2358" w:type="pct"/>
          </w:tcPr>
          <w:p w14:paraId="080868A8" w14:textId="3F9F80C7" w:rsidR="00A37785" w:rsidRPr="00CA59CC" w:rsidRDefault="00345434" w:rsidP="000E6744">
            <w:pPr>
              <w:contextualSpacing/>
              <w:rPr>
                <w:rFonts w:ascii="Arial" w:eastAsia="Times New Roman" w:hAnsi="Arial" w:cs="Arial"/>
                <w:color w:val="000000"/>
                <w:sz w:val="20"/>
                <w:szCs w:val="20"/>
              </w:rPr>
            </w:pPr>
            <w:r w:rsidRPr="00345434">
              <w:rPr>
                <w:rFonts w:ascii="Arial" w:eastAsia="Times New Roman" w:hAnsi="Arial" w:cs="Arial"/>
                <w:color w:val="000000"/>
                <w:sz w:val="20"/>
                <w:szCs w:val="20"/>
              </w:rPr>
              <w:t xml:space="preserve">Use crop </w:t>
            </w:r>
            <w:proofErr w:type="gramStart"/>
            <w:r w:rsidRPr="00345434">
              <w:rPr>
                <w:rFonts w:ascii="Arial" w:eastAsia="Times New Roman" w:hAnsi="Arial" w:cs="Arial"/>
                <w:color w:val="000000"/>
                <w:sz w:val="20"/>
                <w:szCs w:val="20"/>
              </w:rPr>
              <w:t>codes  [</w:t>
            </w:r>
            <w:proofErr w:type="gramEnd"/>
            <w:r w:rsidRPr="00345434">
              <w:rPr>
                <w:rFonts w:ascii="Arial" w:eastAsia="Times New Roman" w:hAnsi="Arial" w:cs="Arial"/>
                <w:color w:val="000000"/>
                <w:sz w:val="20"/>
                <w:szCs w:val="20"/>
              </w:rPr>
              <w:t>multiple choice]</w:t>
            </w:r>
          </w:p>
        </w:tc>
        <w:tc>
          <w:tcPr>
            <w:tcW w:w="725" w:type="pct"/>
          </w:tcPr>
          <w:p w14:paraId="45A3AF8D" w14:textId="77777777" w:rsidR="00A37785" w:rsidRPr="00CA59CC" w:rsidRDefault="00A37785" w:rsidP="000E6744">
            <w:pPr>
              <w:contextualSpacing/>
              <w:rPr>
                <w:rFonts w:ascii="Arial" w:eastAsia="Times New Roman" w:hAnsi="Arial" w:cs="Arial"/>
                <w:color w:val="FF0000"/>
                <w:sz w:val="20"/>
                <w:szCs w:val="20"/>
              </w:rPr>
            </w:pPr>
          </w:p>
        </w:tc>
      </w:tr>
      <w:tr w:rsidR="00237AD6" w:rsidRPr="00CA59CC" w:rsidDel="00193B22" w14:paraId="73175BC5" w14:textId="5948D87E" w:rsidTr="001E69BB">
        <w:trPr>
          <w:del w:id="427" w:author="Porter, Maria - (mariaporter)" w:date="2025-06-23T11:03:00Z"/>
        </w:trPr>
        <w:tc>
          <w:tcPr>
            <w:tcW w:w="576" w:type="pct"/>
          </w:tcPr>
          <w:p w14:paraId="4966B1C9" w14:textId="24CAC7A8" w:rsidR="00237AD6" w:rsidDel="00193B22" w:rsidRDefault="00306FAD" w:rsidP="000E6744">
            <w:pPr>
              <w:contextualSpacing/>
              <w:rPr>
                <w:del w:id="428" w:author="Porter, Maria - (mariaporter)" w:date="2025-06-23T11:03:00Z" w16du:dateUtc="2025-06-23T18:03:00Z"/>
                <w:rFonts w:ascii="Arial" w:eastAsia="Times New Roman" w:hAnsi="Arial" w:cs="Arial"/>
                <w:color w:val="000000"/>
                <w:sz w:val="20"/>
                <w:szCs w:val="20"/>
              </w:rPr>
            </w:pPr>
            <w:del w:id="429" w:author="Porter, Maria - (mariaporter)" w:date="2025-06-23T11:03:00Z" w16du:dateUtc="2025-06-23T18:03:00Z">
              <w:r w:rsidDel="00193B22">
                <w:rPr>
                  <w:rFonts w:ascii="Arial" w:eastAsia="Times New Roman" w:hAnsi="Arial" w:cs="Arial"/>
                  <w:color w:val="000000"/>
                  <w:sz w:val="20"/>
                  <w:szCs w:val="20"/>
                </w:rPr>
                <w:delText>C9</w:delText>
              </w:r>
            </w:del>
          </w:p>
        </w:tc>
        <w:tc>
          <w:tcPr>
            <w:tcW w:w="1340" w:type="pct"/>
          </w:tcPr>
          <w:p w14:paraId="03BF52C0" w14:textId="56725C22" w:rsidR="00237AD6" w:rsidRPr="00345434" w:rsidDel="00193B22" w:rsidRDefault="00306FAD" w:rsidP="000E6744">
            <w:pPr>
              <w:contextualSpacing/>
              <w:rPr>
                <w:del w:id="430" w:author="Porter, Maria - (mariaporter)" w:date="2025-06-23T11:03:00Z" w16du:dateUtc="2025-06-23T18:03:00Z"/>
                <w:rFonts w:ascii="Arial" w:eastAsia="Times New Roman" w:hAnsi="Arial" w:cs="Arial"/>
                <w:color w:val="000000"/>
                <w:sz w:val="20"/>
                <w:szCs w:val="20"/>
              </w:rPr>
            </w:pPr>
            <w:del w:id="431" w:author="Porter, Maria - (mariaporter)" w:date="2025-06-23T11:03:00Z" w16du:dateUtc="2025-06-23T18:03:00Z">
              <w:r w:rsidDel="00193B22">
                <w:rPr>
                  <w:rFonts w:ascii="Arial" w:eastAsia="Times New Roman" w:hAnsi="Arial" w:cs="Arial"/>
                  <w:color w:val="000000"/>
                  <w:sz w:val="20"/>
                  <w:szCs w:val="20"/>
                </w:rPr>
                <w:delText>For which of the following seasons did you buy insurance most recently?</w:delText>
              </w:r>
            </w:del>
          </w:p>
        </w:tc>
        <w:tc>
          <w:tcPr>
            <w:tcW w:w="2358" w:type="pct"/>
          </w:tcPr>
          <w:p w14:paraId="5DD64459" w14:textId="108DFDAF" w:rsidR="00237AD6" w:rsidRPr="00306FAD" w:rsidDel="00193B22" w:rsidRDefault="00306FAD" w:rsidP="00306FAD">
            <w:pPr>
              <w:pStyle w:val="ListParagraph"/>
              <w:numPr>
                <w:ilvl w:val="0"/>
                <w:numId w:val="9"/>
              </w:numPr>
              <w:rPr>
                <w:del w:id="432" w:author="Porter, Maria - (mariaporter)" w:date="2025-06-23T11:03:00Z" w16du:dateUtc="2025-06-23T18:03:00Z"/>
                <w:rFonts w:ascii="Arial" w:eastAsia="Times New Roman" w:hAnsi="Arial" w:cs="Arial"/>
                <w:color w:val="000000"/>
                <w:sz w:val="20"/>
                <w:szCs w:val="20"/>
              </w:rPr>
            </w:pPr>
            <w:del w:id="433" w:author="Porter, Maria - (mariaporter)" w:date="2025-06-23T11:03:00Z" w16du:dateUtc="2025-06-23T18:03:00Z">
              <w:r w:rsidDel="00193B22">
                <w:rPr>
                  <w:rFonts w:ascii="Arial" w:eastAsia="Times New Roman" w:hAnsi="Arial" w:cs="Arial"/>
                  <w:color w:val="000000"/>
                  <w:sz w:val="20"/>
                  <w:szCs w:val="20"/>
                </w:rPr>
                <w:delText>Meher 2. Belg</w:delText>
              </w:r>
            </w:del>
          </w:p>
        </w:tc>
        <w:tc>
          <w:tcPr>
            <w:tcW w:w="725" w:type="pct"/>
          </w:tcPr>
          <w:p w14:paraId="0008F7CE" w14:textId="3249EE54" w:rsidR="00237AD6" w:rsidRPr="00CA59CC" w:rsidDel="00193B22" w:rsidRDefault="00237AD6" w:rsidP="000E6744">
            <w:pPr>
              <w:contextualSpacing/>
              <w:rPr>
                <w:del w:id="434" w:author="Porter, Maria - (mariaporter)" w:date="2025-06-23T11:03:00Z" w16du:dateUtc="2025-06-23T18:03:00Z"/>
                <w:rFonts w:ascii="Arial" w:eastAsia="Times New Roman" w:hAnsi="Arial" w:cs="Arial"/>
                <w:color w:val="FF0000"/>
                <w:sz w:val="20"/>
                <w:szCs w:val="20"/>
              </w:rPr>
            </w:pPr>
          </w:p>
        </w:tc>
      </w:tr>
      <w:tr w:rsidR="00A37785" w:rsidRPr="00CA59CC" w14:paraId="6DDB9ECC" w14:textId="77777777" w:rsidTr="001E69BB">
        <w:tc>
          <w:tcPr>
            <w:tcW w:w="576" w:type="pct"/>
          </w:tcPr>
          <w:p w14:paraId="3DC1063D"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k7</w:t>
            </w:r>
          </w:p>
        </w:tc>
        <w:tc>
          <w:tcPr>
            <w:tcW w:w="1340" w:type="pct"/>
          </w:tcPr>
          <w:p w14:paraId="311921A9" w14:textId="1551036B"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Where did you buy PULA’s </w:t>
            </w:r>
            <w:ins w:id="435" w:author="Porter, Maria - (mariaporter)" w:date="2025-06-23T11:04:00Z" w16du:dateUtc="2025-06-23T18:04:00Z">
              <w:r w:rsidR="00193B22">
                <w:rPr>
                  <w:rFonts w:ascii="Arial" w:eastAsia="Times New Roman" w:hAnsi="Arial" w:cs="Arial"/>
                  <w:color w:val="000000"/>
                  <w:sz w:val="20"/>
                  <w:szCs w:val="20"/>
                </w:rPr>
                <w:t xml:space="preserve">/ TSEDAY BANK </w:t>
              </w:r>
            </w:ins>
            <w:r w:rsidRPr="00CA59CC">
              <w:rPr>
                <w:rFonts w:ascii="Arial" w:eastAsia="Times New Roman" w:hAnsi="Arial" w:cs="Arial"/>
                <w:color w:val="000000"/>
                <w:sz w:val="20"/>
                <w:szCs w:val="20"/>
              </w:rPr>
              <w:t>crop/index insurance</w:t>
            </w:r>
            <w:ins w:id="436" w:author="Porter, Maria - (mariaporter)" w:date="2025-06-23T11:03:00Z" w16du:dateUtc="2025-06-23T18:03:00Z">
              <w:r w:rsidR="00193B22">
                <w:rPr>
                  <w:rFonts w:ascii="Arial" w:eastAsia="Times New Roman" w:hAnsi="Arial" w:cs="Arial"/>
                  <w:color w:val="000000"/>
                  <w:sz w:val="20"/>
                  <w:szCs w:val="20"/>
                </w:rPr>
                <w:t xml:space="preserve"> IN 2016/17</w:t>
              </w:r>
            </w:ins>
            <w:r w:rsidRPr="00CA59CC">
              <w:rPr>
                <w:rFonts w:ascii="Arial" w:eastAsia="Times New Roman" w:hAnsi="Arial" w:cs="Arial"/>
                <w:color w:val="000000"/>
                <w:sz w:val="20"/>
                <w:szCs w:val="20"/>
              </w:rPr>
              <w:t>?</w:t>
            </w:r>
          </w:p>
        </w:tc>
        <w:tc>
          <w:tcPr>
            <w:tcW w:w="2358" w:type="pct"/>
          </w:tcPr>
          <w:p w14:paraId="2C2D1F85"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1. From PULA field agent</w:t>
            </w:r>
          </w:p>
          <w:p w14:paraId="5A1F03F6"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2. From cooperative (as part of my fertilizer purchase)</w:t>
            </w:r>
          </w:p>
          <w:p w14:paraId="72E7DB9E"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3. From kebele administration</w:t>
            </w:r>
          </w:p>
          <w:p w14:paraId="43E121C7" w14:textId="77777777" w:rsidR="00A37785" w:rsidRPr="00CA59CC" w:rsidRDefault="00A37785" w:rsidP="000E6744">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99. Other, specify </w:t>
            </w:r>
          </w:p>
        </w:tc>
        <w:tc>
          <w:tcPr>
            <w:tcW w:w="725" w:type="pct"/>
          </w:tcPr>
          <w:p w14:paraId="2ED99FFE" w14:textId="25BCBB0F" w:rsidR="00A37785" w:rsidRPr="00CA59CC" w:rsidRDefault="00193B22" w:rsidP="000E6744">
            <w:pPr>
              <w:contextualSpacing/>
              <w:rPr>
                <w:rFonts w:ascii="Arial" w:eastAsia="Times New Roman" w:hAnsi="Arial" w:cs="Arial"/>
                <w:color w:val="FF0000"/>
                <w:sz w:val="20"/>
                <w:szCs w:val="20"/>
              </w:rPr>
            </w:pPr>
            <w:ins w:id="437" w:author="Porter, Maria - (mariaporter)" w:date="2025-06-23T11:03:00Z" w16du:dateUtc="2025-06-23T18:03:00Z">
              <w:r>
                <w:rPr>
                  <w:rFonts w:ascii="Arial" w:eastAsia="Times New Roman" w:hAnsi="Arial" w:cs="Arial"/>
                  <w:color w:val="FF0000"/>
                  <w:sz w:val="20"/>
                  <w:szCs w:val="20"/>
                </w:rPr>
                <w:t>Ask if C7a INCLUDES 2.</w:t>
              </w:r>
            </w:ins>
            <w:del w:id="438" w:author="Porter, Maria - (mariaporter)" w:date="2025-06-23T11:03:00Z" w16du:dateUtc="2025-06-23T18:03:00Z">
              <w:r w:rsidR="00A37785" w:rsidRPr="00CA59CC" w:rsidDel="00193B22">
                <w:rPr>
                  <w:rFonts w:ascii="Arial" w:eastAsia="Times New Roman" w:hAnsi="Arial" w:cs="Arial"/>
                  <w:color w:val="FF0000"/>
                  <w:sz w:val="20"/>
                  <w:szCs w:val="20"/>
                </w:rPr>
                <w:delText>Ask if k4=1</w:delText>
              </w:r>
            </w:del>
          </w:p>
        </w:tc>
      </w:tr>
      <w:tr w:rsidR="00AB6DB1" w:rsidRPr="00CA59CC" w14:paraId="687D7938" w14:textId="77777777" w:rsidTr="001E69BB">
        <w:tc>
          <w:tcPr>
            <w:tcW w:w="576" w:type="pct"/>
          </w:tcPr>
          <w:p w14:paraId="36886C52" w14:textId="77777777" w:rsidR="00AB6DB1" w:rsidRPr="00CA59CC" w:rsidRDefault="00AB6DB1" w:rsidP="00AB6DB1">
            <w:pPr>
              <w:contextualSpacing/>
              <w:rPr>
                <w:rFonts w:ascii="Arial" w:eastAsia="Times New Roman" w:hAnsi="Arial" w:cs="Arial"/>
                <w:color w:val="000000"/>
                <w:sz w:val="20"/>
                <w:szCs w:val="20"/>
              </w:rPr>
            </w:pPr>
            <w:bookmarkStart w:id="439" w:name="_Hlk180949666"/>
            <w:r w:rsidRPr="00CA59CC">
              <w:rPr>
                <w:rFonts w:ascii="Arial" w:eastAsia="Times New Roman" w:hAnsi="Arial" w:cs="Arial"/>
                <w:color w:val="000000"/>
                <w:sz w:val="20"/>
                <w:szCs w:val="20"/>
              </w:rPr>
              <w:t>k10</w:t>
            </w:r>
          </w:p>
        </w:tc>
        <w:tc>
          <w:tcPr>
            <w:tcW w:w="1340" w:type="pct"/>
          </w:tcPr>
          <w:p w14:paraId="2AB065A0" w14:textId="3BF70A0D"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What does the crop/index insurance you bought from PULA</w:t>
            </w:r>
            <w:ins w:id="440" w:author="Porter, Maria - (mariaporter)" w:date="2025-06-23T11:04:00Z" w16du:dateUtc="2025-06-23T18:04:00Z">
              <w:r w:rsidR="00193B22">
                <w:rPr>
                  <w:rFonts w:ascii="Arial" w:eastAsia="Times New Roman" w:hAnsi="Arial" w:cs="Arial"/>
                  <w:color w:val="000000"/>
                  <w:sz w:val="20"/>
                  <w:szCs w:val="20"/>
                </w:rPr>
                <w:t>/TSEDAY BANK</w:t>
              </w:r>
            </w:ins>
            <w:r w:rsidRPr="00CA59CC">
              <w:rPr>
                <w:rFonts w:ascii="Arial" w:eastAsia="Times New Roman" w:hAnsi="Arial" w:cs="Arial"/>
                <w:color w:val="000000"/>
                <w:sz w:val="20"/>
                <w:szCs w:val="20"/>
              </w:rPr>
              <w:t xml:space="preserve"> cover</w:t>
            </w:r>
            <w:ins w:id="441" w:author="Porter, Maria - (mariaporter)" w:date="2025-06-23T11:04:00Z" w16du:dateUtc="2025-06-23T18:04:00Z">
              <w:r w:rsidR="00193B22">
                <w:rPr>
                  <w:rFonts w:ascii="Arial" w:eastAsia="Times New Roman" w:hAnsi="Arial" w:cs="Arial"/>
                  <w:color w:val="000000"/>
                  <w:sz w:val="20"/>
                  <w:szCs w:val="20"/>
                </w:rPr>
                <w:t xml:space="preserve"> IN 2016/17</w:t>
              </w:r>
            </w:ins>
            <w:r w:rsidRPr="00CA59CC">
              <w:rPr>
                <w:rFonts w:ascii="Arial" w:eastAsia="Times New Roman" w:hAnsi="Arial" w:cs="Arial"/>
                <w:color w:val="000000"/>
                <w:sz w:val="20"/>
                <w:szCs w:val="20"/>
              </w:rPr>
              <w:t>?</w:t>
            </w:r>
          </w:p>
        </w:tc>
        <w:tc>
          <w:tcPr>
            <w:tcW w:w="2358" w:type="pct"/>
          </w:tcPr>
          <w:p w14:paraId="4C376AD0"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1. Lack of rainfall / drought</w:t>
            </w:r>
          </w:p>
          <w:p w14:paraId="0509968A"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 xml:space="preserve">2. Poor soil quality </w:t>
            </w:r>
          </w:p>
          <w:p w14:paraId="5BE0F1F7"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3. Nutrient deficiencies</w:t>
            </w:r>
          </w:p>
          <w:p w14:paraId="5FAF75A8"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4. Poor farming practices (for instance too much weed growing in the plot)</w:t>
            </w:r>
          </w:p>
          <w:p w14:paraId="6941A192"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5. Pests and diseases</w:t>
            </w:r>
          </w:p>
          <w:p w14:paraId="15E03B54"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6. Extreme weather (frost, hailstorms)</w:t>
            </w:r>
          </w:p>
          <w:p w14:paraId="5650BE76"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7. Excess rainfall / flooding</w:t>
            </w:r>
          </w:p>
          <w:p w14:paraId="72A79080"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8. Low average yields in an area</w:t>
            </w:r>
          </w:p>
          <w:p w14:paraId="215F8453"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9. Don’t know </w:t>
            </w:r>
          </w:p>
          <w:p w14:paraId="68642783"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99. Others, specify</w:t>
            </w:r>
          </w:p>
          <w:p w14:paraId="654CB1BE" w14:textId="77777777" w:rsidR="00AB6DB1" w:rsidRPr="00CA59CC" w:rsidRDefault="00AB6DB1" w:rsidP="00AB6DB1">
            <w:pPr>
              <w:pStyle w:val="NoSpacing"/>
              <w:contextualSpacing/>
              <w:rPr>
                <w:rFonts w:ascii="Arial" w:hAnsi="Arial" w:cs="Arial"/>
                <w:color w:val="FF0000"/>
                <w:sz w:val="20"/>
                <w:szCs w:val="20"/>
              </w:rPr>
            </w:pPr>
          </w:p>
          <w:p w14:paraId="4A4BA81B" w14:textId="77777777" w:rsidR="00AB6DB1" w:rsidRPr="00CA59CC" w:rsidRDefault="00AB6DB1" w:rsidP="00AB6DB1">
            <w:pPr>
              <w:contextualSpacing/>
              <w:rPr>
                <w:rFonts w:ascii="Arial" w:eastAsia="Times New Roman" w:hAnsi="Arial" w:cs="Arial"/>
                <w:color w:val="000000"/>
                <w:sz w:val="20"/>
                <w:szCs w:val="20"/>
              </w:rPr>
            </w:pPr>
          </w:p>
        </w:tc>
        <w:tc>
          <w:tcPr>
            <w:tcW w:w="725" w:type="pct"/>
          </w:tcPr>
          <w:p w14:paraId="537CE4BB" w14:textId="11D5C568" w:rsidR="00AB6DB1" w:rsidRPr="00CA59CC" w:rsidRDefault="00AB6DB1" w:rsidP="00AB6DB1">
            <w:pPr>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 xml:space="preserve">Ask if </w:t>
            </w:r>
            <w:del w:id="442" w:author="Porter, Maria - (mariaporter)" w:date="2025-06-23T11:05:00Z" w16du:dateUtc="2025-06-23T18:05:00Z">
              <w:r w:rsidRPr="00CA59CC" w:rsidDel="00E2334A">
                <w:rPr>
                  <w:rFonts w:ascii="Arial" w:eastAsia="Times New Roman" w:hAnsi="Arial" w:cs="Arial"/>
                  <w:color w:val="FF0000"/>
                  <w:sz w:val="20"/>
                  <w:szCs w:val="20"/>
                </w:rPr>
                <w:delText>k4=1</w:delText>
              </w:r>
            </w:del>
            <w:ins w:id="443" w:author="Porter, Maria - (mariaporter)" w:date="2025-06-23T11:05:00Z" w16du:dateUtc="2025-06-23T18:05:00Z">
              <w:r w:rsidR="00E2334A">
                <w:rPr>
                  <w:rFonts w:ascii="Arial" w:eastAsia="Times New Roman" w:hAnsi="Arial" w:cs="Arial"/>
                  <w:color w:val="FF0000"/>
                  <w:sz w:val="20"/>
                  <w:szCs w:val="20"/>
                </w:rPr>
                <w:t>C7a INCLUDES 2 OR C0e=1</w:t>
              </w:r>
            </w:ins>
          </w:p>
          <w:p w14:paraId="795FBA5D" w14:textId="77777777" w:rsidR="00AB6DB1" w:rsidRPr="00CA59CC" w:rsidRDefault="00AB6DB1" w:rsidP="00AB6DB1">
            <w:pPr>
              <w:contextualSpacing/>
              <w:rPr>
                <w:rFonts w:ascii="Arial" w:eastAsia="Times New Roman" w:hAnsi="Arial" w:cs="Arial"/>
                <w:color w:val="FF0000"/>
                <w:sz w:val="20"/>
                <w:szCs w:val="20"/>
              </w:rPr>
            </w:pPr>
            <w:r w:rsidRPr="00CA59CC">
              <w:rPr>
                <w:rFonts w:ascii="Arial" w:eastAsia="Times New Roman" w:hAnsi="Arial" w:cs="Arial"/>
                <w:color w:val="000000"/>
                <w:sz w:val="20"/>
                <w:szCs w:val="20"/>
              </w:rPr>
              <w:t>${enumerator} - Please note that this is multiple choice, and you should read out the answer options!</w:t>
            </w:r>
          </w:p>
        </w:tc>
      </w:tr>
      <w:bookmarkEnd w:id="439"/>
      <w:tr w:rsidR="00AB6DB1" w:rsidRPr="00CA59CC" w14:paraId="434C5031" w14:textId="77777777" w:rsidTr="001E69BB">
        <w:tc>
          <w:tcPr>
            <w:tcW w:w="576" w:type="pct"/>
          </w:tcPr>
          <w:p w14:paraId="593DEE3E" w14:textId="273E026B" w:rsidR="00AB6DB1" w:rsidRPr="00CA59CC"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C</w:t>
            </w:r>
            <w:r w:rsidRPr="00CA59CC">
              <w:rPr>
                <w:rFonts w:ascii="Arial" w:eastAsia="Times New Roman" w:hAnsi="Arial" w:cs="Arial"/>
                <w:color w:val="000000"/>
                <w:sz w:val="20"/>
                <w:szCs w:val="20"/>
              </w:rPr>
              <w:t>13</w:t>
            </w:r>
          </w:p>
        </w:tc>
        <w:tc>
          <w:tcPr>
            <w:tcW w:w="1340" w:type="pct"/>
          </w:tcPr>
          <w:p w14:paraId="37E99E1C"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What was the reason for buying the insurance? [Enter three most important reasons]</w:t>
            </w:r>
          </w:p>
        </w:tc>
        <w:tc>
          <w:tcPr>
            <w:tcW w:w="2358" w:type="pct"/>
          </w:tcPr>
          <w:p w14:paraId="18636CFE" w14:textId="77777777" w:rsidR="00AB6DB1" w:rsidRPr="00CA59CC" w:rsidRDefault="00AB6DB1" w:rsidP="00AB6DB1">
            <w:pPr>
              <w:contextualSpacing/>
              <w:rPr>
                <w:rFonts w:ascii="Arial" w:eastAsia="Times New Roman" w:hAnsi="Arial" w:cs="Arial"/>
                <w:color w:val="000000"/>
                <w:sz w:val="20"/>
                <w:szCs w:val="20"/>
              </w:rPr>
            </w:pPr>
            <w:commentRangeStart w:id="444"/>
            <w:r w:rsidRPr="00CA59CC">
              <w:rPr>
                <w:rFonts w:ascii="Arial" w:eastAsia="Times New Roman" w:hAnsi="Arial" w:cs="Arial"/>
                <w:color w:val="000000"/>
                <w:sz w:val="20"/>
                <w:szCs w:val="20"/>
              </w:rPr>
              <w:t>1. I want to protect my family from crop losses/damages</w:t>
            </w:r>
          </w:p>
          <w:p w14:paraId="3959176D"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2. Others in my community were doing this and I wanted to participate also</w:t>
            </w:r>
          </w:p>
          <w:p w14:paraId="29E4918E"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3. I wanted to see how this insurance worked</w:t>
            </w:r>
            <w:commentRangeEnd w:id="444"/>
            <w:r>
              <w:rPr>
                <w:rStyle w:val="CommentReference"/>
              </w:rPr>
              <w:commentReference w:id="444"/>
            </w:r>
          </w:p>
          <w:p w14:paraId="40B0D013"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4. It was sold to me as part of my fertilizer purchase  </w:t>
            </w:r>
          </w:p>
          <w:p w14:paraId="5A2B3A6C"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99. Others, Specify</w:t>
            </w:r>
          </w:p>
        </w:tc>
        <w:tc>
          <w:tcPr>
            <w:tcW w:w="725" w:type="pct"/>
          </w:tcPr>
          <w:p w14:paraId="476D330D" w14:textId="629FD22B" w:rsidR="00AB6DB1" w:rsidRPr="00CA59CC" w:rsidRDefault="00AB6DB1" w:rsidP="00AB6DB1">
            <w:pPr>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 xml:space="preserve">Ask if </w:t>
            </w:r>
            <w:del w:id="445" w:author="Porter, Maria - (mariaporter)" w:date="2025-06-23T11:06:00Z" w16du:dateUtc="2025-06-23T18:06:00Z">
              <w:r w:rsidRPr="00CA59CC" w:rsidDel="00E2334A">
                <w:rPr>
                  <w:rFonts w:ascii="Arial" w:eastAsia="Times New Roman" w:hAnsi="Arial" w:cs="Arial"/>
                  <w:color w:val="FF0000"/>
                  <w:sz w:val="20"/>
                  <w:szCs w:val="20"/>
                </w:rPr>
                <w:delText>k4=1</w:delText>
              </w:r>
            </w:del>
            <w:ins w:id="446" w:author="Porter, Maria - (mariaporter)" w:date="2025-06-23T11:06:00Z" w16du:dateUtc="2025-06-23T18:06:00Z">
              <w:r w:rsidR="00E2334A">
                <w:rPr>
                  <w:rFonts w:ascii="Arial" w:eastAsia="Times New Roman" w:hAnsi="Arial" w:cs="Arial"/>
                  <w:color w:val="FF0000"/>
                  <w:sz w:val="20"/>
                  <w:szCs w:val="20"/>
                </w:rPr>
                <w:t>C0e=1 OR C7a INCLUDES 2.</w:t>
              </w:r>
            </w:ins>
          </w:p>
        </w:tc>
      </w:tr>
      <w:tr w:rsidR="00AB6DB1" w:rsidRPr="00CA59CC" w:rsidDel="00E2334A" w14:paraId="64FA1DB3" w14:textId="17F192B4" w:rsidTr="001E69BB">
        <w:trPr>
          <w:del w:id="447" w:author="Porter, Maria - (mariaporter)" w:date="2025-06-23T11:06:00Z"/>
        </w:trPr>
        <w:tc>
          <w:tcPr>
            <w:tcW w:w="576" w:type="pct"/>
          </w:tcPr>
          <w:p w14:paraId="61AD32CD" w14:textId="1FC37068" w:rsidR="00AB6DB1" w:rsidRPr="00CA59CC" w:rsidDel="00E2334A" w:rsidRDefault="00AB6DB1" w:rsidP="00AB6DB1">
            <w:pPr>
              <w:contextualSpacing/>
              <w:rPr>
                <w:del w:id="448" w:author="Porter, Maria - (mariaporter)" w:date="2025-06-23T11:06:00Z" w16du:dateUtc="2025-06-23T18:06:00Z"/>
                <w:rFonts w:ascii="Arial" w:eastAsia="Times New Roman" w:hAnsi="Arial" w:cs="Arial"/>
                <w:color w:val="000000"/>
                <w:sz w:val="20"/>
                <w:szCs w:val="20"/>
              </w:rPr>
            </w:pPr>
            <w:del w:id="449" w:author="Porter, Maria - (mariaporter)" w:date="2025-06-23T11:06:00Z" w16du:dateUtc="2025-06-23T18:06:00Z">
              <w:r w:rsidDel="00E2334A">
                <w:rPr>
                  <w:rFonts w:ascii="Arial" w:eastAsia="Times New Roman" w:hAnsi="Arial" w:cs="Arial"/>
                  <w:color w:val="000000"/>
                  <w:sz w:val="20"/>
                  <w:szCs w:val="20"/>
                </w:rPr>
                <w:delText>C</w:delText>
              </w:r>
              <w:r w:rsidRPr="00CA59CC" w:rsidDel="00E2334A">
                <w:rPr>
                  <w:rFonts w:ascii="Arial" w:eastAsia="Times New Roman" w:hAnsi="Arial" w:cs="Arial"/>
                  <w:color w:val="000000"/>
                  <w:sz w:val="20"/>
                  <w:szCs w:val="20"/>
                </w:rPr>
                <w:delText>14</w:delText>
              </w:r>
            </w:del>
          </w:p>
        </w:tc>
        <w:tc>
          <w:tcPr>
            <w:tcW w:w="1340" w:type="pct"/>
          </w:tcPr>
          <w:p w14:paraId="4C82DBDB" w14:textId="72D19993" w:rsidR="00AB6DB1" w:rsidRPr="00CA59CC" w:rsidDel="00E2334A" w:rsidRDefault="00AB6DB1" w:rsidP="00AB6DB1">
            <w:pPr>
              <w:contextualSpacing/>
              <w:rPr>
                <w:del w:id="450" w:author="Porter, Maria - (mariaporter)" w:date="2025-06-23T11:06:00Z" w16du:dateUtc="2025-06-23T18:06:00Z"/>
                <w:rFonts w:ascii="Arial" w:eastAsia="Times New Roman" w:hAnsi="Arial" w:cs="Arial"/>
                <w:color w:val="000000"/>
                <w:sz w:val="20"/>
                <w:szCs w:val="20"/>
              </w:rPr>
            </w:pPr>
            <w:del w:id="451" w:author="Porter, Maria - (mariaporter)" w:date="2025-06-23T11:06:00Z" w16du:dateUtc="2025-06-23T18:06:00Z">
              <w:r w:rsidRPr="00CA59CC" w:rsidDel="00E2334A">
                <w:rPr>
                  <w:rFonts w:ascii="Arial" w:eastAsia="Times New Roman" w:hAnsi="Arial" w:cs="Arial"/>
                  <w:color w:val="000000"/>
                  <w:sz w:val="20"/>
                  <w:szCs w:val="20"/>
                </w:rPr>
                <w:delText>Why did you not buy insurance? [Enter three most important reasons]</w:delText>
              </w:r>
            </w:del>
          </w:p>
        </w:tc>
        <w:tc>
          <w:tcPr>
            <w:tcW w:w="2358" w:type="pct"/>
          </w:tcPr>
          <w:p w14:paraId="5339444A" w14:textId="1646483D" w:rsidR="00AB6DB1" w:rsidRPr="00CA59CC" w:rsidDel="00E2334A" w:rsidRDefault="00AB6DB1" w:rsidP="00AB6DB1">
            <w:pPr>
              <w:contextualSpacing/>
              <w:rPr>
                <w:del w:id="452" w:author="Porter, Maria - (mariaporter)" w:date="2025-06-23T11:06:00Z" w16du:dateUtc="2025-06-23T18:06:00Z"/>
                <w:rFonts w:ascii="Arial" w:eastAsia="Times New Roman" w:hAnsi="Arial" w:cs="Arial"/>
                <w:color w:val="000000"/>
                <w:sz w:val="20"/>
                <w:szCs w:val="20"/>
              </w:rPr>
            </w:pPr>
            <w:commentRangeStart w:id="453"/>
            <w:del w:id="454" w:author="Porter, Maria - (mariaporter)" w:date="2025-06-23T11:06:00Z" w16du:dateUtc="2025-06-23T18:06:00Z">
              <w:r w:rsidDel="00E2334A">
                <w:rPr>
                  <w:rFonts w:ascii="Arial" w:eastAsia="Times New Roman" w:hAnsi="Arial" w:cs="Arial"/>
                  <w:color w:val="000000"/>
                  <w:sz w:val="20"/>
                  <w:szCs w:val="20"/>
                </w:rPr>
                <w:delText>2</w:delText>
              </w:r>
              <w:r w:rsidRPr="00CA59CC" w:rsidDel="00E2334A">
                <w:rPr>
                  <w:rFonts w:ascii="Arial" w:eastAsia="Times New Roman" w:hAnsi="Arial" w:cs="Arial"/>
                  <w:color w:val="000000"/>
                  <w:sz w:val="20"/>
                  <w:szCs w:val="20"/>
                </w:rPr>
                <w:delText>. I wanted to see how it worked for others before I buy it myself</w:delText>
              </w:r>
            </w:del>
          </w:p>
          <w:p w14:paraId="56FD9BA8" w14:textId="0F494F3F" w:rsidR="00AB6DB1" w:rsidRPr="00CA59CC" w:rsidDel="00E2334A" w:rsidRDefault="00AB6DB1" w:rsidP="00AB6DB1">
            <w:pPr>
              <w:contextualSpacing/>
              <w:rPr>
                <w:del w:id="455" w:author="Porter, Maria - (mariaporter)" w:date="2025-06-23T11:06:00Z" w16du:dateUtc="2025-06-23T18:06:00Z"/>
                <w:rFonts w:ascii="Arial" w:eastAsia="Times New Roman" w:hAnsi="Arial" w:cs="Arial"/>
                <w:color w:val="000000"/>
                <w:sz w:val="20"/>
                <w:szCs w:val="20"/>
              </w:rPr>
            </w:pPr>
            <w:del w:id="456" w:author="Porter, Maria - (mariaporter)" w:date="2025-06-23T11:06:00Z" w16du:dateUtc="2025-06-23T18:06:00Z">
              <w:r w:rsidDel="00E2334A">
                <w:rPr>
                  <w:rFonts w:ascii="Arial" w:eastAsia="Times New Roman" w:hAnsi="Arial" w:cs="Arial"/>
                  <w:color w:val="000000"/>
                  <w:sz w:val="20"/>
                  <w:szCs w:val="20"/>
                </w:rPr>
                <w:delText>3</w:delText>
              </w:r>
              <w:r w:rsidRPr="00CA59CC" w:rsidDel="00E2334A">
                <w:rPr>
                  <w:rFonts w:ascii="Arial" w:eastAsia="Times New Roman" w:hAnsi="Arial" w:cs="Arial"/>
                  <w:color w:val="000000"/>
                  <w:sz w:val="20"/>
                  <w:szCs w:val="20"/>
                </w:rPr>
                <w:delText>. It was too expensive</w:delText>
              </w:r>
            </w:del>
          </w:p>
          <w:p w14:paraId="5A494E87" w14:textId="40247ECC" w:rsidR="00AB6DB1" w:rsidRPr="00CA59CC" w:rsidDel="00E2334A" w:rsidRDefault="00AB6DB1" w:rsidP="00AB6DB1">
            <w:pPr>
              <w:contextualSpacing/>
              <w:rPr>
                <w:del w:id="457" w:author="Porter, Maria - (mariaporter)" w:date="2025-06-23T11:06:00Z" w16du:dateUtc="2025-06-23T18:06:00Z"/>
                <w:rFonts w:ascii="Arial" w:eastAsia="Times New Roman" w:hAnsi="Arial" w:cs="Arial"/>
                <w:color w:val="000000"/>
                <w:sz w:val="20"/>
                <w:szCs w:val="20"/>
              </w:rPr>
            </w:pPr>
            <w:del w:id="458" w:author="Porter, Maria - (mariaporter)" w:date="2025-06-23T11:06:00Z" w16du:dateUtc="2025-06-23T18:06:00Z">
              <w:r w:rsidDel="00E2334A">
                <w:rPr>
                  <w:rFonts w:ascii="Arial" w:eastAsia="Times New Roman" w:hAnsi="Arial" w:cs="Arial"/>
                  <w:color w:val="000000"/>
                  <w:sz w:val="20"/>
                  <w:szCs w:val="20"/>
                </w:rPr>
                <w:delText>4</w:delText>
              </w:r>
              <w:r w:rsidRPr="00CA59CC" w:rsidDel="00E2334A">
                <w:rPr>
                  <w:rFonts w:ascii="Arial" w:eastAsia="Times New Roman" w:hAnsi="Arial" w:cs="Arial"/>
                  <w:color w:val="000000"/>
                  <w:sz w:val="20"/>
                  <w:szCs w:val="20"/>
                </w:rPr>
                <w:delText>. It was not insuring the main risk I face</w:delText>
              </w:r>
            </w:del>
          </w:p>
          <w:p w14:paraId="49566A5B" w14:textId="41FBCB24" w:rsidR="00AB6DB1" w:rsidRPr="00CA59CC" w:rsidDel="00E2334A" w:rsidRDefault="00AB6DB1" w:rsidP="00AB6DB1">
            <w:pPr>
              <w:contextualSpacing/>
              <w:rPr>
                <w:del w:id="459" w:author="Porter, Maria - (mariaporter)" w:date="2025-06-23T11:06:00Z" w16du:dateUtc="2025-06-23T18:06:00Z"/>
                <w:rFonts w:ascii="Arial" w:eastAsia="Times New Roman" w:hAnsi="Arial" w:cs="Arial"/>
                <w:color w:val="000000"/>
                <w:sz w:val="20"/>
                <w:szCs w:val="20"/>
              </w:rPr>
            </w:pPr>
            <w:del w:id="460" w:author="Porter, Maria - (mariaporter)" w:date="2025-06-23T11:06:00Z" w16du:dateUtc="2025-06-23T18:06:00Z">
              <w:r w:rsidDel="00E2334A">
                <w:rPr>
                  <w:rFonts w:ascii="Arial" w:eastAsia="Times New Roman" w:hAnsi="Arial" w:cs="Arial"/>
                  <w:color w:val="000000"/>
                  <w:sz w:val="20"/>
                  <w:szCs w:val="20"/>
                </w:rPr>
                <w:delText>6</w:delText>
              </w:r>
              <w:r w:rsidRPr="00CA59CC" w:rsidDel="00E2334A">
                <w:rPr>
                  <w:rFonts w:ascii="Arial" w:eastAsia="Times New Roman" w:hAnsi="Arial" w:cs="Arial"/>
                  <w:color w:val="000000"/>
                  <w:sz w:val="20"/>
                  <w:szCs w:val="20"/>
                </w:rPr>
                <w:delText>. I was not sure the insurance company would pay</w:delText>
              </w:r>
            </w:del>
          </w:p>
          <w:p w14:paraId="133B12AF" w14:textId="74DCC1EA" w:rsidR="00AB6DB1" w:rsidRPr="00CA59CC" w:rsidDel="00E2334A" w:rsidRDefault="00AB6DB1" w:rsidP="00AB6DB1">
            <w:pPr>
              <w:contextualSpacing/>
              <w:rPr>
                <w:del w:id="461" w:author="Porter, Maria - (mariaporter)" w:date="2025-06-23T11:06:00Z" w16du:dateUtc="2025-06-23T18:06:00Z"/>
                <w:rFonts w:ascii="Arial" w:eastAsia="Times New Roman" w:hAnsi="Arial" w:cs="Arial"/>
                <w:color w:val="000000"/>
                <w:sz w:val="20"/>
                <w:szCs w:val="20"/>
              </w:rPr>
            </w:pPr>
            <w:del w:id="462" w:author="Porter, Maria - (mariaporter)" w:date="2025-06-23T11:06:00Z" w16du:dateUtc="2025-06-23T18:06:00Z">
              <w:r w:rsidDel="00E2334A">
                <w:rPr>
                  <w:rFonts w:ascii="Arial" w:eastAsia="Times New Roman" w:hAnsi="Arial" w:cs="Arial"/>
                  <w:color w:val="000000"/>
                  <w:sz w:val="20"/>
                  <w:szCs w:val="20"/>
                </w:rPr>
                <w:delText>7</w:delText>
              </w:r>
              <w:r w:rsidRPr="00CA59CC" w:rsidDel="00E2334A">
                <w:rPr>
                  <w:rFonts w:ascii="Arial" w:eastAsia="Times New Roman" w:hAnsi="Arial" w:cs="Arial"/>
                  <w:color w:val="000000"/>
                  <w:sz w:val="20"/>
                  <w:szCs w:val="20"/>
                </w:rPr>
                <w:delText>. I was not sure they will measure yield properly</w:delText>
              </w:r>
            </w:del>
          </w:p>
          <w:p w14:paraId="5C486D15" w14:textId="5C9C6F80" w:rsidR="00AB6DB1" w:rsidRPr="00CA59CC" w:rsidDel="00E2334A" w:rsidRDefault="00AB6DB1" w:rsidP="00AB6DB1">
            <w:pPr>
              <w:contextualSpacing/>
              <w:rPr>
                <w:del w:id="463" w:author="Porter, Maria - (mariaporter)" w:date="2025-06-23T11:06:00Z" w16du:dateUtc="2025-06-23T18:06:00Z"/>
                <w:rFonts w:ascii="Arial" w:eastAsia="Times New Roman" w:hAnsi="Arial" w:cs="Arial"/>
                <w:color w:val="000000"/>
                <w:sz w:val="20"/>
                <w:szCs w:val="20"/>
              </w:rPr>
            </w:pPr>
            <w:del w:id="464" w:author="Porter, Maria - (mariaporter)" w:date="2025-06-23T11:06:00Z" w16du:dateUtc="2025-06-23T18:06:00Z">
              <w:r w:rsidDel="00E2334A">
                <w:rPr>
                  <w:rFonts w:ascii="Arial" w:eastAsia="Times New Roman" w:hAnsi="Arial" w:cs="Arial"/>
                  <w:color w:val="000000"/>
                  <w:sz w:val="20"/>
                  <w:szCs w:val="20"/>
                </w:rPr>
                <w:delText>8</w:delText>
              </w:r>
              <w:r w:rsidRPr="00CA59CC" w:rsidDel="00E2334A">
                <w:rPr>
                  <w:rFonts w:ascii="Arial" w:eastAsia="Times New Roman" w:hAnsi="Arial" w:cs="Arial"/>
                  <w:color w:val="000000"/>
                  <w:sz w:val="20"/>
                  <w:szCs w:val="20"/>
                </w:rPr>
                <w:delText>. Do not understand the insurance product and its benefits</w:delText>
              </w:r>
            </w:del>
          </w:p>
          <w:p w14:paraId="618DB098" w14:textId="7194D098" w:rsidR="00AB6DB1" w:rsidRPr="00CA59CC" w:rsidDel="00E2334A" w:rsidRDefault="00AB6DB1" w:rsidP="00AB6DB1">
            <w:pPr>
              <w:contextualSpacing/>
              <w:rPr>
                <w:del w:id="465" w:author="Porter, Maria - (mariaporter)" w:date="2025-06-23T11:06:00Z" w16du:dateUtc="2025-06-23T18:06:00Z"/>
                <w:rFonts w:ascii="Arial" w:eastAsia="Times New Roman" w:hAnsi="Arial" w:cs="Arial"/>
                <w:color w:val="000000"/>
                <w:sz w:val="20"/>
                <w:szCs w:val="20"/>
              </w:rPr>
            </w:pPr>
            <w:del w:id="466" w:author="Porter, Maria - (mariaporter)" w:date="2025-06-23T11:06:00Z" w16du:dateUtc="2025-06-23T18:06:00Z">
              <w:r w:rsidDel="00E2334A">
                <w:rPr>
                  <w:rFonts w:ascii="Arial" w:eastAsia="Times New Roman" w:hAnsi="Arial" w:cs="Arial"/>
                  <w:color w:val="000000"/>
                  <w:sz w:val="20"/>
                  <w:szCs w:val="20"/>
                </w:rPr>
                <w:delText>10</w:delText>
              </w:r>
              <w:r w:rsidRPr="00CA59CC" w:rsidDel="00E2334A">
                <w:rPr>
                  <w:rFonts w:ascii="Arial" w:eastAsia="Times New Roman" w:hAnsi="Arial" w:cs="Arial"/>
                  <w:color w:val="000000"/>
                  <w:sz w:val="20"/>
                  <w:szCs w:val="20"/>
                </w:rPr>
                <w:delText>. Cannot afford insurance</w:delText>
              </w:r>
            </w:del>
          </w:p>
          <w:p w14:paraId="13BC9BA0" w14:textId="26AA9676" w:rsidR="00AB6DB1" w:rsidRPr="00CA59CC" w:rsidDel="00E2334A" w:rsidRDefault="00AB6DB1" w:rsidP="00AB6DB1">
            <w:pPr>
              <w:contextualSpacing/>
              <w:rPr>
                <w:del w:id="467" w:author="Porter, Maria - (mariaporter)" w:date="2025-06-23T11:06:00Z" w16du:dateUtc="2025-06-23T18:06:00Z"/>
                <w:rFonts w:ascii="Arial" w:eastAsia="Times New Roman" w:hAnsi="Arial" w:cs="Arial"/>
                <w:color w:val="000000"/>
                <w:sz w:val="20"/>
                <w:szCs w:val="20"/>
              </w:rPr>
            </w:pPr>
            <w:del w:id="468" w:author="Porter, Maria - (mariaporter)" w:date="2025-06-23T11:06:00Z" w16du:dateUtc="2025-06-23T18:06:00Z">
              <w:r w:rsidDel="00E2334A">
                <w:rPr>
                  <w:rFonts w:ascii="Arial" w:eastAsia="Times New Roman" w:hAnsi="Arial" w:cs="Arial"/>
                  <w:color w:val="000000"/>
                  <w:sz w:val="20"/>
                  <w:szCs w:val="20"/>
                </w:rPr>
                <w:delText>1</w:delText>
              </w:r>
              <w:r w:rsidRPr="00CA59CC" w:rsidDel="00E2334A">
                <w:rPr>
                  <w:rFonts w:ascii="Arial" w:eastAsia="Times New Roman" w:hAnsi="Arial" w:cs="Arial"/>
                  <w:color w:val="000000"/>
                  <w:sz w:val="20"/>
                  <w:szCs w:val="20"/>
                </w:rPr>
                <w:delText>. Chance of crops getting damaged is very low</w:delText>
              </w:r>
            </w:del>
          </w:p>
          <w:p w14:paraId="45AB0BE3" w14:textId="3F47A0C0" w:rsidR="00AB6DB1" w:rsidRPr="00CA59CC" w:rsidDel="00E2334A" w:rsidRDefault="00AB6DB1" w:rsidP="00AB6DB1">
            <w:pPr>
              <w:contextualSpacing/>
              <w:rPr>
                <w:del w:id="469" w:author="Porter, Maria - (mariaporter)" w:date="2025-06-23T11:06:00Z" w16du:dateUtc="2025-06-23T18:06:00Z"/>
                <w:rFonts w:ascii="Arial" w:eastAsia="Times New Roman" w:hAnsi="Arial" w:cs="Arial"/>
                <w:color w:val="000000"/>
                <w:sz w:val="20"/>
                <w:szCs w:val="20"/>
              </w:rPr>
            </w:pPr>
            <w:del w:id="470" w:author="Porter, Maria - (mariaporter)" w:date="2025-06-23T11:06:00Z" w16du:dateUtc="2025-06-23T18:06:00Z">
              <w:r w:rsidDel="00E2334A">
                <w:rPr>
                  <w:rFonts w:ascii="Arial" w:eastAsia="Times New Roman" w:hAnsi="Arial" w:cs="Arial"/>
                  <w:color w:val="000000"/>
                  <w:sz w:val="20"/>
                  <w:szCs w:val="20"/>
                </w:rPr>
                <w:delText>12</w:delText>
              </w:r>
              <w:r w:rsidRPr="00CA59CC" w:rsidDel="00E2334A">
                <w:rPr>
                  <w:rFonts w:ascii="Arial" w:eastAsia="Times New Roman" w:hAnsi="Arial" w:cs="Arial"/>
                  <w:color w:val="000000"/>
                  <w:sz w:val="20"/>
                  <w:szCs w:val="20"/>
                </w:rPr>
                <w:delText>. Do not trust the insurance provider</w:delText>
              </w:r>
            </w:del>
          </w:p>
          <w:p w14:paraId="4DF3D73C" w14:textId="6A53892C" w:rsidR="00AB6DB1" w:rsidRPr="00CA59CC" w:rsidDel="00E2334A" w:rsidRDefault="00AB6DB1" w:rsidP="00AB6DB1">
            <w:pPr>
              <w:contextualSpacing/>
              <w:rPr>
                <w:del w:id="471" w:author="Porter, Maria - (mariaporter)" w:date="2025-06-23T11:06:00Z" w16du:dateUtc="2025-06-23T18:06:00Z"/>
                <w:rFonts w:ascii="Arial" w:eastAsia="Times New Roman" w:hAnsi="Arial" w:cs="Arial"/>
                <w:color w:val="000000"/>
                <w:sz w:val="20"/>
                <w:szCs w:val="20"/>
              </w:rPr>
            </w:pPr>
            <w:del w:id="472" w:author="Porter, Maria - (mariaporter)" w:date="2025-06-23T11:06:00Z" w16du:dateUtc="2025-06-23T18:06:00Z">
              <w:r w:rsidRPr="00CA59CC" w:rsidDel="00E2334A">
                <w:rPr>
                  <w:rFonts w:ascii="Arial" w:eastAsia="Times New Roman" w:hAnsi="Arial" w:cs="Arial"/>
                  <w:color w:val="000000"/>
                  <w:sz w:val="20"/>
                  <w:szCs w:val="20"/>
                </w:rPr>
                <w:delText>99. Other, specify</w:delText>
              </w:r>
              <w:commentRangeEnd w:id="453"/>
              <w:r w:rsidDel="00E2334A">
                <w:rPr>
                  <w:rStyle w:val="CommentReference"/>
                </w:rPr>
                <w:commentReference w:id="453"/>
              </w:r>
            </w:del>
          </w:p>
        </w:tc>
        <w:tc>
          <w:tcPr>
            <w:tcW w:w="725" w:type="pct"/>
          </w:tcPr>
          <w:p w14:paraId="1E94F57C" w14:textId="21C2436A" w:rsidR="00AB6DB1" w:rsidRPr="00CA59CC" w:rsidDel="00E2334A" w:rsidRDefault="00AB6DB1" w:rsidP="00AB6DB1">
            <w:pPr>
              <w:contextualSpacing/>
              <w:rPr>
                <w:del w:id="473" w:author="Porter, Maria - (mariaporter)" w:date="2025-06-23T11:06:00Z" w16du:dateUtc="2025-06-23T18:06:00Z"/>
                <w:rFonts w:ascii="Arial" w:eastAsia="Times New Roman" w:hAnsi="Arial" w:cs="Arial"/>
                <w:color w:val="FF0000"/>
                <w:sz w:val="20"/>
                <w:szCs w:val="20"/>
              </w:rPr>
            </w:pPr>
          </w:p>
          <w:p w14:paraId="539A63F9" w14:textId="395F4BF4" w:rsidR="00AB6DB1" w:rsidRPr="00CA59CC" w:rsidDel="00E2334A" w:rsidRDefault="00AB6DB1" w:rsidP="00AB6DB1">
            <w:pPr>
              <w:contextualSpacing/>
              <w:rPr>
                <w:del w:id="474" w:author="Porter, Maria - (mariaporter)" w:date="2025-06-23T11:06:00Z" w16du:dateUtc="2025-06-23T18:06:00Z"/>
                <w:rFonts w:ascii="Arial" w:eastAsia="Times New Roman" w:hAnsi="Arial" w:cs="Arial"/>
                <w:color w:val="FF0000"/>
                <w:sz w:val="20"/>
                <w:szCs w:val="20"/>
              </w:rPr>
            </w:pPr>
            <w:commentRangeStart w:id="475"/>
            <w:del w:id="476" w:author="Porter, Maria - (mariaporter)" w:date="2025-06-23T11:06:00Z" w16du:dateUtc="2025-06-23T18:06:00Z">
              <w:r w:rsidRPr="00CA59CC" w:rsidDel="00E2334A">
                <w:rPr>
                  <w:rFonts w:ascii="Arial" w:eastAsia="Times New Roman" w:hAnsi="Arial" w:cs="Arial"/>
                  <w:color w:val="FF0000"/>
                  <w:sz w:val="20"/>
                  <w:szCs w:val="20"/>
                </w:rPr>
                <w:delText>Ask if k4=0</w:delText>
              </w:r>
              <w:commentRangeEnd w:id="475"/>
              <w:r w:rsidDel="00E2334A">
                <w:rPr>
                  <w:rStyle w:val="CommentReference"/>
                </w:rPr>
                <w:commentReference w:id="475"/>
              </w:r>
              <w:r w:rsidR="006D3FD9" w:rsidDel="00E2334A">
                <w:rPr>
                  <w:rFonts w:ascii="Arial" w:eastAsia="Times New Roman" w:hAnsi="Arial" w:cs="Arial"/>
                  <w:color w:val="FF0000"/>
                  <w:sz w:val="20"/>
                  <w:szCs w:val="20"/>
                </w:rPr>
                <w:delText xml:space="preserve"> or C6=0</w:delText>
              </w:r>
            </w:del>
          </w:p>
        </w:tc>
      </w:tr>
      <w:tr w:rsidR="00AB6DB1" w:rsidRPr="00CA59CC" w14:paraId="0B27A47A" w14:textId="77777777" w:rsidTr="001E69BB">
        <w:tc>
          <w:tcPr>
            <w:tcW w:w="576" w:type="pct"/>
          </w:tcPr>
          <w:p w14:paraId="7CA103B0" w14:textId="23F20583"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lastRenderedPageBreak/>
              <w:t>C15</w:t>
            </w:r>
          </w:p>
        </w:tc>
        <w:tc>
          <w:tcPr>
            <w:tcW w:w="1340" w:type="pct"/>
          </w:tcPr>
          <w:p w14:paraId="481763A9" w14:textId="35E5D764" w:rsidR="00AB6DB1" w:rsidRPr="00CA59CC" w:rsidRDefault="00AB6DB1" w:rsidP="00AB6DB1">
            <w:pPr>
              <w:contextualSpacing/>
              <w:rPr>
                <w:rFonts w:ascii="Arial" w:eastAsia="Times New Roman" w:hAnsi="Arial" w:cs="Arial"/>
                <w:color w:val="000000"/>
                <w:sz w:val="20"/>
                <w:szCs w:val="20"/>
              </w:rPr>
            </w:pPr>
            <w:r w:rsidRPr="00A85F0D">
              <w:rPr>
                <w:rFonts w:ascii="Arial" w:eastAsia="Times New Roman" w:hAnsi="Arial" w:cs="Arial"/>
                <w:color w:val="000000"/>
                <w:sz w:val="20"/>
                <w:szCs w:val="20"/>
              </w:rPr>
              <w:t xml:space="preserve">Did you discuss the decision about </w:t>
            </w:r>
            <w:proofErr w:type="gramStart"/>
            <w:r w:rsidRPr="00A85F0D">
              <w:rPr>
                <w:rFonts w:ascii="Arial" w:eastAsia="Times New Roman" w:hAnsi="Arial" w:cs="Arial"/>
                <w:color w:val="000000"/>
                <w:sz w:val="20"/>
                <w:szCs w:val="20"/>
              </w:rPr>
              <w:t>whether or not</w:t>
            </w:r>
            <w:proofErr w:type="gramEnd"/>
            <w:r w:rsidRPr="00A85F0D">
              <w:rPr>
                <w:rFonts w:ascii="Arial" w:eastAsia="Times New Roman" w:hAnsi="Arial" w:cs="Arial"/>
                <w:color w:val="000000"/>
                <w:sz w:val="20"/>
                <w:szCs w:val="20"/>
              </w:rPr>
              <w:t xml:space="preserve"> to purchase this insurance with others?</w:t>
            </w:r>
          </w:p>
        </w:tc>
        <w:tc>
          <w:tcPr>
            <w:tcW w:w="2358" w:type="pct"/>
          </w:tcPr>
          <w:p w14:paraId="1D79CD21" w14:textId="77777777" w:rsidR="00AB6DB1" w:rsidRDefault="00AB6DB1" w:rsidP="00AB6DB1">
            <w:pPr>
              <w:pStyle w:val="ListParagraph"/>
              <w:numPr>
                <w:ilvl w:val="0"/>
                <w:numId w:val="5"/>
              </w:numPr>
              <w:rPr>
                <w:rFonts w:ascii="Arial" w:eastAsia="Times New Roman" w:hAnsi="Arial" w:cs="Arial"/>
                <w:color w:val="000000"/>
                <w:sz w:val="20"/>
                <w:szCs w:val="20"/>
              </w:rPr>
            </w:pPr>
            <w:r>
              <w:rPr>
                <w:rFonts w:ascii="Arial" w:eastAsia="Times New Roman" w:hAnsi="Arial" w:cs="Arial"/>
                <w:color w:val="000000"/>
                <w:sz w:val="20"/>
                <w:szCs w:val="20"/>
              </w:rPr>
              <w:t>Yes</w:t>
            </w:r>
          </w:p>
          <w:p w14:paraId="44571373" w14:textId="6613F380" w:rsidR="00AB6DB1" w:rsidRPr="00D0525D" w:rsidRDefault="00AB6DB1" w:rsidP="00AB6DB1">
            <w:pPr>
              <w:pStyle w:val="ListParagraph"/>
              <w:numPr>
                <w:ilvl w:val="0"/>
                <w:numId w:val="6"/>
              </w:numPr>
              <w:rPr>
                <w:rFonts w:ascii="Arial" w:eastAsia="Times New Roman" w:hAnsi="Arial" w:cs="Arial"/>
                <w:color w:val="000000"/>
                <w:sz w:val="20"/>
                <w:szCs w:val="20"/>
              </w:rPr>
            </w:pPr>
            <w:r>
              <w:rPr>
                <w:rFonts w:ascii="Arial" w:eastAsia="Times New Roman" w:hAnsi="Arial" w:cs="Arial"/>
                <w:color w:val="000000"/>
                <w:sz w:val="20"/>
                <w:szCs w:val="20"/>
              </w:rPr>
              <w:t>No</w:t>
            </w:r>
          </w:p>
        </w:tc>
        <w:tc>
          <w:tcPr>
            <w:tcW w:w="725" w:type="pct"/>
          </w:tcPr>
          <w:p w14:paraId="5B920070" w14:textId="3E7D4C33" w:rsidR="00AB6DB1" w:rsidRPr="00CA59CC" w:rsidRDefault="00E2334A" w:rsidP="00AB6DB1">
            <w:pPr>
              <w:contextualSpacing/>
              <w:rPr>
                <w:rFonts w:ascii="Arial" w:eastAsia="Times New Roman" w:hAnsi="Arial" w:cs="Arial"/>
                <w:color w:val="FF0000"/>
                <w:sz w:val="20"/>
                <w:szCs w:val="20"/>
              </w:rPr>
            </w:pPr>
            <w:ins w:id="477" w:author="Porter, Maria - (mariaporter)" w:date="2025-06-23T11:07:00Z" w16du:dateUtc="2025-06-23T18:07:00Z">
              <w:r>
                <w:rPr>
                  <w:rFonts w:ascii="Arial" w:eastAsia="Times New Roman" w:hAnsi="Arial" w:cs="Arial"/>
                  <w:color w:val="FF0000"/>
                  <w:sz w:val="20"/>
                  <w:szCs w:val="20"/>
                </w:rPr>
                <w:t>ASK IF C0e=1 OR C7a INCLUDES 2.</w:t>
              </w:r>
            </w:ins>
          </w:p>
        </w:tc>
      </w:tr>
      <w:tr w:rsidR="00AB6DB1" w:rsidRPr="00CA59CC" w14:paraId="2C393CEF" w14:textId="77777777" w:rsidTr="001E69BB">
        <w:tc>
          <w:tcPr>
            <w:tcW w:w="576" w:type="pct"/>
          </w:tcPr>
          <w:p w14:paraId="03D276C4" w14:textId="578AEF3A"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C16</w:t>
            </w:r>
          </w:p>
        </w:tc>
        <w:tc>
          <w:tcPr>
            <w:tcW w:w="1340" w:type="pct"/>
          </w:tcPr>
          <w:p w14:paraId="3C22E417" w14:textId="09EF6582" w:rsidR="00AB6DB1" w:rsidRPr="00CA59CC" w:rsidRDefault="00AB6DB1" w:rsidP="00AB6DB1">
            <w:pPr>
              <w:contextualSpacing/>
              <w:rPr>
                <w:rFonts w:ascii="Arial" w:eastAsia="Times New Roman" w:hAnsi="Arial" w:cs="Arial"/>
                <w:color w:val="000000"/>
                <w:sz w:val="20"/>
                <w:szCs w:val="20"/>
              </w:rPr>
            </w:pPr>
            <w:r w:rsidRPr="00A85F0D">
              <w:rPr>
                <w:rFonts w:ascii="Arial" w:eastAsia="Times New Roman" w:hAnsi="Arial" w:cs="Arial"/>
                <w:color w:val="000000"/>
                <w:sz w:val="20"/>
                <w:szCs w:val="20"/>
              </w:rPr>
              <w:t>With whom did you discuss this decision?</w:t>
            </w:r>
          </w:p>
        </w:tc>
        <w:tc>
          <w:tcPr>
            <w:tcW w:w="2358" w:type="pct"/>
          </w:tcPr>
          <w:p w14:paraId="7F68DEAD" w14:textId="77777777" w:rsidR="00AB6DB1" w:rsidRPr="00D0525D" w:rsidRDefault="00AB6DB1" w:rsidP="00AB6DB1">
            <w:pPr>
              <w:contextualSpacing/>
              <w:rPr>
                <w:rFonts w:ascii="Arial" w:eastAsia="Times New Roman" w:hAnsi="Arial" w:cs="Arial"/>
                <w:color w:val="000000"/>
                <w:sz w:val="20"/>
                <w:szCs w:val="20"/>
              </w:rPr>
            </w:pPr>
            <w:r w:rsidRPr="00D0525D">
              <w:rPr>
                <w:rFonts w:ascii="Arial" w:eastAsia="Times New Roman" w:hAnsi="Arial" w:cs="Arial"/>
                <w:color w:val="000000"/>
                <w:sz w:val="20"/>
                <w:szCs w:val="20"/>
              </w:rPr>
              <w:t>1</w:t>
            </w:r>
            <w:proofErr w:type="gramStart"/>
            <w:r w:rsidRPr="00D0525D">
              <w:rPr>
                <w:rFonts w:ascii="Arial" w:eastAsia="Times New Roman" w:hAnsi="Arial" w:cs="Arial"/>
                <w:color w:val="000000"/>
                <w:sz w:val="20"/>
                <w:szCs w:val="20"/>
              </w:rPr>
              <w:t xml:space="preserve">. </w:t>
            </w:r>
            <w:r w:rsidRPr="00D0525D">
              <w:rPr>
                <w:rFonts w:ascii="Arial" w:eastAsia="Times New Roman" w:hAnsi="Arial" w:cs="Arial"/>
                <w:color w:val="000000"/>
                <w:sz w:val="20"/>
                <w:szCs w:val="20"/>
              </w:rPr>
              <w:tab/>
              <w:t>Neighbors</w:t>
            </w:r>
            <w:proofErr w:type="gramEnd"/>
            <w:r w:rsidRPr="00D0525D">
              <w:rPr>
                <w:rFonts w:ascii="Arial" w:eastAsia="Times New Roman" w:hAnsi="Arial" w:cs="Arial"/>
                <w:color w:val="000000"/>
                <w:sz w:val="20"/>
                <w:szCs w:val="20"/>
              </w:rPr>
              <w:t xml:space="preserve"> </w:t>
            </w:r>
          </w:p>
          <w:p w14:paraId="75338E40" w14:textId="77777777" w:rsidR="00AB6DB1" w:rsidRPr="00D0525D" w:rsidRDefault="00AB6DB1" w:rsidP="00AB6DB1">
            <w:pPr>
              <w:contextualSpacing/>
              <w:rPr>
                <w:rFonts w:ascii="Arial" w:eastAsia="Times New Roman" w:hAnsi="Arial" w:cs="Arial"/>
                <w:color w:val="000000"/>
                <w:sz w:val="20"/>
                <w:szCs w:val="20"/>
              </w:rPr>
            </w:pPr>
            <w:r w:rsidRPr="00D0525D">
              <w:rPr>
                <w:rFonts w:ascii="Arial" w:eastAsia="Times New Roman" w:hAnsi="Arial" w:cs="Arial"/>
                <w:color w:val="000000"/>
                <w:sz w:val="20"/>
                <w:szCs w:val="20"/>
              </w:rPr>
              <w:t>2</w:t>
            </w:r>
            <w:proofErr w:type="gramStart"/>
            <w:r w:rsidRPr="00D0525D">
              <w:rPr>
                <w:rFonts w:ascii="Arial" w:eastAsia="Times New Roman" w:hAnsi="Arial" w:cs="Arial"/>
                <w:color w:val="000000"/>
                <w:sz w:val="20"/>
                <w:szCs w:val="20"/>
              </w:rPr>
              <w:t>.</w:t>
            </w:r>
            <w:r w:rsidRPr="00D0525D">
              <w:rPr>
                <w:rFonts w:ascii="Arial" w:eastAsia="Times New Roman" w:hAnsi="Arial" w:cs="Arial"/>
                <w:color w:val="000000"/>
                <w:sz w:val="20"/>
                <w:szCs w:val="20"/>
              </w:rPr>
              <w:tab/>
              <w:t xml:space="preserve"> Friends</w:t>
            </w:r>
            <w:proofErr w:type="gramEnd"/>
          </w:p>
          <w:p w14:paraId="55E533BF" w14:textId="77777777" w:rsidR="00AB6DB1" w:rsidRPr="00D0525D" w:rsidRDefault="00AB6DB1" w:rsidP="00AB6DB1">
            <w:pPr>
              <w:contextualSpacing/>
              <w:rPr>
                <w:rFonts w:ascii="Arial" w:eastAsia="Times New Roman" w:hAnsi="Arial" w:cs="Arial"/>
                <w:color w:val="000000"/>
                <w:sz w:val="20"/>
                <w:szCs w:val="20"/>
              </w:rPr>
            </w:pPr>
            <w:r w:rsidRPr="00D0525D">
              <w:rPr>
                <w:rFonts w:ascii="Arial" w:eastAsia="Times New Roman" w:hAnsi="Arial" w:cs="Arial"/>
                <w:color w:val="000000"/>
                <w:sz w:val="20"/>
                <w:szCs w:val="20"/>
              </w:rPr>
              <w:t>3</w:t>
            </w:r>
            <w:proofErr w:type="gramStart"/>
            <w:r w:rsidRPr="00D0525D">
              <w:rPr>
                <w:rFonts w:ascii="Arial" w:eastAsia="Times New Roman" w:hAnsi="Arial" w:cs="Arial"/>
                <w:color w:val="000000"/>
                <w:sz w:val="20"/>
                <w:szCs w:val="20"/>
              </w:rPr>
              <w:t>.</w:t>
            </w:r>
            <w:r w:rsidRPr="00D0525D">
              <w:rPr>
                <w:rFonts w:ascii="Arial" w:eastAsia="Times New Roman" w:hAnsi="Arial" w:cs="Arial"/>
                <w:color w:val="000000"/>
                <w:sz w:val="20"/>
                <w:szCs w:val="20"/>
              </w:rPr>
              <w:tab/>
              <w:t xml:space="preserve"> Relatives</w:t>
            </w:r>
            <w:proofErr w:type="gramEnd"/>
            <w:r w:rsidRPr="00D0525D">
              <w:rPr>
                <w:rFonts w:ascii="Arial" w:eastAsia="Times New Roman" w:hAnsi="Arial" w:cs="Arial"/>
                <w:color w:val="000000"/>
                <w:sz w:val="20"/>
                <w:szCs w:val="20"/>
              </w:rPr>
              <w:t xml:space="preserve"> outside the household</w:t>
            </w:r>
          </w:p>
          <w:p w14:paraId="54FF0206" w14:textId="77777777" w:rsidR="00AB6DB1" w:rsidRPr="00D0525D" w:rsidRDefault="00AB6DB1" w:rsidP="00AB6DB1">
            <w:pPr>
              <w:contextualSpacing/>
              <w:rPr>
                <w:rFonts w:ascii="Arial" w:eastAsia="Times New Roman" w:hAnsi="Arial" w:cs="Arial"/>
                <w:color w:val="000000"/>
                <w:sz w:val="20"/>
                <w:szCs w:val="20"/>
              </w:rPr>
            </w:pPr>
            <w:r w:rsidRPr="00D0525D">
              <w:rPr>
                <w:rFonts w:ascii="Arial" w:eastAsia="Times New Roman" w:hAnsi="Arial" w:cs="Arial"/>
                <w:color w:val="000000"/>
                <w:sz w:val="20"/>
                <w:szCs w:val="20"/>
              </w:rPr>
              <w:t>4</w:t>
            </w:r>
            <w:proofErr w:type="gramStart"/>
            <w:r w:rsidRPr="00D0525D">
              <w:rPr>
                <w:rFonts w:ascii="Arial" w:eastAsia="Times New Roman" w:hAnsi="Arial" w:cs="Arial"/>
                <w:color w:val="000000"/>
                <w:sz w:val="20"/>
                <w:szCs w:val="20"/>
              </w:rPr>
              <w:t>.</w:t>
            </w:r>
            <w:r w:rsidRPr="00D0525D">
              <w:rPr>
                <w:rFonts w:ascii="Arial" w:eastAsia="Times New Roman" w:hAnsi="Arial" w:cs="Arial"/>
                <w:color w:val="000000"/>
                <w:sz w:val="20"/>
                <w:szCs w:val="20"/>
              </w:rPr>
              <w:tab/>
              <w:t xml:space="preserve"> Extension</w:t>
            </w:r>
            <w:proofErr w:type="gramEnd"/>
            <w:r w:rsidRPr="00D0525D">
              <w:rPr>
                <w:rFonts w:ascii="Arial" w:eastAsia="Times New Roman" w:hAnsi="Arial" w:cs="Arial"/>
                <w:color w:val="000000"/>
                <w:sz w:val="20"/>
                <w:szCs w:val="20"/>
              </w:rPr>
              <w:t xml:space="preserve"> agents</w:t>
            </w:r>
          </w:p>
          <w:p w14:paraId="21952A9D" w14:textId="55FD7FA3" w:rsidR="00AB6DB1" w:rsidRPr="00CA59CC" w:rsidRDefault="00AB6DB1" w:rsidP="00AB6DB1">
            <w:pPr>
              <w:contextualSpacing/>
              <w:rPr>
                <w:rFonts w:ascii="Arial" w:eastAsia="Times New Roman" w:hAnsi="Arial" w:cs="Arial"/>
                <w:color w:val="000000"/>
                <w:sz w:val="20"/>
                <w:szCs w:val="20"/>
              </w:rPr>
            </w:pPr>
            <w:r w:rsidRPr="00D0525D">
              <w:rPr>
                <w:rFonts w:ascii="Arial" w:eastAsia="Times New Roman" w:hAnsi="Arial" w:cs="Arial"/>
                <w:color w:val="000000"/>
                <w:sz w:val="20"/>
                <w:szCs w:val="20"/>
              </w:rPr>
              <w:t>5</w:t>
            </w:r>
            <w:proofErr w:type="gramStart"/>
            <w:r w:rsidRPr="00D0525D">
              <w:rPr>
                <w:rFonts w:ascii="Arial" w:eastAsia="Times New Roman" w:hAnsi="Arial" w:cs="Arial"/>
                <w:color w:val="000000"/>
                <w:sz w:val="20"/>
                <w:szCs w:val="20"/>
              </w:rPr>
              <w:t>.</w:t>
            </w:r>
            <w:r w:rsidRPr="00D0525D">
              <w:rPr>
                <w:rFonts w:ascii="Arial" w:eastAsia="Times New Roman" w:hAnsi="Arial" w:cs="Arial"/>
                <w:color w:val="000000"/>
                <w:sz w:val="20"/>
                <w:szCs w:val="20"/>
              </w:rPr>
              <w:tab/>
              <w:t xml:space="preserve"> Others</w:t>
            </w:r>
            <w:proofErr w:type="gramEnd"/>
            <w:r w:rsidRPr="00D0525D">
              <w:rPr>
                <w:rFonts w:ascii="Arial" w:eastAsia="Times New Roman" w:hAnsi="Arial" w:cs="Arial"/>
                <w:color w:val="000000"/>
                <w:sz w:val="20"/>
                <w:szCs w:val="20"/>
              </w:rPr>
              <w:t xml:space="preserve"> in the household</w:t>
            </w:r>
          </w:p>
        </w:tc>
        <w:tc>
          <w:tcPr>
            <w:tcW w:w="725" w:type="pct"/>
          </w:tcPr>
          <w:p w14:paraId="72907DDB" w14:textId="53A74BD8" w:rsidR="00AB6DB1" w:rsidRPr="00CA59CC" w:rsidRDefault="00AB6DB1" w:rsidP="00AB6DB1">
            <w:pPr>
              <w:contextualSpacing/>
              <w:rPr>
                <w:rFonts w:ascii="Arial" w:eastAsia="Times New Roman" w:hAnsi="Arial" w:cs="Arial"/>
                <w:color w:val="FF0000"/>
                <w:sz w:val="20"/>
                <w:szCs w:val="20"/>
              </w:rPr>
            </w:pPr>
            <w:r w:rsidRPr="00530D67">
              <w:rPr>
                <w:rFonts w:ascii="Arial" w:eastAsia="Times New Roman" w:hAnsi="Arial" w:cs="Arial"/>
                <w:color w:val="FF0000"/>
                <w:sz w:val="20"/>
                <w:szCs w:val="20"/>
              </w:rPr>
              <w:t>[IF YES TO C15</w:t>
            </w:r>
          </w:p>
        </w:tc>
      </w:tr>
      <w:tr w:rsidR="00AB6DB1" w:rsidRPr="00CA59CC" w14:paraId="08049316" w14:textId="77777777" w:rsidTr="001E69BB">
        <w:tc>
          <w:tcPr>
            <w:tcW w:w="576" w:type="pct"/>
          </w:tcPr>
          <w:p w14:paraId="2C7CFAE7" w14:textId="4E2522C4"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C17</w:t>
            </w:r>
          </w:p>
        </w:tc>
        <w:tc>
          <w:tcPr>
            <w:tcW w:w="1340" w:type="pct"/>
          </w:tcPr>
          <w:p w14:paraId="51B24C3B" w14:textId="3A14945E" w:rsidR="00AB6DB1" w:rsidRPr="00CA59CC" w:rsidRDefault="00AB6DB1" w:rsidP="00AB6DB1">
            <w:pPr>
              <w:contextualSpacing/>
              <w:rPr>
                <w:rFonts w:ascii="Arial" w:eastAsia="Times New Roman" w:hAnsi="Arial" w:cs="Arial"/>
                <w:color w:val="000000"/>
                <w:sz w:val="20"/>
                <w:szCs w:val="20"/>
              </w:rPr>
            </w:pPr>
            <w:r w:rsidRPr="00D0525D">
              <w:rPr>
                <w:rFonts w:ascii="Arial" w:eastAsia="Times New Roman" w:hAnsi="Arial" w:cs="Arial"/>
                <w:color w:val="000000"/>
                <w:sz w:val="20"/>
                <w:szCs w:val="20"/>
              </w:rPr>
              <w:t>Who had the final say?</w:t>
            </w:r>
          </w:p>
        </w:tc>
        <w:tc>
          <w:tcPr>
            <w:tcW w:w="2358" w:type="pct"/>
          </w:tcPr>
          <w:p w14:paraId="773CFF9E" w14:textId="1C04C0F4"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1. I did</w:t>
            </w:r>
          </w:p>
          <w:p w14:paraId="402344E2" w14:textId="41F1D3E9" w:rsidR="00AB6DB1" w:rsidRPr="00EC3B99" w:rsidRDefault="00AB6DB1" w:rsidP="00AB6DB1">
            <w:pPr>
              <w:pStyle w:val="ListParagraph"/>
              <w:numPr>
                <w:ilvl w:val="0"/>
                <w:numId w:val="5"/>
              </w:numPr>
              <w:rPr>
                <w:rFonts w:ascii="Arial" w:eastAsia="Times New Roman" w:hAnsi="Arial" w:cs="Arial"/>
                <w:color w:val="000000"/>
                <w:sz w:val="20"/>
                <w:szCs w:val="20"/>
              </w:rPr>
            </w:pPr>
            <w:r w:rsidRPr="00EC3B99">
              <w:rPr>
                <w:rFonts w:ascii="Arial" w:eastAsia="Times New Roman" w:hAnsi="Arial" w:cs="Arial"/>
                <w:color w:val="000000"/>
                <w:sz w:val="20"/>
                <w:szCs w:val="20"/>
              </w:rPr>
              <w:t>Others</w:t>
            </w:r>
          </w:p>
        </w:tc>
        <w:tc>
          <w:tcPr>
            <w:tcW w:w="725" w:type="pct"/>
          </w:tcPr>
          <w:p w14:paraId="24165697" w14:textId="36A9DBE1" w:rsidR="00AB6DB1" w:rsidRPr="00CA59CC" w:rsidRDefault="00AB6DB1" w:rsidP="00AB6DB1">
            <w:pPr>
              <w:contextualSpacing/>
              <w:rPr>
                <w:rFonts w:ascii="Arial" w:eastAsia="Times New Roman" w:hAnsi="Arial" w:cs="Arial"/>
                <w:color w:val="FF0000"/>
                <w:sz w:val="20"/>
                <w:szCs w:val="20"/>
              </w:rPr>
            </w:pPr>
            <w:r w:rsidRPr="00530D67">
              <w:rPr>
                <w:rFonts w:ascii="Arial" w:eastAsia="Times New Roman" w:hAnsi="Arial" w:cs="Arial"/>
                <w:color w:val="FF0000"/>
                <w:sz w:val="20"/>
                <w:szCs w:val="20"/>
              </w:rPr>
              <w:t>[IF YES TO C15</w:t>
            </w:r>
          </w:p>
        </w:tc>
      </w:tr>
      <w:tr w:rsidR="00AB6DB1" w:rsidRPr="00CA59CC" w14:paraId="0BE60142" w14:textId="77777777" w:rsidTr="001E69BB">
        <w:tc>
          <w:tcPr>
            <w:tcW w:w="576" w:type="pct"/>
          </w:tcPr>
          <w:p w14:paraId="6A52387D" w14:textId="77777777" w:rsidR="00AB6DB1" w:rsidRPr="00CA59CC" w:rsidRDefault="00AB6DB1" w:rsidP="00AB6DB1">
            <w:pPr>
              <w:contextualSpacing/>
              <w:rPr>
                <w:rFonts w:ascii="Arial" w:eastAsia="Times New Roman" w:hAnsi="Arial" w:cs="Arial"/>
                <w:color w:val="000000"/>
                <w:sz w:val="20"/>
                <w:szCs w:val="20"/>
              </w:rPr>
            </w:pPr>
            <w:bookmarkStart w:id="478" w:name="_Hlk180951999"/>
            <w:r w:rsidRPr="00CA59CC">
              <w:rPr>
                <w:rFonts w:ascii="Arial" w:eastAsia="Times New Roman" w:hAnsi="Arial" w:cs="Arial"/>
                <w:color w:val="000000"/>
                <w:sz w:val="20"/>
                <w:szCs w:val="20"/>
              </w:rPr>
              <w:t>k15</w:t>
            </w:r>
          </w:p>
        </w:tc>
        <w:tc>
          <w:tcPr>
            <w:tcW w:w="1340" w:type="pct"/>
          </w:tcPr>
          <w:p w14:paraId="6F4DF2CB" w14:textId="77777777" w:rsidR="00AB6DB1" w:rsidRPr="00CA59CC" w:rsidRDefault="00AB6DB1" w:rsidP="00AB6DB1">
            <w:pPr>
              <w:contextualSpacing/>
              <w:rPr>
                <w:rFonts w:ascii="Arial" w:eastAsia="Times New Roman" w:hAnsi="Arial" w:cs="Arial"/>
                <w:color w:val="000000"/>
                <w:sz w:val="20"/>
                <w:szCs w:val="20"/>
              </w:rPr>
            </w:pPr>
            <w:proofErr w:type="gramStart"/>
            <w:r w:rsidRPr="00CA59CC">
              <w:rPr>
                <w:rFonts w:ascii="Arial" w:eastAsia="Times New Roman" w:hAnsi="Arial" w:cs="Arial"/>
                <w:color w:val="000000"/>
                <w:sz w:val="20"/>
                <w:szCs w:val="20"/>
              </w:rPr>
              <w:t>Did</w:t>
            </w:r>
            <w:proofErr w:type="gramEnd"/>
            <w:r w:rsidRPr="00CA59CC">
              <w:rPr>
                <w:rFonts w:ascii="Arial" w:eastAsia="Times New Roman" w:hAnsi="Arial" w:cs="Arial"/>
                <w:color w:val="000000"/>
                <w:sz w:val="20"/>
                <w:szCs w:val="20"/>
              </w:rPr>
              <w:t xml:space="preserve"> you ever </w:t>
            </w:r>
            <w:proofErr w:type="gramStart"/>
            <w:r w:rsidRPr="00CA59CC">
              <w:rPr>
                <w:rFonts w:ascii="Arial" w:eastAsia="Times New Roman" w:hAnsi="Arial" w:cs="Arial"/>
                <w:color w:val="000000"/>
                <w:sz w:val="20"/>
                <w:szCs w:val="20"/>
              </w:rPr>
              <w:t>hear</w:t>
            </w:r>
            <w:proofErr w:type="gramEnd"/>
            <w:r w:rsidRPr="00CA59CC">
              <w:rPr>
                <w:rFonts w:ascii="Arial" w:eastAsia="Times New Roman" w:hAnsi="Arial" w:cs="Arial"/>
                <w:color w:val="000000"/>
                <w:sz w:val="20"/>
                <w:szCs w:val="20"/>
              </w:rPr>
              <w:t xml:space="preserve"> about </w:t>
            </w:r>
            <w:proofErr w:type="gramStart"/>
            <w:r w:rsidRPr="00CA59CC">
              <w:rPr>
                <w:rFonts w:ascii="Arial" w:eastAsia="Times New Roman" w:hAnsi="Arial" w:cs="Arial"/>
                <w:color w:val="000000"/>
                <w:sz w:val="20"/>
                <w:szCs w:val="20"/>
              </w:rPr>
              <w:t>a crop</w:t>
            </w:r>
            <w:proofErr w:type="gramEnd"/>
            <w:r w:rsidRPr="00CA59CC">
              <w:rPr>
                <w:rFonts w:ascii="Arial" w:eastAsia="Times New Roman" w:hAnsi="Arial" w:cs="Arial"/>
                <w:color w:val="000000"/>
                <w:sz w:val="20"/>
                <w:szCs w:val="20"/>
              </w:rPr>
              <w:t xml:space="preserve"> insurance that </w:t>
            </w:r>
            <w:proofErr w:type="gramStart"/>
            <w:r w:rsidRPr="00CA59CC">
              <w:rPr>
                <w:rFonts w:ascii="Arial" w:eastAsia="Times New Roman" w:hAnsi="Arial" w:cs="Arial"/>
                <w:color w:val="000000"/>
                <w:sz w:val="20"/>
                <w:szCs w:val="20"/>
              </w:rPr>
              <w:t>provide</w:t>
            </w:r>
            <w:proofErr w:type="gramEnd"/>
            <w:r w:rsidRPr="00CA59CC">
              <w:rPr>
                <w:rFonts w:ascii="Arial" w:eastAsia="Times New Roman" w:hAnsi="Arial" w:cs="Arial"/>
                <w:color w:val="000000"/>
                <w:sz w:val="20"/>
                <w:szCs w:val="20"/>
              </w:rPr>
              <w:t xml:space="preserve"> coverage based on pictures of the crop growth taken from the insured plot over the course of the production season?</w:t>
            </w:r>
          </w:p>
        </w:tc>
        <w:tc>
          <w:tcPr>
            <w:tcW w:w="2358" w:type="pct"/>
          </w:tcPr>
          <w:p w14:paraId="1C68385B"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1. Yes</w:t>
            </w:r>
          </w:p>
          <w:p w14:paraId="6546B008"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0. No</w:t>
            </w:r>
          </w:p>
        </w:tc>
        <w:tc>
          <w:tcPr>
            <w:tcW w:w="725" w:type="pct"/>
          </w:tcPr>
          <w:p w14:paraId="63DC0CDA" w14:textId="31AEBFE2" w:rsidR="00AB6DB1" w:rsidRPr="00CA59CC" w:rsidRDefault="00E2334A" w:rsidP="00AB6DB1">
            <w:pPr>
              <w:contextualSpacing/>
              <w:rPr>
                <w:rFonts w:ascii="Arial" w:eastAsia="Times New Roman" w:hAnsi="Arial" w:cs="Arial"/>
                <w:color w:val="FF0000"/>
                <w:sz w:val="20"/>
                <w:szCs w:val="20"/>
              </w:rPr>
            </w:pPr>
            <w:ins w:id="479" w:author="Porter, Maria - (mariaporter)" w:date="2025-06-23T11:07:00Z" w16du:dateUtc="2025-06-23T18:07:00Z">
              <w:r>
                <w:rPr>
                  <w:rFonts w:ascii="Arial" w:eastAsia="Times New Roman" w:hAnsi="Arial" w:cs="Arial"/>
                  <w:color w:val="FF0000"/>
                  <w:sz w:val="20"/>
                  <w:szCs w:val="20"/>
                </w:rPr>
                <w:t>ASK EVERYONE</w:t>
              </w:r>
            </w:ins>
          </w:p>
        </w:tc>
      </w:tr>
      <w:tr w:rsidR="00AB6DB1" w:rsidRPr="00CA59CC" w14:paraId="1EA7E04E" w14:textId="77777777" w:rsidTr="001E69BB">
        <w:tc>
          <w:tcPr>
            <w:tcW w:w="576" w:type="pct"/>
          </w:tcPr>
          <w:p w14:paraId="11CAF056" w14:textId="0BD2E5A3"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k16</w:t>
            </w:r>
            <w:ins w:id="480" w:author="Porter, Maria - (mariaporter)" w:date="2025-06-23T11:08:00Z" w16du:dateUtc="2025-06-23T18:08:00Z">
              <w:r w:rsidR="00E2334A">
                <w:rPr>
                  <w:rFonts w:ascii="Arial" w:eastAsia="Times New Roman" w:hAnsi="Arial" w:cs="Arial"/>
                  <w:color w:val="000000"/>
                  <w:sz w:val="20"/>
                  <w:szCs w:val="20"/>
                </w:rPr>
                <w:t>_NEW</w:t>
              </w:r>
            </w:ins>
          </w:p>
        </w:tc>
        <w:tc>
          <w:tcPr>
            <w:tcW w:w="1340" w:type="pct"/>
          </w:tcPr>
          <w:p w14:paraId="3172BEED" w14:textId="123EBE12"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When </w:t>
            </w:r>
            <w:r w:rsidR="00670916">
              <w:rPr>
                <w:rFonts w:ascii="Arial" w:eastAsia="Times New Roman" w:hAnsi="Arial" w:cs="Arial"/>
                <w:color w:val="000000"/>
                <w:sz w:val="20"/>
                <w:szCs w:val="20"/>
              </w:rPr>
              <w:t>did</w:t>
            </w:r>
            <w:r w:rsidRPr="00CA59CC">
              <w:rPr>
                <w:rFonts w:ascii="Arial" w:eastAsia="Times New Roman" w:hAnsi="Arial" w:cs="Arial"/>
                <w:color w:val="000000"/>
                <w:sz w:val="20"/>
                <w:szCs w:val="20"/>
              </w:rPr>
              <w:t xml:space="preserve"> you hear</w:t>
            </w:r>
            <w:r w:rsidR="00670916">
              <w:rPr>
                <w:rFonts w:ascii="Arial" w:eastAsia="Times New Roman" w:hAnsi="Arial" w:cs="Arial"/>
                <w:color w:val="000000"/>
                <w:sz w:val="20"/>
                <w:szCs w:val="20"/>
              </w:rPr>
              <w:t xml:space="preserve"> </w:t>
            </w:r>
            <w:proofErr w:type="gramStart"/>
            <w:r w:rsidRPr="00CA59CC">
              <w:rPr>
                <w:rFonts w:ascii="Arial" w:eastAsia="Times New Roman" w:hAnsi="Arial" w:cs="Arial"/>
                <w:color w:val="000000"/>
                <w:sz w:val="20"/>
                <w:szCs w:val="20"/>
              </w:rPr>
              <w:t>about  picture</w:t>
            </w:r>
            <w:proofErr w:type="gramEnd"/>
            <w:r w:rsidRPr="00CA59CC">
              <w:rPr>
                <w:rFonts w:ascii="Arial" w:eastAsia="Times New Roman" w:hAnsi="Arial" w:cs="Arial"/>
                <w:color w:val="000000"/>
                <w:sz w:val="20"/>
                <w:szCs w:val="20"/>
              </w:rPr>
              <w:t>-based crop insurance</w:t>
            </w:r>
            <w:del w:id="481" w:author="Porter, Maria - (mariaporter)" w:date="2025-06-23T11:08:00Z" w16du:dateUtc="2025-06-23T18:08:00Z">
              <w:r w:rsidRPr="00CA59CC" w:rsidDel="00E2334A">
                <w:rPr>
                  <w:rFonts w:ascii="Arial" w:eastAsia="Times New Roman" w:hAnsi="Arial" w:cs="Arial"/>
                  <w:color w:val="000000"/>
                  <w:sz w:val="20"/>
                  <w:szCs w:val="20"/>
                </w:rPr>
                <w:delText xml:space="preserve"> for the first time</w:delText>
              </w:r>
            </w:del>
            <w:r w:rsidRPr="00CA59CC">
              <w:rPr>
                <w:rFonts w:ascii="Arial" w:eastAsia="Times New Roman" w:hAnsi="Arial" w:cs="Arial"/>
                <w:color w:val="000000"/>
                <w:sz w:val="20"/>
                <w:szCs w:val="20"/>
              </w:rPr>
              <w:t>?</w:t>
            </w:r>
          </w:p>
        </w:tc>
        <w:tc>
          <w:tcPr>
            <w:tcW w:w="2358" w:type="pct"/>
          </w:tcPr>
          <w:p w14:paraId="1A135FF8" w14:textId="215D0EF1"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1. During the current season</w:t>
            </w:r>
            <w:ins w:id="482" w:author="Porter, Maria - (mariaporter)" w:date="2025-06-23T11:08:00Z" w16du:dateUtc="2025-06-23T18:08:00Z">
              <w:r w:rsidR="00E2334A">
                <w:rPr>
                  <w:rFonts w:ascii="Arial" w:eastAsia="Times New Roman" w:hAnsi="Arial" w:cs="Arial"/>
                  <w:color w:val="000000"/>
                  <w:sz w:val="20"/>
                  <w:szCs w:val="20"/>
                </w:rPr>
                <w:t xml:space="preserve"> (2017/18)</w:t>
              </w:r>
            </w:ins>
          </w:p>
          <w:p w14:paraId="745566B6" w14:textId="36B7B803"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2. Last season</w:t>
            </w:r>
            <w:ins w:id="483" w:author="Porter, Maria - (mariaporter)" w:date="2025-06-23T11:08:00Z" w16du:dateUtc="2025-06-23T18:08:00Z">
              <w:r w:rsidR="00E2334A">
                <w:rPr>
                  <w:rFonts w:ascii="Arial" w:eastAsia="Times New Roman" w:hAnsi="Arial" w:cs="Arial"/>
                  <w:color w:val="000000"/>
                  <w:sz w:val="20"/>
                  <w:szCs w:val="20"/>
                </w:rPr>
                <w:t xml:space="preserve"> (2016/17)</w:t>
              </w:r>
            </w:ins>
          </w:p>
          <w:p w14:paraId="0B52481C" w14:textId="0D452D03"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3. Two years ago</w:t>
            </w:r>
            <w:ins w:id="484" w:author="Porter, Maria - (mariaporter)" w:date="2025-06-23T11:08:00Z" w16du:dateUtc="2025-06-23T18:08:00Z">
              <w:r w:rsidR="00E2334A">
                <w:rPr>
                  <w:rFonts w:ascii="Arial" w:eastAsia="Times New Roman" w:hAnsi="Arial" w:cs="Arial"/>
                  <w:color w:val="000000"/>
                  <w:sz w:val="20"/>
                  <w:szCs w:val="20"/>
                </w:rPr>
                <w:t xml:space="preserve"> (2015/16)</w:t>
              </w:r>
            </w:ins>
          </w:p>
          <w:p w14:paraId="6EA5148A" w14:textId="7B3D84D2"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4. More than </w:t>
            </w:r>
            <w:proofErr w:type="spellStart"/>
            <w:r w:rsidRPr="00CA59CC">
              <w:rPr>
                <w:rFonts w:ascii="Arial" w:eastAsia="Times New Roman" w:hAnsi="Arial" w:cs="Arial"/>
                <w:color w:val="000000"/>
                <w:sz w:val="20"/>
                <w:szCs w:val="20"/>
              </w:rPr>
              <w:t>t</w:t>
            </w:r>
            <w:ins w:id="485" w:author="Porter, Maria - (mariaporter)" w:date="2025-06-23T11:09:00Z" w16du:dateUtc="2025-06-23T18:09:00Z">
              <w:r w:rsidR="00E2334A">
                <w:rPr>
                  <w:rFonts w:ascii="Arial" w:eastAsia="Times New Roman" w:hAnsi="Arial" w:cs="Arial"/>
                  <w:color w:val="000000"/>
                  <w:sz w:val="20"/>
                  <w:szCs w:val="20"/>
                </w:rPr>
                <w:t>WO</w:t>
              </w:r>
            </w:ins>
            <w:proofErr w:type="spellEnd"/>
            <w:del w:id="486" w:author="Porter, Maria - (mariaporter)" w:date="2025-06-23T11:09:00Z" w16du:dateUtc="2025-06-23T18:09:00Z">
              <w:r w:rsidRPr="00CA59CC" w:rsidDel="00E2334A">
                <w:rPr>
                  <w:rFonts w:ascii="Arial" w:eastAsia="Times New Roman" w:hAnsi="Arial" w:cs="Arial"/>
                  <w:color w:val="000000"/>
                  <w:sz w:val="20"/>
                  <w:szCs w:val="20"/>
                </w:rPr>
                <w:delText>hree</w:delText>
              </w:r>
            </w:del>
            <w:r w:rsidRPr="00CA59CC">
              <w:rPr>
                <w:rFonts w:ascii="Arial" w:eastAsia="Times New Roman" w:hAnsi="Arial" w:cs="Arial"/>
                <w:color w:val="000000"/>
                <w:sz w:val="20"/>
                <w:szCs w:val="20"/>
              </w:rPr>
              <w:t xml:space="preserve"> years ago</w:t>
            </w:r>
            <w:ins w:id="487" w:author="Porter, Maria - (mariaporter)" w:date="2025-06-23T11:08:00Z" w16du:dateUtc="2025-06-23T18:08:00Z">
              <w:r w:rsidR="00E2334A">
                <w:rPr>
                  <w:rFonts w:ascii="Arial" w:eastAsia="Times New Roman" w:hAnsi="Arial" w:cs="Arial"/>
                  <w:color w:val="000000"/>
                  <w:sz w:val="20"/>
                  <w:szCs w:val="20"/>
                </w:rPr>
                <w:t xml:space="preserve"> </w:t>
              </w:r>
            </w:ins>
            <w:ins w:id="488" w:author="Porter, Maria - (mariaporter)" w:date="2025-06-23T11:09:00Z" w16du:dateUtc="2025-06-23T18:09:00Z">
              <w:r w:rsidR="00E2334A">
                <w:rPr>
                  <w:rFonts w:ascii="Arial" w:eastAsia="Times New Roman" w:hAnsi="Arial" w:cs="Arial"/>
                  <w:color w:val="000000"/>
                  <w:sz w:val="20"/>
                  <w:szCs w:val="20"/>
                </w:rPr>
                <w:t>(2014/15 OR EARLIER)</w:t>
              </w:r>
            </w:ins>
          </w:p>
        </w:tc>
        <w:tc>
          <w:tcPr>
            <w:tcW w:w="725" w:type="pct"/>
          </w:tcPr>
          <w:p w14:paraId="59913D77" w14:textId="77777777" w:rsidR="00AB6DB1" w:rsidRDefault="00AB6DB1" w:rsidP="00AB6DB1">
            <w:pPr>
              <w:contextualSpacing/>
              <w:rPr>
                <w:ins w:id="489" w:author="Porter, Maria - (mariaporter)" w:date="2025-06-23T11:08:00Z" w16du:dateUtc="2025-06-23T18:08:00Z"/>
                <w:rFonts w:ascii="Arial" w:eastAsia="Times New Roman" w:hAnsi="Arial" w:cs="Arial"/>
                <w:color w:val="FF0000"/>
                <w:sz w:val="20"/>
                <w:szCs w:val="20"/>
              </w:rPr>
            </w:pPr>
            <w:r w:rsidRPr="00CA59CC">
              <w:rPr>
                <w:rFonts w:ascii="Arial" w:eastAsia="Times New Roman" w:hAnsi="Arial" w:cs="Arial"/>
                <w:color w:val="FF0000"/>
                <w:sz w:val="20"/>
                <w:szCs w:val="20"/>
              </w:rPr>
              <w:t>Ask if k15=1</w:t>
            </w:r>
          </w:p>
          <w:p w14:paraId="4E11DF14" w14:textId="51B9C775" w:rsidR="00E2334A" w:rsidRPr="00CA59CC" w:rsidRDefault="00E2334A" w:rsidP="00AB6DB1">
            <w:pPr>
              <w:contextualSpacing/>
              <w:rPr>
                <w:rFonts w:ascii="Arial" w:eastAsia="Times New Roman" w:hAnsi="Arial" w:cs="Arial"/>
                <w:color w:val="FF0000"/>
                <w:sz w:val="20"/>
                <w:szCs w:val="20"/>
              </w:rPr>
            </w:pPr>
            <w:ins w:id="490" w:author="Porter, Maria - (mariaporter)" w:date="2025-06-23T11:08:00Z" w16du:dateUtc="2025-06-23T18:08:00Z">
              <w:r>
                <w:rPr>
                  <w:rFonts w:ascii="Arial" w:eastAsia="Times New Roman" w:hAnsi="Arial" w:cs="Arial"/>
                  <w:color w:val="FF0000"/>
                  <w:sz w:val="20"/>
                  <w:szCs w:val="20"/>
                </w:rPr>
                <w:t>ALLOW MULTIPLE SELECTIONS.</w:t>
              </w:r>
            </w:ins>
          </w:p>
        </w:tc>
      </w:tr>
      <w:tr w:rsidR="00AB6DB1" w:rsidRPr="00CA59CC" w14:paraId="64D5CE34" w14:textId="77777777" w:rsidTr="001E69BB">
        <w:tc>
          <w:tcPr>
            <w:tcW w:w="576" w:type="pct"/>
          </w:tcPr>
          <w:p w14:paraId="2954C23D" w14:textId="77777777" w:rsidR="00AB6DB1" w:rsidRPr="00CA59CC" w:rsidRDefault="00AB6DB1" w:rsidP="00AB6DB1">
            <w:pPr>
              <w:contextualSpacing/>
              <w:rPr>
                <w:rFonts w:ascii="Arial" w:eastAsia="Times New Roman" w:hAnsi="Arial" w:cs="Arial"/>
                <w:color w:val="000000"/>
                <w:sz w:val="20"/>
                <w:szCs w:val="20"/>
              </w:rPr>
            </w:pPr>
            <w:commentRangeStart w:id="491"/>
            <w:r w:rsidRPr="00CA59CC">
              <w:rPr>
                <w:rFonts w:ascii="Arial" w:eastAsia="Times New Roman" w:hAnsi="Arial" w:cs="Arial"/>
                <w:color w:val="000000"/>
                <w:sz w:val="20"/>
                <w:szCs w:val="20"/>
              </w:rPr>
              <w:t>K16b</w:t>
            </w:r>
            <w:commentRangeEnd w:id="491"/>
            <w:r>
              <w:rPr>
                <w:rStyle w:val="CommentReference"/>
              </w:rPr>
              <w:commentReference w:id="491"/>
            </w:r>
          </w:p>
        </w:tc>
        <w:tc>
          <w:tcPr>
            <w:tcW w:w="1340" w:type="pct"/>
          </w:tcPr>
          <w:p w14:paraId="33AC76F4" w14:textId="7498DF63" w:rsidR="00AB6DB1" w:rsidRPr="00CA59CC" w:rsidRDefault="00AB6DB1" w:rsidP="00AB6DB1">
            <w:pPr>
              <w:contextualSpacing/>
              <w:rPr>
                <w:rFonts w:ascii="Arial" w:eastAsia="Times New Roman" w:hAnsi="Arial" w:cs="Arial"/>
                <w:color w:val="000000"/>
                <w:sz w:val="20"/>
                <w:szCs w:val="20"/>
              </w:rPr>
            </w:pPr>
            <w:bookmarkStart w:id="492" w:name="_Hlk180952148"/>
            <w:r w:rsidRPr="00CA59CC">
              <w:rPr>
                <w:rFonts w:ascii="Arial" w:eastAsia="Times New Roman" w:hAnsi="Arial" w:cs="Arial"/>
                <w:color w:val="000000"/>
                <w:sz w:val="20"/>
                <w:szCs w:val="20"/>
              </w:rPr>
              <w:t xml:space="preserve">Have you been offered picture-based crop insurance during the </w:t>
            </w:r>
            <w:r w:rsidR="001E69BB">
              <w:rPr>
                <w:rFonts w:ascii="Arial" w:eastAsia="Times New Roman" w:hAnsi="Arial" w:cs="Arial"/>
                <w:color w:val="000000"/>
                <w:sz w:val="20"/>
                <w:szCs w:val="20"/>
              </w:rPr>
              <w:t xml:space="preserve">2016/17 </w:t>
            </w:r>
            <w:r w:rsidRPr="00CA59CC">
              <w:rPr>
                <w:rFonts w:ascii="Arial" w:eastAsia="Times New Roman" w:hAnsi="Arial" w:cs="Arial"/>
                <w:color w:val="000000"/>
                <w:sz w:val="20"/>
                <w:szCs w:val="20"/>
              </w:rPr>
              <w:t xml:space="preserve">Meher season? </w:t>
            </w:r>
            <w:bookmarkEnd w:id="492"/>
          </w:p>
        </w:tc>
        <w:tc>
          <w:tcPr>
            <w:tcW w:w="2358" w:type="pct"/>
          </w:tcPr>
          <w:p w14:paraId="7A5C2B7B"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1. Yes</w:t>
            </w:r>
          </w:p>
          <w:p w14:paraId="3CFCFA68"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0. No</w:t>
            </w:r>
          </w:p>
          <w:p w14:paraId="501F30D6" w14:textId="77777777" w:rsidR="00AB6DB1" w:rsidRPr="00CA59CC" w:rsidRDefault="00AB6DB1" w:rsidP="00AB6DB1">
            <w:pPr>
              <w:contextualSpacing/>
              <w:rPr>
                <w:rFonts w:ascii="Arial" w:eastAsia="Times New Roman" w:hAnsi="Arial" w:cs="Arial"/>
                <w:color w:val="000000"/>
                <w:sz w:val="20"/>
                <w:szCs w:val="20"/>
              </w:rPr>
            </w:pPr>
          </w:p>
        </w:tc>
        <w:tc>
          <w:tcPr>
            <w:tcW w:w="725" w:type="pct"/>
          </w:tcPr>
          <w:p w14:paraId="57A15F67" w14:textId="77777777" w:rsidR="00AB6DB1" w:rsidRPr="00CA59CC" w:rsidRDefault="00AB6DB1" w:rsidP="00AB6DB1">
            <w:pPr>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k15=1</w:t>
            </w:r>
          </w:p>
        </w:tc>
      </w:tr>
      <w:bookmarkEnd w:id="478"/>
      <w:tr w:rsidR="00AB6DB1" w:rsidRPr="00CA59CC" w14:paraId="72BD940F" w14:textId="77777777" w:rsidTr="001E69BB">
        <w:tc>
          <w:tcPr>
            <w:tcW w:w="576" w:type="pct"/>
          </w:tcPr>
          <w:p w14:paraId="79548E48"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k17</w:t>
            </w:r>
          </w:p>
        </w:tc>
        <w:tc>
          <w:tcPr>
            <w:tcW w:w="1340" w:type="pct"/>
          </w:tcPr>
          <w:p w14:paraId="3BE367DA" w14:textId="2E8997B2"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Is one of your plots covered with </w:t>
            </w:r>
            <w:proofErr w:type="gramStart"/>
            <w:r w:rsidRPr="00CA59CC">
              <w:rPr>
                <w:rFonts w:ascii="Arial" w:eastAsia="Times New Roman" w:hAnsi="Arial" w:cs="Arial"/>
                <w:color w:val="000000"/>
                <w:sz w:val="20"/>
                <w:szCs w:val="20"/>
              </w:rPr>
              <w:t>the picture</w:t>
            </w:r>
            <w:proofErr w:type="gramEnd"/>
            <w:r w:rsidRPr="00CA59CC">
              <w:rPr>
                <w:rFonts w:ascii="Arial" w:eastAsia="Times New Roman" w:hAnsi="Arial" w:cs="Arial"/>
                <w:color w:val="000000"/>
                <w:sz w:val="20"/>
                <w:szCs w:val="20"/>
              </w:rPr>
              <w:t xml:space="preserve">-based insurance during the </w:t>
            </w:r>
            <w:r>
              <w:rPr>
                <w:rFonts w:ascii="Arial" w:eastAsia="Times New Roman" w:hAnsi="Arial" w:cs="Arial"/>
                <w:color w:val="000000"/>
                <w:sz w:val="20"/>
                <w:szCs w:val="20"/>
              </w:rPr>
              <w:t>201</w:t>
            </w:r>
            <w:r w:rsidR="001E69BB">
              <w:rPr>
                <w:rFonts w:ascii="Arial" w:eastAsia="Times New Roman" w:hAnsi="Arial" w:cs="Arial"/>
                <w:color w:val="000000"/>
                <w:sz w:val="20"/>
                <w:szCs w:val="20"/>
              </w:rPr>
              <w:t>6</w:t>
            </w:r>
            <w:r>
              <w:rPr>
                <w:rFonts w:ascii="Arial" w:eastAsia="Times New Roman" w:hAnsi="Arial" w:cs="Arial"/>
                <w:color w:val="000000"/>
                <w:sz w:val="20"/>
                <w:szCs w:val="20"/>
              </w:rPr>
              <w:t>/1</w:t>
            </w:r>
            <w:r w:rsidR="001E69BB">
              <w:rPr>
                <w:rFonts w:ascii="Arial" w:eastAsia="Times New Roman" w:hAnsi="Arial" w:cs="Arial"/>
                <w:color w:val="000000"/>
                <w:sz w:val="20"/>
                <w:szCs w:val="20"/>
              </w:rPr>
              <w:t>7</w:t>
            </w:r>
            <w:r w:rsidRPr="00CA59CC">
              <w:rPr>
                <w:rFonts w:ascii="Arial" w:eastAsia="Times New Roman" w:hAnsi="Arial" w:cs="Arial"/>
                <w:color w:val="000000"/>
                <w:sz w:val="20"/>
                <w:szCs w:val="20"/>
              </w:rPr>
              <w:t xml:space="preserve"> Meher season (are PULA agents taking the picture of your crop from one or more of your plots over the </w:t>
            </w:r>
            <w:del w:id="493" w:author="Porter, Maria - (mariaporter)" w:date="2025-06-23T11:09:00Z" w16du:dateUtc="2025-06-23T18:09:00Z">
              <w:r w:rsidRPr="00CA59CC" w:rsidDel="00E2334A">
                <w:rPr>
                  <w:rFonts w:ascii="Arial" w:eastAsia="Times New Roman" w:hAnsi="Arial" w:cs="Arial"/>
                  <w:color w:val="000000"/>
                  <w:sz w:val="20"/>
                  <w:szCs w:val="20"/>
                </w:rPr>
                <w:delText xml:space="preserve">last </w:delText>
              </w:r>
              <w:r w:rsidDel="00E2334A">
                <w:rPr>
                  <w:rFonts w:ascii="Arial" w:eastAsia="Times New Roman" w:hAnsi="Arial" w:cs="Arial"/>
                  <w:color w:val="000000"/>
                  <w:sz w:val="20"/>
                  <w:szCs w:val="20"/>
                </w:rPr>
                <w:delText>12</w:delText>
              </w:r>
              <w:r w:rsidRPr="00CA59CC" w:rsidDel="00E2334A">
                <w:rPr>
                  <w:rFonts w:ascii="Arial" w:eastAsia="Times New Roman" w:hAnsi="Arial" w:cs="Arial"/>
                  <w:color w:val="000000"/>
                  <w:sz w:val="20"/>
                  <w:szCs w:val="20"/>
                </w:rPr>
                <w:delText xml:space="preserve"> months</w:delText>
              </w:r>
            </w:del>
            <w:ins w:id="494" w:author="Porter, Maria - (mariaporter)" w:date="2025-06-23T11:09:00Z" w16du:dateUtc="2025-06-23T18:09:00Z">
              <w:r w:rsidR="00E2334A">
                <w:rPr>
                  <w:rFonts w:ascii="Arial" w:eastAsia="Times New Roman" w:hAnsi="Arial" w:cs="Arial"/>
                  <w:color w:val="000000"/>
                  <w:sz w:val="20"/>
                  <w:szCs w:val="20"/>
                </w:rPr>
                <w:t>2016/17 MEHER SEASON</w:t>
              </w:r>
            </w:ins>
            <w:r w:rsidRPr="00CA59CC">
              <w:rPr>
                <w:rFonts w:ascii="Arial" w:eastAsia="Times New Roman" w:hAnsi="Arial" w:cs="Arial"/>
                <w:color w:val="000000"/>
                <w:sz w:val="20"/>
                <w:szCs w:val="20"/>
              </w:rPr>
              <w:t>)?</w:t>
            </w:r>
          </w:p>
        </w:tc>
        <w:tc>
          <w:tcPr>
            <w:tcW w:w="2358" w:type="pct"/>
          </w:tcPr>
          <w:p w14:paraId="1E13EE3D"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1. Yes</w:t>
            </w:r>
          </w:p>
          <w:p w14:paraId="7DA75E0B"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0. No</w:t>
            </w:r>
          </w:p>
          <w:p w14:paraId="18CFBB91" w14:textId="77777777" w:rsidR="00AB6DB1" w:rsidRPr="00CA59CC" w:rsidRDefault="00AB6DB1" w:rsidP="00AB6DB1">
            <w:pPr>
              <w:contextualSpacing/>
              <w:rPr>
                <w:rFonts w:ascii="Arial" w:eastAsia="Times New Roman" w:hAnsi="Arial" w:cs="Arial"/>
                <w:sz w:val="20"/>
                <w:szCs w:val="20"/>
              </w:rPr>
            </w:pPr>
          </w:p>
        </w:tc>
        <w:tc>
          <w:tcPr>
            <w:tcW w:w="725" w:type="pct"/>
          </w:tcPr>
          <w:p w14:paraId="745B6EFB" w14:textId="77777777" w:rsidR="00AB6DB1" w:rsidRPr="00CA59CC" w:rsidRDefault="00AB6DB1" w:rsidP="00AB6DB1">
            <w:pPr>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t>Ask if k15=1</w:t>
            </w:r>
          </w:p>
        </w:tc>
      </w:tr>
      <w:tr w:rsidR="00AB6DB1" w:rsidRPr="00CA59CC" w14:paraId="44D3601C" w14:textId="77777777" w:rsidTr="001E69BB">
        <w:tc>
          <w:tcPr>
            <w:tcW w:w="576" w:type="pct"/>
          </w:tcPr>
          <w:p w14:paraId="6DE5ED78"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K18</w:t>
            </w:r>
          </w:p>
        </w:tc>
        <w:tc>
          <w:tcPr>
            <w:tcW w:w="1340" w:type="pct"/>
          </w:tcPr>
          <w:p w14:paraId="28D415B2"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If yes to k17, what are the reasons that somebody </w:t>
            </w:r>
            <w:proofErr w:type="gramStart"/>
            <w:r w:rsidRPr="00CA59CC">
              <w:rPr>
                <w:rFonts w:ascii="Arial" w:eastAsia="Times New Roman" w:hAnsi="Arial" w:cs="Arial"/>
                <w:color w:val="000000"/>
                <w:sz w:val="20"/>
                <w:szCs w:val="20"/>
              </w:rPr>
              <w:t>taking</w:t>
            </w:r>
            <w:proofErr w:type="gramEnd"/>
            <w:r w:rsidRPr="00CA59CC">
              <w:rPr>
                <w:rFonts w:ascii="Arial" w:eastAsia="Times New Roman" w:hAnsi="Arial" w:cs="Arial"/>
                <w:color w:val="000000"/>
                <w:sz w:val="20"/>
                <w:szCs w:val="20"/>
              </w:rPr>
              <w:t xml:space="preserve"> pictures of your farm this season? </w:t>
            </w:r>
          </w:p>
        </w:tc>
        <w:tc>
          <w:tcPr>
            <w:tcW w:w="2358" w:type="pct"/>
          </w:tcPr>
          <w:p w14:paraId="6B51264D"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1. Seasonal monitoring </w:t>
            </w:r>
          </w:p>
          <w:p w14:paraId="2337539B"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2. Advise </w:t>
            </w:r>
          </w:p>
          <w:p w14:paraId="1C8F3010"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3. For payout </w:t>
            </w:r>
          </w:p>
          <w:p w14:paraId="3C33859E"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9. Don't know </w:t>
            </w:r>
          </w:p>
          <w:p w14:paraId="1F99D3E5"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99. Others, specify</w:t>
            </w:r>
          </w:p>
        </w:tc>
        <w:tc>
          <w:tcPr>
            <w:tcW w:w="725" w:type="pct"/>
          </w:tcPr>
          <w:p w14:paraId="6B62B555"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[Enumerator - Please don't read out the responses]</w:t>
            </w:r>
          </w:p>
        </w:tc>
      </w:tr>
      <w:tr w:rsidR="00AB6DB1" w:rsidRPr="00CA59CC" w14:paraId="6C0CE6A6" w14:textId="77777777" w:rsidTr="001E69BB">
        <w:tc>
          <w:tcPr>
            <w:tcW w:w="576" w:type="pct"/>
          </w:tcPr>
          <w:p w14:paraId="46C8E59A" w14:textId="77777777" w:rsidR="00AB6DB1" w:rsidRPr="00CA59CC" w:rsidRDefault="00AB6DB1" w:rsidP="00AB6DB1">
            <w:pPr>
              <w:contextualSpacing/>
              <w:rPr>
                <w:rFonts w:ascii="Arial" w:eastAsia="Times New Roman" w:hAnsi="Arial" w:cs="Arial"/>
                <w:color w:val="000000"/>
                <w:sz w:val="20"/>
                <w:szCs w:val="20"/>
              </w:rPr>
            </w:pPr>
            <w:bookmarkStart w:id="495" w:name="_Hlk180951078"/>
            <w:r w:rsidRPr="00CA59CC">
              <w:rPr>
                <w:rFonts w:ascii="Arial" w:eastAsia="Times New Roman" w:hAnsi="Arial" w:cs="Arial"/>
                <w:color w:val="000000"/>
                <w:sz w:val="20"/>
                <w:szCs w:val="20"/>
              </w:rPr>
              <w:t>K20</w:t>
            </w:r>
          </w:p>
        </w:tc>
        <w:tc>
          <w:tcPr>
            <w:tcW w:w="1340" w:type="pct"/>
          </w:tcPr>
          <w:p w14:paraId="241D0D41"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Which of the following is </w:t>
            </w:r>
            <w:proofErr w:type="gramStart"/>
            <w:r w:rsidRPr="00CA59CC">
              <w:rPr>
                <w:rFonts w:ascii="Arial" w:eastAsia="Times New Roman" w:hAnsi="Arial" w:cs="Arial"/>
                <w:color w:val="000000"/>
                <w:sz w:val="20"/>
                <w:szCs w:val="20"/>
              </w:rPr>
              <w:t>insured</w:t>
            </w:r>
            <w:proofErr w:type="gramEnd"/>
            <w:r w:rsidRPr="00CA59CC">
              <w:rPr>
                <w:rFonts w:ascii="Arial" w:eastAsia="Times New Roman" w:hAnsi="Arial" w:cs="Arial"/>
                <w:color w:val="000000"/>
                <w:sz w:val="20"/>
                <w:szCs w:val="20"/>
              </w:rPr>
              <w:t xml:space="preserve"> by the Picture-based insurance policy that PULA offers?</w:t>
            </w:r>
          </w:p>
        </w:tc>
        <w:tc>
          <w:tcPr>
            <w:tcW w:w="2358" w:type="pct"/>
          </w:tcPr>
          <w:p w14:paraId="099234F5"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1. Lack of rainfall / drought</w:t>
            </w:r>
          </w:p>
          <w:p w14:paraId="49065346"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 xml:space="preserve">2. Poor soil quality </w:t>
            </w:r>
          </w:p>
          <w:p w14:paraId="12B58E15"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3. Nutrient deficiencies</w:t>
            </w:r>
          </w:p>
          <w:p w14:paraId="5A187373"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4. Poor farming practices (</w:t>
            </w:r>
            <w:proofErr w:type="gramStart"/>
            <w:r w:rsidRPr="00CA59CC">
              <w:rPr>
                <w:rFonts w:ascii="Arial" w:hAnsi="Arial" w:cs="Arial"/>
                <w:sz w:val="20"/>
                <w:szCs w:val="20"/>
              </w:rPr>
              <w:t>example</w:t>
            </w:r>
            <w:proofErr w:type="gramEnd"/>
            <w:r w:rsidRPr="00CA59CC">
              <w:rPr>
                <w:rFonts w:ascii="Arial" w:hAnsi="Arial" w:cs="Arial"/>
                <w:sz w:val="20"/>
                <w:szCs w:val="20"/>
              </w:rPr>
              <w:t xml:space="preserve"> too much weed growing in the plot)</w:t>
            </w:r>
          </w:p>
          <w:p w14:paraId="7711E8FA"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5. Pests and diseases</w:t>
            </w:r>
          </w:p>
          <w:p w14:paraId="0523B5BC"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lastRenderedPageBreak/>
              <w:t>6. Extreme weather (frost, hailstorms)</w:t>
            </w:r>
          </w:p>
          <w:p w14:paraId="45FFAAF6"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7. Excess rainfall / flooding</w:t>
            </w:r>
          </w:p>
          <w:p w14:paraId="7C4E8C03" w14:textId="77777777" w:rsidR="00AB6DB1" w:rsidRPr="00CA59CC" w:rsidRDefault="00AB6DB1" w:rsidP="00AB6DB1">
            <w:pPr>
              <w:pStyle w:val="NoSpacing"/>
              <w:contextualSpacing/>
              <w:rPr>
                <w:rFonts w:ascii="Arial" w:hAnsi="Arial" w:cs="Arial"/>
                <w:sz w:val="20"/>
                <w:szCs w:val="20"/>
              </w:rPr>
            </w:pPr>
            <w:r w:rsidRPr="00CA59CC">
              <w:rPr>
                <w:rFonts w:ascii="Arial" w:hAnsi="Arial" w:cs="Arial"/>
                <w:sz w:val="20"/>
                <w:szCs w:val="20"/>
              </w:rPr>
              <w:t>8. Low average yields in an area</w:t>
            </w:r>
          </w:p>
          <w:p w14:paraId="6C5E3776"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9. Don’t know </w:t>
            </w:r>
          </w:p>
          <w:p w14:paraId="7582AB1E"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99. Others, specify</w:t>
            </w:r>
          </w:p>
          <w:p w14:paraId="30EB847A" w14:textId="77777777" w:rsidR="00AB6DB1" w:rsidRPr="00CA59CC" w:rsidRDefault="00AB6DB1" w:rsidP="00AB6DB1">
            <w:pPr>
              <w:pStyle w:val="NoSpacing"/>
              <w:contextualSpacing/>
              <w:rPr>
                <w:rFonts w:ascii="Arial" w:eastAsia="Times New Roman" w:hAnsi="Arial" w:cs="Arial"/>
                <w:color w:val="000000"/>
                <w:sz w:val="20"/>
                <w:szCs w:val="20"/>
              </w:rPr>
            </w:pPr>
          </w:p>
        </w:tc>
        <w:tc>
          <w:tcPr>
            <w:tcW w:w="725" w:type="pct"/>
          </w:tcPr>
          <w:p w14:paraId="5646096C" w14:textId="77777777" w:rsidR="00AB6DB1" w:rsidRPr="00CA59CC" w:rsidRDefault="00AB6DB1" w:rsidP="00AB6DB1">
            <w:pPr>
              <w:contextualSpacing/>
              <w:rPr>
                <w:rFonts w:ascii="Arial" w:eastAsia="Times New Roman" w:hAnsi="Arial" w:cs="Arial"/>
                <w:color w:val="FF0000"/>
                <w:sz w:val="20"/>
                <w:szCs w:val="20"/>
              </w:rPr>
            </w:pPr>
            <w:r w:rsidRPr="00CA59CC">
              <w:rPr>
                <w:rFonts w:ascii="Arial" w:eastAsia="Times New Roman" w:hAnsi="Arial" w:cs="Arial"/>
                <w:color w:val="FF0000"/>
                <w:sz w:val="20"/>
                <w:szCs w:val="20"/>
              </w:rPr>
              <w:lastRenderedPageBreak/>
              <w:t>Ask if k15=1</w:t>
            </w:r>
          </w:p>
          <w:p w14:paraId="57E44A8D"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${enumerator} - Please note that this is multiple choice, and you should read out </w:t>
            </w:r>
            <w:r w:rsidRPr="00CA59CC">
              <w:rPr>
                <w:rFonts w:ascii="Arial" w:eastAsia="Times New Roman" w:hAnsi="Arial" w:cs="Arial"/>
                <w:color w:val="000000"/>
                <w:sz w:val="20"/>
                <w:szCs w:val="20"/>
              </w:rPr>
              <w:lastRenderedPageBreak/>
              <w:t>the answer options!</w:t>
            </w:r>
          </w:p>
        </w:tc>
      </w:tr>
      <w:tr w:rsidR="00AB6DB1" w:rsidRPr="00CA59CC" w14:paraId="5FA672C7" w14:textId="77777777" w:rsidTr="001E69BB">
        <w:tc>
          <w:tcPr>
            <w:tcW w:w="576" w:type="pct"/>
          </w:tcPr>
          <w:p w14:paraId="5DA36151" w14:textId="77777777" w:rsidR="00AB6DB1" w:rsidRPr="00CA59CC" w:rsidRDefault="00AB6DB1" w:rsidP="00AB6DB1">
            <w:pPr>
              <w:contextualSpacing/>
              <w:rPr>
                <w:rFonts w:ascii="Arial" w:eastAsia="Times New Roman" w:hAnsi="Arial" w:cs="Arial"/>
                <w:color w:val="000000"/>
                <w:sz w:val="20"/>
                <w:szCs w:val="20"/>
              </w:rPr>
            </w:pPr>
            <w:bookmarkStart w:id="496" w:name="_Hlk180952020"/>
            <w:bookmarkEnd w:id="495"/>
            <w:r w:rsidRPr="00CA59CC">
              <w:rPr>
                <w:rFonts w:ascii="Arial" w:eastAsia="Times New Roman" w:hAnsi="Arial" w:cs="Arial"/>
                <w:color w:val="000000"/>
                <w:sz w:val="20"/>
                <w:szCs w:val="20"/>
              </w:rPr>
              <w:lastRenderedPageBreak/>
              <w:t>K21</w:t>
            </w:r>
          </w:p>
        </w:tc>
        <w:tc>
          <w:tcPr>
            <w:tcW w:w="1340" w:type="pct"/>
          </w:tcPr>
          <w:p w14:paraId="5FD93BB0" w14:textId="011A7903" w:rsidR="00AB6DB1" w:rsidRPr="00CA59CC" w:rsidRDefault="00AB6DB1" w:rsidP="00AB6DB1">
            <w:pPr>
              <w:contextualSpacing/>
              <w:rPr>
                <w:rFonts w:ascii="Arial" w:eastAsia="Times New Roman" w:hAnsi="Arial" w:cs="Arial"/>
                <w:color w:val="000000"/>
                <w:sz w:val="20"/>
                <w:szCs w:val="20"/>
              </w:rPr>
            </w:pPr>
            <w:bookmarkStart w:id="497" w:name="_Hlk180952169"/>
            <w:r w:rsidRPr="00CA59CC">
              <w:rPr>
                <w:rFonts w:ascii="Arial" w:eastAsia="Times New Roman" w:hAnsi="Arial" w:cs="Arial"/>
                <w:color w:val="000000"/>
                <w:sz w:val="20"/>
                <w:szCs w:val="20"/>
              </w:rPr>
              <w:t xml:space="preserve">For which crops </w:t>
            </w:r>
            <w:proofErr w:type="gramStart"/>
            <w:r w:rsidRPr="00CA59CC">
              <w:rPr>
                <w:rFonts w:ascii="Arial" w:eastAsia="Times New Roman" w:hAnsi="Arial" w:cs="Arial"/>
                <w:color w:val="000000"/>
                <w:sz w:val="20"/>
                <w:szCs w:val="20"/>
              </w:rPr>
              <w:t>were</w:t>
            </w:r>
            <w:proofErr w:type="gramEnd"/>
            <w:r w:rsidRPr="00CA59CC">
              <w:rPr>
                <w:rFonts w:ascii="Arial" w:eastAsia="Times New Roman" w:hAnsi="Arial" w:cs="Arial"/>
                <w:color w:val="000000"/>
                <w:sz w:val="20"/>
                <w:szCs w:val="20"/>
              </w:rPr>
              <w:t xml:space="preserve"> you offered the picture-based insurance policy during the </w:t>
            </w:r>
            <w:r>
              <w:rPr>
                <w:rFonts w:ascii="Arial" w:eastAsia="Times New Roman" w:hAnsi="Arial" w:cs="Arial"/>
                <w:color w:val="000000"/>
                <w:sz w:val="20"/>
                <w:szCs w:val="20"/>
              </w:rPr>
              <w:t>20</w:t>
            </w:r>
            <w:r w:rsidR="00C30F47">
              <w:rPr>
                <w:rFonts w:ascii="Arial" w:eastAsia="Times New Roman" w:hAnsi="Arial" w:cs="Arial"/>
                <w:color w:val="000000"/>
                <w:sz w:val="20"/>
                <w:szCs w:val="20"/>
              </w:rPr>
              <w:t>16/17</w:t>
            </w:r>
            <w:r w:rsidRPr="00CA59CC">
              <w:rPr>
                <w:rFonts w:ascii="Arial" w:eastAsia="Times New Roman" w:hAnsi="Arial" w:cs="Arial"/>
                <w:color w:val="000000"/>
                <w:sz w:val="20"/>
                <w:szCs w:val="20"/>
              </w:rPr>
              <w:t xml:space="preserve"> Meher season? [Select all that apply]</w:t>
            </w:r>
            <w:bookmarkEnd w:id="497"/>
          </w:p>
        </w:tc>
        <w:tc>
          <w:tcPr>
            <w:tcW w:w="2358" w:type="pct"/>
          </w:tcPr>
          <w:p w14:paraId="5E6114BB" w14:textId="77777777" w:rsidR="00E2334A" w:rsidRDefault="00AB6DB1" w:rsidP="00E2334A">
            <w:pPr>
              <w:contextualSpacing/>
              <w:rPr>
                <w:ins w:id="498" w:author="Porter, Maria - (mariaporter)" w:date="2025-06-23T11:11:00Z" w16du:dateUtc="2025-06-23T18:11:00Z"/>
                <w:rFonts w:ascii="Arial" w:eastAsia="Times New Roman" w:hAnsi="Arial" w:cs="Arial"/>
                <w:color w:val="000000"/>
                <w:sz w:val="20"/>
                <w:szCs w:val="20"/>
              </w:rPr>
            </w:pPr>
            <w:del w:id="499" w:author="Porter, Maria - (mariaporter)" w:date="2025-06-23T11:11:00Z" w16du:dateUtc="2025-06-23T18:11:00Z">
              <w:r w:rsidRPr="00CA59CC" w:rsidDel="00E2334A">
                <w:rPr>
                  <w:rFonts w:ascii="Arial" w:eastAsia="Times New Roman" w:hAnsi="Arial" w:cs="Arial"/>
                  <w:color w:val="000000"/>
                  <w:sz w:val="20"/>
                  <w:szCs w:val="20"/>
                </w:rPr>
                <w:delText>[Crop code]</w:delText>
              </w:r>
            </w:del>
            <w:ins w:id="500" w:author="Porter, Maria - (mariaporter)" w:date="2025-06-23T11:11:00Z" w16du:dateUtc="2025-06-23T18:11:00Z">
              <w:r w:rsidR="00E2334A">
                <w:rPr>
                  <w:rFonts w:ascii="Arial" w:eastAsia="Times New Roman" w:hAnsi="Arial" w:cs="Arial"/>
                  <w:color w:val="000000"/>
                  <w:sz w:val="20"/>
                  <w:szCs w:val="20"/>
                </w:rPr>
                <w:t>1. TEF</w:t>
              </w:r>
            </w:ins>
          </w:p>
          <w:p w14:paraId="016C2CD1" w14:textId="77777777" w:rsidR="00E2334A" w:rsidRDefault="00E2334A" w:rsidP="00E2334A">
            <w:pPr>
              <w:contextualSpacing/>
              <w:rPr>
                <w:ins w:id="501" w:author="Porter, Maria - (mariaporter)" w:date="2025-06-23T11:12:00Z" w16du:dateUtc="2025-06-23T18:12:00Z"/>
                <w:rFonts w:ascii="Arial" w:eastAsia="Times New Roman" w:hAnsi="Arial" w:cs="Arial"/>
                <w:color w:val="000000"/>
                <w:sz w:val="20"/>
                <w:szCs w:val="20"/>
              </w:rPr>
            </w:pPr>
            <w:ins w:id="502" w:author="Porter, Maria - (mariaporter)" w:date="2025-06-23T11:12:00Z" w16du:dateUtc="2025-06-23T18:12:00Z">
              <w:r>
                <w:rPr>
                  <w:rFonts w:ascii="Arial" w:eastAsia="Times New Roman" w:hAnsi="Arial" w:cs="Arial"/>
                  <w:color w:val="000000"/>
                  <w:sz w:val="20"/>
                  <w:szCs w:val="20"/>
                </w:rPr>
                <w:t>2. WHEAT</w:t>
              </w:r>
            </w:ins>
          </w:p>
          <w:p w14:paraId="2BD3B1EB" w14:textId="0E1F3E0F" w:rsidR="00E2334A" w:rsidRPr="00E2334A" w:rsidRDefault="00E2334A" w:rsidP="00E2334A">
            <w:pPr>
              <w:contextualSpacing/>
              <w:rPr>
                <w:rFonts w:ascii="Arial" w:eastAsia="Times New Roman" w:hAnsi="Arial" w:cs="Arial"/>
                <w:color w:val="000000"/>
                <w:sz w:val="20"/>
                <w:szCs w:val="20"/>
              </w:rPr>
            </w:pPr>
            <w:ins w:id="503" w:author="Porter, Maria - (mariaporter)" w:date="2025-06-23T11:12:00Z" w16du:dateUtc="2025-06-23T18:12:00Z">
              <w:r>
                <w:rPr>
                  <w:rFonts w:ascii="Arial" w:eastAsia="Times New Roman" w:hAnsi="Arial" w:cs="Arial"/>
                  <w:color w:val="000000"/>
                  <w:sz w:val="20"/>
                  <w:szCs w:val="20"/>
                </w:rPr>
                <w:t>3. TEFF AND WHEAT</w:t>
              </w:r>
            </w:ins>
          </w:p>
        </w:tc>
        <w:tc>
          <w:tcPr>
            <w:tcW w:w="725" w:type="pct"/>
          </w:tcPr>
          <w:p w14:paraId="735D5C2F"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FF0000"/>
                <w:sz w:val="20"/>
                <w:szCs w:val="20"/>
              </w:rPr>
              <w:t>Ask if k16b=1</w:t>
            </w:r>
          </w:p>
        </w:tc>
      </w:tr>
      <w:tr w:rsidR="00AB6DB1" w:rsidRPr="00CA59CC" w14:paraId="51FBAEB8" w14:textId="77777777" w:rsidTr="001E69BB">
        <w:tc>
          <w:tcPr>
            <w:tcW w:w="576" w:type="pct"/>
          </w:tcPr>
          <w:p w14:paraId="0F8E384D" w14:textId="77777777" w:rsidR="00AB6DB1" w:rsidRPr="00CA59CC" w:rsidRDefault="00AB6DB1" w:rsidP="00AB6DB1">
            <w:pPr>
              <w:contextualSpacing/>
              <w:rPr>
                <w:rFonts w:ascii="Arial" w:eastAsia="Times New Roman" w:hAnsi="Arial" w:cs="Arial"/>
                <w:color w:val="000000"/>
                <w:sz w:val="20"/>
                <w:szCs w:val="20"/>
              </w:rPr>
            </w:pPr>
            <w:bookmarkStart w:id="504" w:name="_Hlk180952854"/>
            <w:bookmarkEnd w:id="496"/>
            <w:r w:rsidRPr="00CA59CC">
              <w:rPr>
                <w:rFonts w:ascii="Arial" w:eastAsia="Times New Roman" w:hAnsi="Arial" w:cs="Arial"/>
                <w:color w:val="000000"/>
                <w:sz w:val="20"/>
                <w:szCs w:val="20"/>
              </w:rPr>
              <w:t>K22</w:t>
            </w:r>
          </w:p>
        </w:tc>
        <w:tc>
          <w:tcPr>
            <w:tcW w:w="1340" w:type="pct"/>
          </w:tcPr>
          <w:p w14:paraId="5E12AD0D"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How much was the premium you paid for the picture-based insurance policy? [write -88 if the respondent </w:t>
            </w:r>
            <w:proofErr w:type="gramStart"/>
            <w:r w:rsidRPr="00CA59CC">
              <w:rPr>
                <w:rFonts w:ascii="Arial" w:eastAsia="Times New Roman" w:hAnsi="Arial" w:cs="Arial"/>
                <w:color w:val="000000"/>
                <w:sz w:val="20"/>
                <w:szCs w:val="20"/>
              </w:rPr>
              <w:t>don’t</w:t>
            </w:r>
            <w:proofErr w:type="gramEnd"/>
            <w:r w:rsidRPr="00CA59CC">
              <w:rPr>
                <w:rFonts w:ascii="Arial" w:eastAsia="Times New Roman" w:hAnsi="Arial" w:cs="Arial"/>
                <w:color w:val="000000"/>
                <w:sz w:val="20"/>
                <w:szCs w:val="20"/>
              </w:rPr>
              <w:t xml:space="preserve"> know, allow zero value if obtained for free]</w:t>
            </w:r>
          </w:p>
        </w:tc>
        <w:tc>
          <w:tcPr>
            <w:tcW w:w="2358" w:type="pct"/>
          </w:tcPr>
          <w:p w14:paraId="0D85A5B7"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Birr</w:t>
            </w:r>
          </w:p>
        </w:tc>
        <w:tc>
          <w:tcPr>
            <w:tcW w:w="725" w:type="pct"/>
          </w:tcPr>
          <w:p w14:paraId="5B3316B9"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FF0000"/>
                <w:sz w:val="20"/>
                <w:szCs w:val="20"/>
              </w:rPr>
              <w:t>Ask if k17=1</w:t>
            </w:r>
          </w:p>
        </w:tc>
      </w:tr>
      <w:tr w:rsidR="00AB6DB1" w:rsidRPr="00CA59CC" w14:paraId="221D8C11" w14:textId="77777777" w:rsidTr="001E69BB">
        <w:tc>
          <w:tcPr>
            <w:tcW w:w="576" w:type="pct"/>
          </w:tcPr>
          <w:p w14:paraId="3F6A97D2"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K23</w:t>
            </w:r>
          </w:p>
        </w:tc>
        <w:tc>
          <w:tcPr>
            <w:tcW w:w="1340" w:type="pct"/>
          </w:tcPr>
          <w:p w14:paraId="774F17FF"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 xml:space="preserve">How much was the sum insured (the maximum amount you will receive from this picture-based insurance coverage/policy) [write -88 if the respondent </w:t>
            </w:r>
            <w:proofErr w:type="gramStart"/>
            <w:r w:rsidRPr="00CA59CC">
              <w:rPr>
                <w:rFonts w:ascii="Arial" w:eastAsia="Times New Roman" w:hAnsi="Arial" w:cs="Arial"/>
                <w:color w:val="000000"/>
                <w:sz w:val="20"/>
                <w:szCs w:val="20"/>
              </w:rPr>
              <w:t>don’t</w:t>
            </w:r>
            <w:proofErr w:type="gramEnd"/>
            <w:r w:rsidRPr="00CA59CC">
              <w:rPr>
                <w:rFonts w:ascii="Arial" w:eastAsia="Times New Roman" w:hAnsi="Arial" w:cs="Arial"/>
                <w:color w:val="000000"/>
                <w:sz w:val="20"/>
                <w:szCs w:val="20"/>
              </w:rPr>
              <w:t xml:space="preserve"> know]</w:t>
            </w:r>
          </w:p>
        </w:tc>
        <w:tc>
          <w:tcPr>
            <w:tcW w:w="2358" w:type="pct"/>
          </w:tcPr>
          <w:p w14:paraId="30588122"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000000"/>
                <w:sz w:val="20"/>
                <w:szCs w:val="20"/>
              </w:rPr>
              <w:t>Birr</w:t>
            </w:r>
          </w:p>
        </w:tc>
        <w:tc>
          <w:tcPr>
            <w:tcW w:w="725" w:type="pct"/>
          </w:tcPr>
          <w:p w14:paraId="4E5EB39E" w14:textId="77777777" w:rsidR="00AB6DB1" w:rsidRPr="00CA59CC" w:rsidRDefault="00AB6DB1" w:rsidP="00AB6DB1">
            <w:pPr>
              <w:contextualSpacing/>
              <w:rPr>
                <w:rFonts w:ascii="Arial" w:eastAsia="Times New Roman" w:hAnsi="Arial" w:cs="Arial"/>
                <w:color w:val="000000"/>
                <w:sz w:val="20"/>
                <w:szCs w:val="20"/>
              </w:rPr>
            </w:pPr>
            <w:r w:rsidRPr="00CA59CC">
              <w:rPr>
                <w:rFonts w:ascii="Arial" w:eastAsia="Times New Roman" w:hAnsi="Arial" w:cs="Arial"/>
                <w:color w:val="FF0000"/>
                <w:sz w:val="20"/>
                <w:szCs w:val="20"/>
              </w:rPr>
              <w:t>Ask if k17=1</w:t>
            </w:r>
          </w:p>
        </w:tc>
      </w:tr>
      <w:tr w:rsidR="00AB6DB1" w:rsidRPr="00CA59CC" w14:paraId="040990BD" w14:textId="77777777" w:rsidTr="001E69BB">
        <w:tc>
          <w:tcPr>
            <w:tcW w:w="576" w:type="pct"/>
          </w:tcPr>
          <w:p w14:paraId="0CD89218" w14:textId="0BAAB965" w:rsidR="00AB6DB1" w:rsidRPr="00CA59CC"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K24a</w:t>
            </w:r>
          </w:p>
        </w:tc>
        <w:tc>
          <w:tcPr>
            <w:tcW w:w="1340" w:type="pct"/>
          </w:tcPr>
          <w:p w14:paraId="6B695884" w14:textId="01DA053B" w:rsidR="00AB6DB1" w:rsidRPr="00CA59CC"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Did you receive an insurance payout from Pula this past </w:t>
            </w:r>
            <w:commentRangeStart w:id="505"/>
            <w:r>
              <w:rPr>
                <w:rFonts w:ascii="Arial" w:eastAsia="Times New Roman" w:hAnsi="Arial" w:cs="Arial"/>
                <w:color w:val="000000"/>
                <w:sz w:val="20"/>
                <w:szCs w:val="20"/>
              </w:rPr>
              <w:t>20</w:t>
            </w:r>
            <w:r w:rsidR="00C30F47">
              <w:rPr>
                <w:rFonts w:ascii="Arial" w:eastAsia="Times New Roman" w:hAnsi="Arial" w:cs="Arial"/>
                <w:color w:val="000000"/>
                <w:sz w:val="20"/>
                <w:szCs w:val="20"/>
              </w:rPr>
              <w:t>16/17</w:t>
            </w:r>
            <w:r>
              <w:rPr>
                <w:rFonts w:ascii="Arial" w:eastAsia="Times New Roman" w:hAnsi="Arial" w:cs="Arial"/>
                <w:color w:val="000000"/>
                <w:sz w:val="20"/>
                <w:szCs w:val="20"/>
              </w:rPr>
              <w:t xml:space="preserve"> </w:t>
            </w:r>
            <w:commentRangeEnd w:id="505"/>
            <w:r w:rsidR="002C4AA7">
              <w:rPr>
                <w:rStyle w:val="CommentReference"/>
              </w:rPr>
              <w:commentReference w:id="505"/>
            </w:r>
            <w:r>
              <w:rPr>
                <w:rFonts w:ascii="Arial" w:eastAsia="Times New Roman" w:hAnsi="Arial" w:cs="Arial"/>
                <w:color w:val="000000"/>
                <w:sz w:val="20"/>
                <w:szCs w:val="20"/>
              </w:rPr>
              <w:t>Meher season?</w:t>
            </w:r>
          </w:p>
        </w:tc>
        <w:tc>
          <w:tcPr>
            <w:tcW w:w="2358" w:type="pct"/>
          </w:tcPr>
          <w:p w14:paraId="4375A9D4" w14:textId="1B9F04CC" w:rsidR="00AB6DB1" w:rsidRPr="00CA59CC"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1 Yes 0 No</w:t>
            </w:r>
          </w:p>
        </w:tc>
        <w:tc>
          <w:tcPr>
            <w:tcW w:w="725" w:type="pct"/>
          </w:tcPr>
          <w:p w14:paraId="1400F6D2" w14:textId="0F07BF05" w:rsidR="00AB6DB1" w:rsidRPr="00CA59CC" w:rsidRDefault="00AB6DB1" w:rsidP="00AB6DB1">
            <w:pPr>
              <w:contextualSpacing/>
              <w:rPr>
                <w:rFonts w:ascii="Arial" w:eastAsia="Times New Roman" w:hAnsi="Arial" w:cs="Arial"/>
                <w:color w:val="FF0000"/>
                <w:sz w:val="20"/>
                <w:szCs w:val="20"/>
              </w:rPr>
            </w:pPr>
            <w:r>
              <w:rPr>
                <w:rFonts w:ascii="Arial" w:eastAsia="Times New Roman" w:hAnsi="Arial" w:cs="Arial"/>
                <w:color w:val="FF0000"/>
                <w:sz w:val="20"/>
                <w:szCs w:val="20"/>
              </w:rPr>
              <w:t xml:space="preserve">If </w:t>
            </w:r>
            <w:proofErr w:type="gramStart"/>
            <w:r>
              <w:rPr>
                <w:rFonts w:ascii="Arial" w:eastAsia="Times New Roman" w:hAnsi="Arial" w:cs="Arial"/>
                <w:color w:val="FF0000"/>
                <w:sz w:val="20"/>
                <w:szCs w:val="20"/>
              </w:rPr>
              <w:t>no</w:t>
            </w:r>
            <w:proofErr w:type="gramEnd"/>
            <w:r>
              <w:rPr>
                <w:rFonts w:ascii="Arial" w:eastAsia="Times New Roman" w:hAnsi="Arial" w:cs="Arial"/>
                <w:color w:val="FF0000"/>
                <w:sz w:val="20"/>
                <w:szCs w:val="20"/>
              </w:rPr>
              <w:t>, skip to next section</w:t>
            </w:r>
          </w:p>
        </w:tc>
      </w:tr>
      <w:tr w:rsidR="00AB6DB1" w:rsidRPr="00CA59CC" w14:paraId="3FC22136" w14:textId="77777777" w:rsidTr="001E69BB">
        <w:tc>
          <w:tcPr>
            <w:tcW w:w="576" w:type="pct"/>
          </w:tcPr>
          <w:p w14:paraId="3B3C1D67" w14:textId="22951EF9"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K24b</w:t>
            </w:r>
          </w:p>
        </w:tc>
        <w:tc>
          <w:tcPr>
            <w:tcW w:w="1340" w:type="pct"/>
          </w:tcPr>
          <w:p w14:paraId="0C40D02A" w14:textId="678529D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Was this insurance payout from Pula’s standard area yield index insurance program or from picture-based insurance?</w:t>
            </w:r>
          </w:p>
        </w:tc>
        <w:tc>
          <w:tcPr>
            <w:tcW w:w="2358" w:type="pct"/>
          </w:tcPr>
          <w:p w14:paraId="1F2EEDB1" w14:textId="7777777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1. Standard Pula Index </w:t>
            </w:r>
          </w:p>
          <w:p w14:paraId="28BA87A1" w14:textId="7777777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2. PBI</w:t>
            </w:r>
          </w:p>
          <w:p w14:paraId="246296BE" w14:textId="7777777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3. Both</w:t>
            </w:r>
          </w:p>
          <w:p w14:paraId="2D7E8345" w14:textId="5083616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9. Don’t know</w:t>
            </w:r>
          </w:p>
        </w:tc>
        <w:tc>
          <w:tcPr>
            <w:tcW w:w="725" w:type="pct"/>
          </w:tcPr>
          <w:p w14:paraId="697EC7C1" w14:textId="77777777" w:rsidR="00AB6DB1" w:rsidRDefault="00AB6DB1" w:rsidP="00AB6DB1">
            <w:pPr>
              <w:contextualSpacing/>
              <w:rPr>
                <w:rFonts w:ascii="Arial" w:eastAsia="Times New Roman" w:hAnsi="Arial" w:cs="Arial"/>
                <w:color w:val="FF0000"/>
                <w:sz w:val="20"/>
                <w:szCs w:val="20"/>
              </w:rPr>
            </w:pPr>
          </w:p>
        </w:tc>
      </w:tr>
      <w:tr w:rsidR="00AB6DB1" w:rsidRPr="00CA59CC" w14:paraId="330B500A" w14:textId="77777777" w:rsidTr="001E69BB">
        <w:tc>
          <w:tcPr>
            <w:tcW w:w="576" w:type="pct"/>
          </w:tcPr>
          <w:p w14:paraId="5394C8F0" w14:textId="76C9858D"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K25</w:t>
            </w:r>
          </w:p>
        </w:tc>
        <w:tc>
          <w:tcPr>
            <w:tcW w:w="1340" w:type="pct"/>
          </w:tcPr>
          <w:p w14:paraId="0DED8492" w14:textId="0EA508C2"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For which crop(s) did you receive a payout?</w:t>
            </w:r>
          </w:p>
        </w:tc>
        <w:tc>
          <w:tcPr>
            <w:tcW w:w="2358" w:type="pct"/>
          </w:tcPr>
          <w:p w14:paraId="6C037F4C" w14:textId="1B241D6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1 teff 2 wheat 3 both</w:t>
            </w:r>
          </w:p>
        </w:tc>
        <w:tc>
          <w:tcPr>
            <w:tcW w:w="725" w:type="pct"/>
          </w:tcPr>
          <w:p w14:paraId="5D377188" w14:textId="32AEF664" w:rsidR="00AB6DB1" w:rsidRPr="00CA59CC" w:rsidRDefault="00AB6DB1" w:rsidP="00AB6DB1">
            <w:pPr>
              <w:contextualSpacing/>
              <w:rPr>
                <w:rFonts w:ascii="Arial" w:eastAsia="Times New Roman" w:hAnsi="Arial" w:cs="Arial"/>
                <w:color w:val="FF0000"/>
                <w:sz w:val="20"/>
                <w:szCs w:val="20"/>
              </w:rPr>
            </w:pPr>
            <w:r>
              <w:rPr>
                <w:rFonts w:ascii="Arial" w:eastAsia="Times New Roman" w:hAnsi="Arial" w:cs="Arial"/>
                <w:color w:val="FF0000"/>
                <w:sz w:val="20"/>
                <w:szCs w:val="20"/>
              </w:rPr>
              <w:t>Ask if K24</w:t>
            </w:r>
            <w:ins w:id="506" w:author="Porter, Maria - (mariaporter)" w:date="2025-06-23T11:10:00Z" w16du:dateUtc="2025-06-23T18:10:00Z">
              <w:r w:rsidR="00E2334A">
                <w:rPr>
                  <w:rFonts w:ascii="Arial" w:eastAsia="Times New Roman" w:hAnsi="Arial" w:cs="Arial"/>
                  <w:color w:val="FF0000"/>
                  <w:sz w:val="20"/>
                  <w:szCs w:val="20"/>
                </w:rPr>
                <w:t>a</w:t>
              </w:r>
            </w:ins>
            <w:r>
              <w:rPr>
                <w:rFonts w:ascii="Arial" w:eastAsia="Times New Roman" w:hAnsi="Arial" w:cs="Arial"/>
                <w:color w:val="FF0000"/>
                <w:sz w:val="20"/>
                <w:szCs w:val="20"/>
              </w:rPr>
              <w:t>=1</w:t>
            </w:r>
          </w:p>
        </w:tc>
      </w:tr>
      <w:tr w:rsidR="00AB6DB1" w:rsidRPr="00CA59CC" w14:paraId="0307194D" w14:textId="77777777" w:rsidTr="001E69BB">
        <w:tc>
          <w:tcPr>
            <w:tcW w:w="576" w:type="pct"/>
          </w:tcPr>
          <w:p w14:paraId="41EB65AB" w14:textId="74397C41"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K26a</w:t>
            </w:r>
          </w:p>
        </w:tc>
        <w:tc>
          <w:tcPr>
            <w:tcW w:w="1340" w:type="pct"/>
          </w:tcPr>
          <w:p w14:paraId="7EA815E7" w14:textId="75F72BCB"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How much did you receive from Pula in the form of an insurance payout</w:t>
            </w:r>
            <w:r w:rsidR="002C4AA7">
              <w:rPr>
                <w:rFonts w:ascii="Arial" w:eastAsia="Times New Roman" w:hAnsi="Arial" w:cs="Arial"/>
                <w:color w:val="000000"/>
                <w:sz w:val="20"/>
                <w:szCs w:val="20"/>
              </w:rPr>
              <w:t xml:space="preserve"> (teff)</w:t>
            </w:r>
            <w:r>
              <w:rPr>
                <w:rFonts w:ascii="Arial" w:eastAsia="Times New Roman" w:hAnsi="Arial" w:cs="Arial"/>
                <w:color w:val="000000"/>
                <w:sz w:val="20"/>
                <w:szCs w:val="20"/>
              </w:rPr>
              <w:t>?</w:t>
            </w:r>
          </w:p>
        </w:tc>
        <w:tc>
          <w:tcPr>
            <w:tcW w:w="2358" w:type="pct"/>
          </w:tcPr>
          <w:p w14:paraId="115D3562" w14:textId="4B176723"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0 to K23 Birr</w:t>
            </w:r>
          </w:p>
        </w:tc>
        <w:tc>
          <w:tcPr>
            <w:tcW w:w="725" w:type="pct"/>
          </w:tcPr>
          <w:p w14:paraId="3FD5AAD2" w14:textId="7AB6A8D1" w:rsidR="00AB6DB1" w:rsidRDefault="00AB6DB1" w:rsidP="00AB6DB1">
            <w:pPr>
              <w:contextualSpacing/>
              <w:rPr>
                <w:rFonts w:ascii="Arial" w:eastAsia="Times New Roman" w:hAnsi="Arial" w:cs="Arial"/>
                <w:color w:val="FF0000"/>
                <w:sz w:val="20"/>
                <w:szCs w:val="20"/>
              </w:rPr>
            </w:pPr>
            <w:r>
              <w:rPr>
                <w:rFonts w:ascii="Arial" w:eastAsia="Times New Roman" w:hAnsi="Arial" w:cs="Arial"/>
                <w:color w:val="FF0000"/>
                <w:sz w:val="20"/>
                <w:szCs w:val="20"/>
              </w:rPr>
              <w:t>Answer for teff if K25=3</w:t>
            </w:r>
          </w:p>
        </w:tc>
      </w:tr>
      <w:tr w:rsidR="00AB6DB1" w:rsidRPr="00CA59CC" w14:paraId="67776FF7" w14:textId="77777777" w:rsidTr="001E69BB">
        <w:tc>
          <w:tcPr>
            <w:tcW w:w="576" w:type="pct"/>
          </w:tcPr>
          <w:p w14:paraId="49E4A7E3" w14:textId="3F947CA6"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K</w:t>
            </w:r>
            <w:ins w:id="507" w:author="Abate, Gashaw Tadesse (IFPRI)" w:date="2025-06-03T14:42:00Z" w16du:dateUtc="2025-06-03T18:42:00Z">
              <w:r>
                <w:rPr>
                  <w:rFonts w:ascii="Arial" w:eastAsia="Times New Roman" w:hAnsi="Arial" w:cs="Arial"/>
                  <w:color w:val="000000"/>
                  <w:sz w:val="20"/>
                  <w:szCs w:val="20"/>
                </w:rPr>
                <w:t>2</w:t>
              </w:r>
            </w:ins>
            <w:r>
              <w:rPr>
                <w:rFonts w:ascii="Arial" w:eastAsia="Times New Roman" w:hAnsi="Arial" w:cs="Arial"/>
                <w:color w:val="000000"/>
                <w:sz w:val="20"/>
                <w:szCs w:val="20"/>
              </w:rPr>
              <w:t>6b</w:t>
            </w:r>
          </w:p>
        </w:tc>
        <w:tc>
          <w:tcPr>
            <w:tcW w:w="1340" w:type="pct"/>
          </w:tcPr>
          <w:p w14:paraId="64097FA3" w14:textId="3822288F"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How much did you receive from Pula in the form of an insurance payout</w:t>
            </w:r>
            <w:r w:rsidR="002C4AA7">
              <w:rPr>
                <w:rFonts w:ascii="Arial" w:eastAsia="Times New Roman" w:hAnsi="Arial" w:cs="Arial"/>
                <w:color w:val="000000"/>
                <w:sz w:val="20"/>
                <w:szCs w:val="20"/>
              </w:rPr>
              <w:t xml:space="preserve"> (wheat)</w:t>
            </w:r>
            <w:r>
              <w:rPr>
                <w:rFonts w:ascii="Arial" w:eastAsia="Times New Roman" w:hAnsi="Arial" w:cs="Arial"/>
                <w:color w:val="000000"/>
                <w:sz w:val="20"/>
                <w:szCs w:val="20"/>
              </w:rPr>
              <w:t>?</w:t>
            </w:r>
          </w:p>
        </w:tc>
        <w:tc>
          <w:tcPr>
            <w:tcW w:w="2358" w:type="pct"/>
          </w:tcPr>
          <w:p w14:paraId="5B7277B1" w14:textId="41DAC453"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0 to K23 Birr</w:t>
            </w:r>
          </w:p>
        </w:tc>
        <w:tc>
          <w:tcPr>
            <w:tcW w:w="725" w:type="pct"/>
          </w:tcPr>
          <w:p w14:paraId="51669538" w14:textId="0375795A" w:rsidR="00AB6DB1" w:rsidRDefault="00AB6DB1" w:rsidP="00AB6DB1">
            <w:pPr>
              <w:contextualSpacing/>
              <w:rPr>
                <w:rFonts w:ascii="Arial" w:eastAsia="Times New Roman" w:hAnsi="Arial" w:cs="Arial"/>
                <w:color w:val="FF0000"/>
                <w:sz w:val="20"/>
                <w:szCs w:val="20"/>
              </w:rPr>
            </w:pPr>
            <w:r>
              <w:rPr>
                <w:rFonts w:ascii="Arial" w:eastAsia="Times New Roman" w:hAnsi="Arial" w:cs="Arial"/>
                <w:color w:val="FF0000"/>
                <w:sz w:val="20"/>
                <w:szCs w:val="20"/>
              </w:rPr>
              <w:t>Answer for wheat if K25=3</w:t>
            </w:r>
          </w:p>
        </w:tc>
      </w:tr>
      <w:tr w:rsidR="00AB6DB1" w:rsidRPr="00CA59CC" w14:paraId="6D7ACF57" w14:textId="77777777" w:rsidTr="001E69BB">
        <w:tc>
          <w:tcPr>
            <w:tcW w:w="576" w:type="pct"/>
          </w:tcPr>
          <w:p w14:paraId="62BF1D44" w14:textId="17D169EA" w:rsidR="00AB6DB1" w:rsidRDefault="00AB6DB1" w:rsidP="00AB6DB1">
            <w:pPr>
              <w:contextualSpacing/>
              <w:rPr>
                <w:rFonts w:ascii="Arial" w:eastAsia="Times New Roman" w:hAnsi="Arial" w:cs="Arial"/>
                <w:color w:val="000000"/>
                <w:sz w:val="20"/>
                <w:szCs w:val="20"/>
              </w:rPr>
            </w:pPr>
            <w:del w:id="508" w:author="Porter, Maria - (mariaporter)" w:date="2025-06-13T07:13:00Z" w16du:dateUtc="2025-06-13T14:13:00Z">
              <w:r w:rsidDel="00933188">
                <w:rPr>
                  <w:rFonts w:ascii="Arial" w:eastAsia="Times New Roman" w:hAnsi="Arial" w:cs="Arial"/>
                  <w:color w:val="000000"/>
                  <w:sz w:val="20"/>
                  <w:szCs w:val="20"/>
                </w:rPr>
                <w:delText xml:space="preserve">K27a </w:delText>
              </w:r>
            </w:del>
          </w:p>
        </w:tc>
        <w:tc>
          <w:tcPr>
            <w:tcW w:w="1340" w:type="pct"/>
          </w:tcPr>
          <w:p w14:paraId="58D2B4CF" w14:textId="34180054" w:rsidR="00AB6DB1" w:rsidRDefault="00AB6DB1" w:rsidP="00AB6DB1">
            <w:pPr>
              <w:contextualSpacing/>
              <w:rPr>
                <w:rFonts w:ascii="Arial" w:eastAsia="Times New Roman" w:hAnsi="Arial" w:cs="Arial"/>
                <w:color w:val="000000"/>
                <w:sz w:val="20"/>
                <w:szCs w:val="20"/>
              </w:rPr>
            </w:pPr>
            <w:del w:id="509" w:author="Porter, Maria - (mariaporter)" w:date="2025-06-13T07:13:00Z" w16du:dateUtc="2025-06-13T14:13:00Z">
              <w:r w:rsidDel="00933188">
                <w:rPr>
                  <w:rFonts w:ascii="Arial" w:eastAsia="Times New Roman" w:hAnsi="Arial" w:cs="Arial"/>
                  <w:color w:val="000000"/>
                  <w:sz w:val="20"/>
                  <w:szCs w:val="20"/>
                </w:rPr>
                <w:delText>How much damage was there to your crop?</w:delText>
              </w:r>
            </w:del>
          </w:p>
        </w:tc>
        <w:tc>
          <w:tcPr>
            <w:tcW w:w="2358" w:type="pct"/>
          </w:tcPr>
          <w:p w14:paraId="266F53C0" w14:textId="1B87641A" w:rsidR="00AB6DB1" w:rsidRDefault="00AB6DB1" w:rsidP="00AB6DB1">
            <w:pPr>
              <w:contextualSpacing/>
              <w:rPr>
                <w:rFonts w:ascii="Arial" w:eastAsia="Times New Roman" w:hAnsi="Arial" w:cs="Arial"/>
                <w:color w:val="000000"/>
                <w:sz w:val="20"/>
                <w:szCs w:val="20"/>
              </w:rPr>
            </w:pPr>
            <w:del w:id="510" w:author="Porter, Maria - (mariaporter)" w:date="2025-06-13T07:13:00Z" w16du:dateUtc="2025-06-13T14:13:00Z">
              <w:r w:rsidDel="00933188">
                <w:rPr>
                  <w:rFonts w:ascii="Arial" w:eastAsia="Times New Roman" w:hAnsi="Arial" w:cs="Arial"/>
                  <w:color w:val="000000"/>
                  <w:sz w:val="20"/>
                  <w:szCs w:val="20"/>
                </w:rPr>
                <w:delText>0-100% or 999 if Don’t know</w:delText>
              </w:r>
            </w:del>
          </w:p>
        </w:tc>
        <w:tc>
          <w:tcPr>
            <w:tcW w:w="725" w:type="pct"/>
          </w:tcPr>
          <w:p w14:paraId="17ECAB78" w14:textId="34EDA2B2" w:rsidR="00AB6DB1" w:rsidRDefault="00AB6DB1" w:rsidP="00AB6DB1">
            <w:pPr>
              <w:contextualSpacing/>
              <w:rPr>
                <w:rFonts w:ascii="Arial" w:eastAsia="Times New Roman" w:hAnsi="Arial" w:cs="Arial"/>
                <w:color w:val="FF0000"/>
                <w:sz w:val="20"/>
                <w:szCs w:val="20"/>
              </w:rPr>
            </w:pPr>
            <w:del w:id="511" w:author="Porter, Maria - (mariaporter)" w:date="2025-06-13T07:13:00Z" w16du:dateUtc="2025-06-13T14:13:00Z">
              <w:r w:rsidDel="00933188">
                <w:rPr>
                  <w:rFonts w:ascii="Arial" w:eastAsia="Times New Roman" w:hAnsi="Arial" w:cs="Arial"/>
                  <w:color w:val="FF0000"/>
                  <w:sz w:val="20"/>
                  <w:szCs w:val="20"/>
                </w:rPr>
                <w:delText>Answer for teff if K25=3</w:delText>
              </w:r>
            </w:del>
          </w:p>
        </w:tc>
      </w:tr>
      <w:tr w:rsidR="00AB6DB1" w:rsidRPr="00CA59CC" w14:paraId="0A61D232" w14:textId="77777777" w:rsidTr="001E69BB">
        <w:tc>
          <w:tcPr>
            <w:tcW w:w="576" w:type="pct"/>
          </w:tcPr>
          <w:p w14:paraId="5F5B26AE" w14:textId="34DF63DA" w:rsidR="00AB6DB1" w:rsidRDefault="00AB6DB1" w:rsidP="00AB6DB1">
            <w:pPr>
              <w:contextualSpacing/>
              <w:rPr>
                <w:rFonts w:ascii="Arial" w:eastAsia="Times New Roman" w:hAnsi="Arial" w:cs="Arial"/>
                <w:color w:val="000000"/>
                <w:sz w:val="20"/>
                <w:szCs w:val="20"/>
              </w:rPr>
            </w:pPr>
            <w:commentRangeStart w:id="512"/>
            <w:del w:id="513" w:author="Porter, Maria - (mariaporter)" w:date="2025-06-13T07:13:00Z" w16du:dateUtc="2025-06-13T14:13:00Z">
              <w:r w:rsidDel="00933188">
                <w:rPr>
                  <w:rFonts w:ascii="Arial" w:eastAsia="Times New Roman" w:hAnsi="Arial" w:cs="Arial"/>
                  <w:color w:val="000000"/>
                  <w:sz w:val="20"/>
                  <w:szCs w:val="20"/>
                </w:rPr>
                <w:delText>K27b</w:delText>
              </w:r>
            </w:del>
          </w:p>
        </w:tc>
        <w:tc>
          <w:tcPr>
            <w:tcW w:w="1340" w:type="pct"/>
          </w:tcPr>
          <w:p w14:paraId="46E7C996" w14:textId="5F43534C" w:rsidR="00AB6DB1" w:rsidRDefault="00AB6DB1" w:rsidP="00AB6DB1">
            <w:pPr>
              <w:contextualSpacing/>
              <w:rPr>
                <w:rFonts w:ascii="Arial" w:eastAsia="Times New Roman" w:hAnsi="Arial" w:cs="Arial"/>
                <w:color w:val="000000"/>
                <w:sz w:val="20"/>
                <w:szCs w:val="20"/>
              </w:rPr>
            </w:pPr>
            <w:commentRangeStart w:id="514"/>
            <w:del w:id="515" w:author="Porter, Maria - (mariaporter)" w:date="2025-06-13T07:13:00Z" w16du:dateUtc="2025-06-13T14:13:00Z">
              <w:r w:rsidDel="00933188">
                <w:rPr>
                  <w:rFonts w:ascii="Arial" w:eastAsia="Times New Roman" w:hAnsi="Arial" w:cs="Arial"/>
                  <w:color w:val="000000"/>
                  <w:sz w:val="20"/>
                  <w:szCs w:val="20"/>
                </w:rPr>
                <w:delText>How much damage was there to your crop?</w:delText>
              </w:r>
            </w:del>
          </w:p>
        </w:tc>
        <w:tc>
          <w:tcPr>
            <w:tcW w:w="2358" w:type="pct"/>
          </w:tcPr>
          <w:p w14:paraId="452D5A4E" w14:textId="5D5D4C41" w:rsidR="00AB6DB1" w:rsidRDefault="00AB6DB1" w:rsidP="00AB6DB1">
            <w:pPr>
              <w:contextualSpacing/>
              <w:rPr>
                <w:rFonts w:ascii="Arial" w:eastAsia="Times New Roman" w:hAnsi="Arial" w:cs="Arial"/>
                <w:color w:val="000000"/>
                <w:sz w:val="20"/>
                <w:szCs w:val="20"/>
              </w:rPr>
            </w:pPr>
            <w:del w:id="516" w:author="Porter, Maria - (mariaporter)" w:date="2025-06-13T07:13:00Z" w16du:dateUtc="2025-06-13T14:13:00Z">
              <w:r w:rsidDel="00933188">
                <w:rPr>
                  <w:rFonts w:ascii="Arial" w:eastAsia="Times New Roman" w:hAnsi="Arial" w:cs="Arial"/>
                  <w:color w:val="000000"/>
                  <w:sz w:val="20"/>
                  <w:szCs w:val="20"/>
                </w:rPr>
                <w:delText>0-100% or 999 if Don’t know</w:delText>
              </w:r>
              <w:commentRangeEnd w:id="514"/>
              <w:r w:rsidR="002C4AA7" w:rsidDel="00933188">
                <w:rPr>
                  <w:rStyle w:val="CommentReference"/>
                </w:rPr>
                <w:commentReference w:id="514"/>
              </w:r>
              <w:r w:rsidR="00452B05" w:rsidDel="00933188">
                <w:rPr>
                  <w:rStyle w:val="CommentReference"/>
                </w:rPr>
                <w:commentReference w:id="512"/>
              </w:r>
            </w:del>
          </w:p>
        </w:tc>
        <w:tc>
          <w:tcPr>
            <w:tcW w:w="725" w:type="pct"/>
          </w:tcPr>
          <w:p w14:paraId="77EE41DE" w14:textId="57D8EFDA" w:rsidR="00AB6DB1" w:rsidRDefault="00AB6DB1" w:rsidP="00AB6DB1">
            <w:pPr>
              <w:contextualSpacing/>
              <w:rPr>
                <w:rFonts w:ascii="Arial" w:eastAsia="Times New Roman" w:hAnsi="Arial" w:cs="Arial"/>
                <w:color w:val="FF0000"/>
                <w:sz w:val="20"/>
                <w:szCs w:val="20"/>
              </w:rPr>
            </w:pPr>
            <w:del w:id="517" w:author="Porter, Maria - (mariaporter)" w:date="2025-06-13T07:13:00Z" w16du:dateUtc="2025-06-13T14:13:00Z">
              <w:r w:rsidDel="00933188">
                <w:rPr>
                  <w:rFonts w:ascii="Arial" w:eastAsia="Times New Roman" w:hAnsi="Arial" w:cs="Arial"/>
                  <w:color w:val="FF0000"/>
                  <w:sz w:val="20"/>
                  <w:szCs w:val="20"/>
                </w:rPr>
                <w:delText>Answer for wheat if K25=3</w:delText>
              </w:r>
            </w:del>
          </w:p>
        </w:tc>
      </w:tr>
      <w:commentRangeEnd w:id="512"/>
      <w:tr w:rsidR="00AB6DB1" w:rsidRPr="00CA59CC" w14:paraId="4EEE83A6" w14:textId="77777777" w:rsidTr="001E69BB">
        <w:tc>
          <w:tcPr>
            <w:tcW w:w="576" w:type="pct"/>
          </w:tcPr>
          <w:p w14:paraId="6755BBF4" w14:textId="2F6D402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K28 </w:t>
            </w:r>
          </w:p>
        </w:tc>
        <w:tc>
          <w:tcPr>
            <w:tcW w:w="1340" w:type="pct"/>
          </w:tcPr>
          <w:p w14:paraId="5F18658B" w14:textId="67D1BDD5"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When were you informed that you would receive payment?</w:t>
            </w:r>
          </w:p>
        </w:tc>
        <w:tc>
          <w:tcPr>
            <w:tcW w:w="2358" w:type="pct"/>
          </w:tcPr>
          <w:p w14:paraId="45FC6089" w14:textId="63EB8830"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Month between April and </w:t>
            </w:r>
            <w:ins w:id="518" w:author="Porter, Maria - (mariaporter)" w:date="2025-06-13T07:15:00Z" w16du:dateUtc="2025-06-13T14:15:00Z">
              <w:r w:rsidR="00324D78">
                <w:rPr>
                  <w:rFonts w:ascii="Arial" w:eastAsia="Times New Roman" w:hAnsi="Arial" w:cs="Arial"/>
                  <w:color w:val="000000"/>
                  <w:sz w:val="20"/>
                  <w:szCs w:val="20"/>
                </w:rPr>
                <w:t>{month of survey}</w:t>
              </w:r>
            </w:ins>
            <w:commentRangeStart w:id="519"/>
            <w:del w:id="520" w:author="Porter, Maria - (mariaporter)" w:date="2025-06-13T07:14:00Z" w16du:dateUtc="2025-06-13T14:14:00Z">
              <w:r w:rsidDel="00324D78">
                <w:rPr>
                  <w:rFonts w:ascii="Arial" w:eastAsia="Times New Roman" w:hAnsi="Arial" w:cs="Arial"/>
                  <w:color w:val="000000"/>
                  <w:sz w:val="20"/>
                  <w:szCs w:val="20"/>
                </w:rPr>
                <w:delText>December</w:delText>
              </w:r>
            </w:del>
            <w:r>
              <w:rPr>
                <w:rFonts w:ascii="Arial" w:eastAsia="Times New Roman" w:hAnsi="Arial" w:cs="Arial"/>
                <w:color w:val="000000"/>
                <w:sz w:val="20"/>
                <w:szCs w:val="20"/>
              </w:rPr>
              <w:t xml:space="preserve"> </w:t>
            </w:r>
            <w:commentRangeEnd w:id="519"/>
            <w:r w:rsidR="002C4AA7">
              <w:rPr>
                <w:rStyle w:val="CommentReference"/>
              </w:rPr>
              <w:commentReference w:id="519"/>
            </w:r>
            <w:r>
              <w:rPr>
                <w:rFonts w:ascii="Arial" w:eastAsia="Times New Roman" w:hAnsi="Arial" w:cs="Arial"/>
                <w:color w:val="000000"/>
                <w:sz w:val="20"/>
                <w:szCs w:val="20"/>
              </w:rPr>
              <w:t>(</w:t>
            </w:r>
            <w:commentRangeStart w:id="521"/>
            <w:r>
              <w:rPr>
                <w:rFonts w:ascii="Arial" w:eastAsia="Times New Roman" w:hAnsi="Arial" w:cs="Arial"/>
                <w:color w:val="000000"/>
                <w:sz w:val="20"/>
                <w:szCs w:val="20"/>
              </w:rPr>
              <w:t>2025</w:t>
            </w:r>
            <w:commentRangeEnd w:id="521"/>
            <w:r w:rsidR="002C4AA7">
              <w:rPr>
                <w:rStyle w:val="CommentReference"/>
              </w:rPr>
              <w:commentReference w:id="521"/>
            </w:r>
            <w:r>
              <w:rPr>
                <w:rFonts w:ascii="Arial" w:eastAsia="Times New Roman" w:hAnsi="Arial" w:cs="Arial"/>
                <w:color w:val="000000"/>
                <w:sz w:val="20"/>
                <w:szCs w:val="20"/>
              </w:rPr>
              <w:t>)</w:t>
            </w:r>
            <w:ins w:id="522" w:author="Porter, Maria - (mariaporter)" w:date="2025-06-13T07:14:00Z" w16du:dateUtc="2025-06-13T14:14:00Z">
              <w:r w:rsidR="00324D78">
                <w:rPr>
                  <w:rFonts w:ascii="Arial" w:eastAsia="Times New Roman" w:hAnsi="Arial" w:cs="Arial"/>
                  <w:color w:val="000000"/>
                  <w:sz w:val="20"/>
                  <w:szCs w:val="20"/>
                </w:rPr>
                <w:t xml:space="preserve"> </w:t>
              </w:r>
            </w:ins>
          </w:p>
        </w:tc>
        <w:tc>
          <w:tcPr>
            <w:tcW w:w="725" w:type="pct"/>
          </w:tcPr>
          <w:p w14:paraId="7E1035D7" w14:textId="77777777" w:rsidR="00AB6DB1" w:rsidRDefault="00AB6DB1" w:rsidP="00AB6DB1">
            <w:pPr>
              <w:contextualSpacing/>
              <w:rPr>
                <w:rFonts w:ascii="Arial" w:eastAsia="Times New Roman" w:hAnsi="Arial" w:cs="Arial"/>
                <w:color w:val="FF0000"/>
                <w:sz w:val="20"/>
                <w:szCs w:val="20"/>
              </w:rPr>
            </w:pPr>
          </w:p>
        </w:tc>
      </w:tr>
      <w:tr w:rsidR="00AB6DB1" w:rsidRPr="00CA59CC" w14:paraId="4F695B6B" w14:textId="77777777" w:rsidTr="001E69BB">
        <w:tc>
          <w:tcPr>
            <w:tcW w:w="576" w:type="pct"/>
          </w:tcPr>
          <w:p w14:paraId="48EC1240" w14:textId="6CF065BF"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lastRenderedPageBreak/>
              <w:t>K29</w:t>
            </w:r>
          </w:p>
        </w:tc>
        <w:tc>
          <w:tcPr>
            <w:tcW w:w="1340" w:type="pct"/>
          </w:tcPr>
          <w:p w14:paraId="2384FDB7" w14:textId="30AE70E8"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How did you find out you received payment?</w:t>
            </w:r>
          </w:p>
        </w:tc>
        <w:tc>
          <w:tcPr>
            <w:tcW w:w="2358" w:type="pct"/>
          </w:tcPr>
          <w:p w14:paraId="794FDA6C" w14:textId="7777777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1. Pula representative</w:t>
            </w:r>
          </w:p>
          <w:p w14:paraId="711FAE32" w14:textId="7777777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2. other extension (ATI) agent</w:t>
            </w:r>
          </w:p>
          <w:p w14:paraId="2408B52C" w14:textId="7777777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3. other community </w:t>
            </w:r>
            <w:proofErr w:type="gramStart"/>
            <w:r>
              <w:rPr>
                <w:rFonts w:ascii="Arial" w:eastAsia="Times New Roman" w:hAnsi="Arial" w:cs="Arial"/>
                <w:color w:val="000000"/>
                <w:sz w:val="20"/>
                <w:szCs w:val="20"/>
              </w:rPr>
              <w:t>member</w:t>
            </w:r>
            <w:proofErr w:type="gramEnd"/>
          </w:p>
          <w:p w14:paraId="259F4881" w14:textId="7777777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4. </w:t>
            </w:r>
            <w:proofErr w:type="gramStart"/>
            <w:r>
              <w:rPr>
                <w:rFonts w:ascii="Arial" w:eastAsia="Times New Roman" w:hAnsi="Arial" w:cs="Arial"/>
                <w:color w:val="000000"/>
                <w:sz w:val="20"/>
                <w:szCs w:val="20"/>
              </w:rPr>
              <w:t>other</w:t>
            </w:r>
            <w:proofErr w:type="gramEnd"/>
            <w:r>
              <w:rPr>
                <w:rFonts w:ascii="Arial" w:eastAsia="Times New Roman" w:hAnsi="Arial" w:cs="Arial"/>
                <w:color w:val="000000"/>
                <w:sz w:val="20"/>
                <w:szCs w:val="20"/>
              </w:rPr>
              <w:t xml:space="preserve"> household </w:t>
            </w:r>
            <w:proofErr w:type="gramStart"/>
            <w:r>
              <w:rPr>
                <w:rFonts w:ascii="Arial" w:eastAsia="Times New Roman" w:hAnsi="Arial" w:cs="Arial"/>
                <w:color w:val="000000"/>
                <w:sz w:val="20"/>
                <w:szCs w:val="20"/>
              </w:rPr>
              <w:t>member</w:t>
            </w:r>
            <w:proofErr w:type="gramEnd"/>
          </w:p>
          <w:p w14:paraId="3FD59FF1" w14:textId="7777777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5. SMS </w:t>
            </w:r>
          </w:p>
          <w:p w14:paraId="400619F7" w14:textId="2FD6BB0A"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6. phone call</w:t>
            </w:r>
          </w:p>
        </w:tc>
        <w:tc>
          <w:tcPr>
            <w:tcW w:w="725" w:type="pct"/>
          </w:tcPr>
          <w:p w14:paraId="451EF352" w14:textId="77777777" w:rsidR="00AB6DB1" w:rsidRDefault="00AB6DB1" w:rsidP="00AB6DB1">
            <w:pPr>
              <w:contextualSpacing/>
              <w:rPr>
                <w:rFonts w:ascii="Arial" w:eastAsia="Times New Roman" w:hAnsi="Arial" w:cs="Arial"/>
                <w:color w:val="FF0000"/>
                <w:sz w:val="20"/>
                <w:szCs w:val="20"/>
              </w:rPr>
            </w:pPr>
          </w:p>
        </w:tc>
      </w:tr>
      <w:tr w:rsidR="00AB6DB1" w:rsidRPr="00CA59CC" w14:paraId="454A3AE7" w14:textId="77777777" w:rsidTr="001E69BB">
        <w:tc>
          <w:tcPr>
            <w:tcW w:w="576" w:type="pct"/>
          </w:tcPr>
          <w:p w14:paraId="7F77BF4A" w14:textId="147277DB"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K30 </w:t>
            </w:r>
          </w:p>
        </w:tc>
        <w:tc>
          <w:tcPr>
            <w:tcW w:w="1340" w:type="pct"/>
          </w:tcPr>
          <w:p w14:paraId="2FF2719F" w14:textId="55B03C22"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In what form did you receive the payment?</w:t>
            </w:r>
          </w:p>
        </w:tc>
        <w:tc>
          <w:tcPr>
            <w:tcW w:w="2358" w:type="pct"/>
          </w:tcPr>
          <w:p w14:paraId="27AAC7EB" w14:textId="7777777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1. cash in hand</w:t>
            </w:r>
          </w:p>
          <w:p w14:paraId="47912C15" w14:textId="7777777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2. deposit in regional bank</w:t>
            </w:r>
          </w:p>
          <w:p w14:paraId="1F42D5D3" w14:textId="7777777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3. deposit in local bank</w:t>
            </w:r>
          </w:p>
          <w:p w14:paraId="02FD9E6F" w14:textId="5BD0FF39"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4. mobile payment</w:t>
            </w:r>
          </w:p>
        </w:tc>
        <w:tc>
          <w:tcPr>
            <w:tcW w:w="725" w:type="pct"/>
          </w:tcPr>
          <w:p w14:paraId="56B3A83E" w14:textId="77777777" w:rsidR="00AB6DB1" w:rsidRDefault="00AB6DB1" w:rsidP="00AB6DB1">
            <w:pPr>
              <w:contextualSpacing/>
              <w:rPr>
                <w:rFonts w:ascii="Arial" w:eastAsia="Times New Roman" w:hAnsi="Arial" w:cs="Arial"/>
                <w:color w:val="FF0000"/>
                <w:sz w:val="20"/>
                <w:szCs w:val="20"/>
              </w:rPr>
            </w:pPr>
          </w:p>
        </w:tc>
      </w:tr>
      <w:tr w:rsidR="00AB6DB1" w:rsidRPr="00CA59CC" w14:paraId="30C7D650" w14:textId="77777777" w:rsidTr="001E69BB">
        <w:tc>
          <w:tcPr>
            <w:tcW w:w="576" w:type="pct"/>
          </w:tcPr>
          <w:p w14:paraId="2343D0C8" w14:textId="6C306FFE"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K31a</w:t>
            </w:r>
          </w:p>
        </w:tc>
        <w:tc>
          <w:tcPr>
            <w:tcW w:w="1340" w:type="pct"/>
          </w:tcPr>
          <w:p w14:paraId="7BAD530F" w14:textId="6FF628A3"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How far </w:t>
            </w:r>
            <w:proofErr w:type="gramStart"/>
            <w:r>
              <w:rPr>
                <w:rFonts w:ascii="Arial" w:eastAsia="Times New Roman" w:hAnsi="Arial" w:cs="Arial"/>
                <w:color w:val="000000"/>
                <w:sz w:val="20"/>
                <w:szCs w:val="20"/>
              </w:rPr>
              <w:t>did</w:t>
            </w:r>
            <w:proofErr w:type="gramEnd"/>
            <w:r>
              <w:rPr>
                <w:rFonts w:ascii="Arial" w:eastAsia="Times New Roman" w:hAnsi="Arial" w:cs="Arial"/>
                <w:color w:val="000000"/>
                <w:sz w:val="20"/>
                <w:szCs w:val="20"/>
              </w:rPr>
              <w:t xml:space="preserve"> you have to travel to obtain your insurance payment?</w:t>
            </w:r>
          </w:p>
        </w:tc>
        <w:tc>
          <w:tcPr>
            <w:tcW w:w="2358" w:type="pct"/>
          </w:tcPr>
          <w:p w14:paraId="43584E73" w14:textId="219E0BB3"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Meters or KM</w:t>
            </w:r>
          </w:p>
        </w:tc>
        <w:tc>
          <w:tcPr>
            <w:tcW w:w="725" w:type="pct"/>
          </w:tcPr>
          <w:p w14:paraId="2DC6701D" w14:textId="61EB39FC" w:rsidR="00AB6DB1" w:rsidRDefault="00452B05" w:rsidP="00AB6DB1">
            <w:pPr>
              <w:contextualSpacing/>
              <w:rPr>
                <w:rFonts w:ascii="Arial" w:eastAsia="Times New Roman" w:hAnsi="Arial" w:cs="Arial"/>
                <w:color w:val="FF0000"/>
                <w:sz w:val="20"/>
                <w:szCs w:val="20"/>
              </w:rPr>
            </w:pPr>
            <w:r>
              <w:rPr>
                <w:rFonts w:ascii="Arial" w:eastAsia="Times New Roman" w:hAnsi="Arial" w:cs="Arial"/>
                <w:color w:val="FF0000"/>
                <w:sz w:val="20"/>
                <w:szCs w:val="20"/>
              </w:rPr>
              <w:t xml:space="preserve">Include </w:t>
            </w:r>
            <w:proofErr w:type="gramStart"/>
            <w:r>
              <w:rPr>
                <w:rFonts w:ascii="Arial" w:eastAsia="Times New Roman" w:hAnsi="Arial" w:cs="Arial"/>
                <w:color w:val="FF0000"/>
                <w:sz w:val="20"/>
                <w:szCs w:val="20"/>
              </w:rPr>
              <w:t>option</w:t>
            </w:r>
            <w:proofErr w:type="gramEnd"/>
            <w:r>
              <w:rPr>
                <w:rFonts w:ascii="Arial" w:eastAsia="Times New Roman" w:hAnsi="Arial" w:cs="Arial"/>
                <w:color w:val="FF0000"/>
                <w:sz w:val="20"/>
                <w:szCs w:val="20"/>
              </w:rPr>
              <w:t xml:space="preserve"> to specify units</w:t>
            </w:r>
          </w:p>
        </w:tc>
      </w:tr>
      <w:tr w:rsidR="00AB6DB1" w:rsidRPr="00CA59CC" w14:paraId="3964D775" w14:textId="77777777" w:rsidTr="001E69BB">
        <w:tc>
          <w:tcPr>
            <w:tcW w:w="576" w:type="pct"/>
          </w:tcPr>
          <w:p w14:paraId="68F63FCF" w14:textId="04CBD20F" w:rsidR="00AB6DB1" w:rsidRDefault="00AB6DB1" w:rsidP="00AB6DB1">
            <w:pPr>
              <w:contextualSpacing/>
              <w:rPr>
                <w:rFonts w:ascii="Arial" w:eastAsia="Times New Roman" w:hAnsi="Arial" w:cs="Arial"/>
                <w:color w:val="000000"/>
                <w:sz w:val="20"/>
                <w:szCs w:val="20"/>
              </w:rPr>
            </w:pPr>
            <w:commentRangeStart w:id="523"/>
            <w:commentRangeStart w:id="524"/>
            <w:commentRangeStart w:id="525"/>
            <w:r>
              <w:rPr>
                <w:rFonts w:ascii="Arial" w:eastAsia="Times New Roman" w:hAnsi="Arial" w:cs="Arial"/>
                <w:color w:val="000000"/>
                <w:sz w:val="20"/>
                <w:szCs w:val="20"/>
              </w:rPr>
              <w:t>K31b</w:t>
            </w:r>
          </w:p>
        </w:tc>
        <w:tc>
          <w:tcPr>
            <w:tcW w:w="1340" w:type="pct"/>
          </w:tcPr>
          <w:p w14:paraId="49FACE7A" w14:textId="63936356"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For how long </w:t>
            </w:r>
            <w:proofErr w:type="gramStart"/>
            <w:r>
              <w:rPr>
                <w:rFonts w:ascii="Arial" w:eastAsia="Times New Roman" w:hAnsi="Arial" w:cs="Arial"/>
                <w:color w:val="000000"/>
                <w:sz w:val="20"/>
                <w:szCs w:val="20"/>
              </w:rPr>
              <w:t>did you have</w:t>
            </w:r>
            <w:proofErr w:type="gramEnd"/>
            <w:r>
              <w:rPr>
                <w:rFonts w:ascii="Arial" w:eastAsia="Times New Roman" w:hAnsi="Arial" w:cs="Arial"/>
                <w:color w:val="000000"/>
                <w:sz w:val="20"/>
                <w:szCs w:val="20"/>
              </w:rPr>
              <w:t xml:space="preserve"> to travel to obtain your insurance payment?</w:t>
            </w:r>
          </w:p>
        </w:tc>
        <w:tc>
          <w:tcPr>
            <w:tcW w:w="2358" w:type="pct"/>
          </w:tcPr>
          <w:p w14:paraId="35CFF5D6" w14:textId="5A9E2F9E"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Hours or minutes</w:t>
            </w:r>
            <w:commentRangeEnd w:id="523"/>
            <w:r>
              <w:rPr>
                <w:rStyle w:val="CommentReference"/>
              </w:rPr>
              <w:commentReference w:id="523"/>
            </w:r>
            <w:r w:rsidR="002C4AA7">
              <w:rPr>
                <w:rStyle w:val="CommentReference"/>
              </w:rPr>
              <w:commentReference w:id="524"/>
            </w:r>
            <w:r w:rsidR="00C94372">
              <w:rPr>
                <w:rStyle w:val="CommentReference"/>
              </w:rPr>
              <w:commentReference w:id="525"/>
            </w:r>
          </w:p>
        </w:tc>
        <w:tc>
          <w:tcPr>
            <w:tcW w:w="725" w:type="pct"/>
          </w:tcPr>
          <w:p w14:paraId="0616F294" w14:textId="78F64E82" w:rsidR="00AB6DB1" w:rsidRDefault="00452B05" w:rsidP="00AB6DB1">
            <w:pPr>
              <w:contextualSpacing/>
              <w:rPr>
                <w:rFonts w:ascii="Arial" w:eastAsia="Times New Roman" w:hAnsi="Arial" w:cs="Arial"/>
                <w:color w:val="FF0000"/>
                <w:sz w:val="20"/>
                <w:szCs w:val="20"/>
              </w:rPr>
            </w:pPr>
            <w:r>
              <w:rPr>
                <w:rFonts w:ascii="Arial" w:eastAsia="Times New Roman" w:hAnsi="Arial" w:cs="Arial"/>
                <w:color w:val="FF0000"/>
                <w:sz w:val="20"/>
                <w:szCs w:val="20"/>
              </w:rPr>
              <w:t xml:space="preserve">Include </w:t>
            </w:r>
            <w:proofErr w:type="gramStart"/>
            <w:r>
              <w:rPr>
                <w:rFonts w:ascii="Arial" w:eastAsia="Times New Roman" w:hAnsi="Arial" w:cs="Arial"/>
                <w:color w:val="FF0000"/>
                <w:sz w:val="20"/>
                <w:szCs w:val="20"/>
              </w:rPr>
              <w:t>option</w:t>
            </w:r>
            <w:proofErr w:type="gramEnd"/>
            <w:r>
              <w:rPr>
                <w:rFonts w:ascii="Arial" w:eastAsia="Times New Roman" w:hAnsi="Arial" w:cs="Arial"/>
                <w:color w:val="FF0000"/>
                <w:sz w:val="20"/>
                <w:szCs w:val="20"/>
              </w:rPr>
              <w:t xml:space="preserve"> to specify units</w:t>
            </w:r>
          </w:p>
        </w:tc>
      </w:tr>
      <w:commentRangeEnd w:id="524"/>
      <w:commentRangeEnd w:id="525"/>
      <w:tr w:rsidR="00AB6DB1" w:rsidRPr="00CA59CC" w14:paraId="0B2615B6" w14:textId="77777777" w:rsidTr="001E69BB">
        <w:tc>
          <w:tcPr>
            <w:tcW w:w="576" w:type="pct"/>
          </w:tcPr>
          <w:p w14:paraId="17431CE6" w14:textId="21527CAA"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K31c</w:t>
            </w:r>
          </w:p>
        </w:tc>
        <w:tc>
          <w:tcPr>
            <w:tcW w:w="1340" w:type="pct"/>
          </w:tcPr>
          <w:p w14:paraId="04B86B57" w14:textId="4076EB0A"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How much did it cost you to travel to obtain your insurance payment? Include transportation costs, costs of overnight stays, bank fees, etc.</w:t>
            </w:r>
          </w:p>
        </w:tc>
        <w:tc>
          <w:tcPr>
            <w:tcW w:w="2358" w:type="pct"/>
          </w:tcPr>
          <w:p w14:paraId="31FA9C88" w14:textId="2346CA2D"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Birr amount </w:t>
            </w:r>
          </w:p>
        </w:tc>
        <w:tc>
          <w:tcPr>
            <w:tcW w:w="725" w:type="pct"/>
          </w:tcPr>
          <w:p w14:paraId="7653E286" w14:textId="77777777" w:rsidR="00AB6DB1" w:rsidRDefault="00AB6DB1" w:rsidP="00AB6DB1">
            <w:pPr>
              <w:contextualSpacing/>
              <w:rPr>
                <w:rFonts w:ascii="Arial" w:eastAsia="Times New Roman" w:hAnsi="Arial" w:cs="Arial"/>
                <w:color w:val="FF0000"/>
                <w:sz w:val="20"/>
                <w:szCs w:val="20"/>
              </w:rPr>
            </w:pPr>
          </w:p>
        </w:tc>
      </w:tr>
      <w:tr w:rsidR="00AB6DB1" w:rsidRPr="00CA59CC" w14:paraId="4E736498" w14:textId="77777777" w:rsidTr="001E69BB">
        <w:tc>
          <w:tcPr>
            <w:tcW w:w="576" w:type="pct"/>
          </w:tcPr>
          <w:p w14:paraId="67D79B8C" w14:textId="276229AF"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K31d</w:t>
            </w:r>
          </w:p>
        </w:tc>
        <w:tc>
          <w:tcPr>
            <w:tcW w:w="1340" w:type="pct"/>
          </w:tcPr>
          <w:p w14:paraId="5577304A" w14:textId="4F701DC8"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When did you travel to receive your payment?</w:t>
            </w:r>
          </w:p>
        </w:tc>
        <w:tc>
          <w:tcPr>
            <w:tcW w:w="2358" w:type="pct"/>
          </w:tcPr>
          <w:p w14:paraId="60A97375" w14:textId="7311C16D" w:rsidR="00AB6DB1" w:rsidRDefault="00AB6DB1" w:rsidP="00AB6DB1">
            <w:pPr>
              <w:contextualSpacing/>
              <w:rPr>
                <w:ins w:id="526" w:author="Porter, Maria - (mariaporter)" w:date="2025-06-13T07:16:00Z" w16du:dateUtc="2025-06-13T14:16:00Z"/>
                <w:rFonts w:ascii="Arial" w:eastAsia="Times New Roman" w:hAnsi="Arial" w:cs="Arial"/>
                <w:color w:val="000000"/>
                <w:sz w:val="20"/>
                <w:szCs w:val="20"/>
              </w:rPr>
            </w:pPr>
            <w:commentRangeStart w:id="527"/>
            <w:r>
              <w:rPr>
                <w:rFonts w:ascii="Arial" w:eastAsia="Times New Roman" w:hAnsi="Arial" w:cs="Arial"/>
                <w:color w:val="000000"/>
                <w:sz w:val="20"/>
                <w:szCs w:val="20"/>
              </w:rPr>
              <w:t>Month</w:t>
            </w:r>
            <w:commentRangeEnd w:id="527"/>
            <w:r w:rsidR="00324D78">
              <w:rPr>
                <w:rStyle w:val="CommentReference"/>
              </w:rPr>
              <w:commentReference w:id="527"/>
            </w:r>
            <w:r>
              <w:rPr>
                <w:rFonts w:ascii="Arial" w:eastAsia="Times New Roman" w:hAnsi="Arial" w:cs="Arial"/>
                <w:color w:val="000000"/>
                <w:sz w:val="20"/>
                <w:szCs w:val="20"/>
              </w:rPr>
              <w:t xml:space="preserve"> between April and </w:t>
            </w:r>
            <w:r w:rsidR="00324D78">
              <w:rPr>
                <w:rFonts w:ascii="Arial" w:eastAsia="Times New Roman" w:hAnsi="Arial" w:cs="Arial"/>
                <w:color w:val="000000"/>
                <w:sz w:val="20"/>
                <w:szCs w:val="20"/>
              </w:rPr>
              <w:t>{month of survey</w:t>
            </w:r>
            <w:ins w:id="528" w:author="Porter, Maria - (mariaporter)" w:date="2025-06-20T05:18:00Z" w16du:dateUtc="2025-06-20T12:18:00Z">
              <w:r w:rsidR="00E07C21">
                <w:rPr>
                  <w:rFonts w:ascii="Arial" w:eastAsia="Times New Roman" w:hAnsi="Arial" w:cs="Arial"/>
                  <w:color w:val="000000"/>
                  <w:sz w:val="20"/>
                  <w:szCs w:val="20"/>
                </w:rPr>
                <w:t xml:space="preserve"> – USE CAPI DATA</w:t>
              </w:r>
            </w:ins>
            <w:r w:rsidR="00324D78">
              <w:rPr>
                <w:rFonts w:ascii="Arial" w:eastAsia="Times New Roman" w:hAnsi="Arial" w:cs="Arial"/>
                <w:color w:val="000000"/>
                <w:sz w:val="20"/>
                <w:szCs w:val="20"/>
              </w:rPr>
              <w:t xml:space="preserve">} </w:t>
            </w:r>
            <w:del w:id="529" w:author="Porter, Maria - (mariaporter)" w:date="2025-06-20T05:18:00Z" w16du:dateUtc="2025-06-20T12:18:00Z">
              <w:r w:rsidDel="00E07C21">
                <w:rPr>
                  <w:rFonts w:ascii="Arial" w:eastAsia="Times New Roman" w:hAnsi="Arial" w:cs="Arial"/>
                  <w:color w:val="000000"/>
                  <w:sz w:val="20"/>
                  <w:szCs w:val="20"/>
                </w:rPr>
                <w:delText>(</w:delText>
              </w:r>
              <w:commentRangeStart w:id="530"/>
              <w:commentRangeStart w:id="531"/>
              <w:r w:rsidDel="00E07C21">
                <w:rPr>
                  <w:rFonts w:ascii="Arial" w:eastAsia="Times New Roman" w:hAnsi="Arial" w:cs="Arial"/>
                  <w:color w:val="000000"/>
                  <w:sz w:val="20"/>
                  <w:szCs w:val="20"/>
                </w:rPr>
                <w:delText>2025</w:delText>
              </w:r>
              <w:commentRangeEnd w:id="530"/>
              <w:r w:rsidR="00A83DDE" w:rsidDel="00E07C21">
                <w:rPr>
                  <w:rStyle w:val="CommentReference"/>
                </w:rPr>
                <w:commentReference w:id="530"/>
              </w:r>
              <w:commentRangeEnd w:id="531"/>
              <w:r w:rsidR="00C94372" w:rsidDel="00E07C21">
                <w:rPr>
                  <w:rStyle w:val="CommentReference"/>
                </w:rPr>
                <w:commentReference w:id="531"/>
              </w:r>
              <w:r w:rsidDel="00E07C21">
                <w:rPr>
                  <w:rFonts w:ascii="Arial" w:eastAsia="Times New Roman" w:hAnsi="Arial" w:cs="Arial"/>
                  <w:color w:val="000000"/>
                  <w:sz w:val="20"/>
                  <w:szCs w:val="20"/>
                </w:rPr>
                <w:delText>)</w:delText>
              </w:r>
            </w:del>
          </w:p>
          <w:p w14:paraId="73DD083E" w14:textId="3575A1EF" w:rsidR="00324D78" w:rsidDel="00E07C21" w:rsidRDefault="00324D78" w:rsidP="00AB6DB1">
            <w:pPr>
              <w:contextualSpacing/>
              <w:rPr>
                <w:del w:id="532" w:author="Porter, Maria - (mariaporter)" w:date="2025-06-20T05:18:00Z" w16du:dateUtc="2025-06-20T12:18:00Z"/>
                <w:rFonts w:ascii="Arial" w:eastAsia="Times New Roman" w:hAnsi="Arial" w:cs="Arial"/>
                <w:color w:val="000000"/>
                <w:sz w:val="20"/>
                <w:szCs w:val="20"/>
              </w:rPr>
            </w:pPr>
          </w:p>
          <w:p w14:paraId="58845CF9" w14:textId="7D2AA7FE" w:rsidR="0056372B" w:rsidRDefault="0056372B" w:rsidP="00AB6DB1">
            <w:pPr>
              <w:contextualSpacing/>
              <w:rPr>
                <w:rFonts w:ascii="Arial" w:eastAsia="Times New Roman" w:hAnsi="Arial" w:cs="Arial"/>
                <w:color w:val="000000"/>
                <w:sz w:val="20"/>
                <w:szCs w:val="20"/>
              </w:rPr>
            </w:pPr>
            <w:ins w:id="533" w:author="Porter, Maria - (mariaporter)" w:date="2025-06-16T14:46:00Z" w16du:dateUtc="2025-06-16T21:46:00Z">
              <w:r>
                <w:rPr>
                  <w:rFonts w:ascii="Arial" w:eastAsia="Times New Roman" w:hAnsi="Arial" w:cs="Arial"/>
                  <w:color w:val="000000"/>
                  <w:sz w:val="20"/>
                  <w:szCs w:val="20"/>
                </w:rPr>
                <w:t>88. I have not yet traveled to receive my payment</w:t>
              </w:r>
            </w:ins>
          </w:p>
        </w:tc>
        <w:tc>
          <w:tcPr>
            <w:tcW w:w="725" w:type="pct"/>
          </w:tcPr>
          <w:p w14:paraId="68EFB158" w14:textId="77777777" w:rsidR="00AB6DB1" w:rsidRDefault="00AB6DB1" w:rsidP="00AB6DB1">
            <w:pPr>
              <w:contextualSpacing/>
              <w:rPr>
                <w:rFonts w:ascii="Arial" w:eastAsia="Times New Roman" w:hAnsi="Arial" w:cs="Arial"/>
                <w:color w:val="FF0000"/>
                <w:sz w:val="20"/>
                <w:szCs w:val="20"/>
              </w:rPr>
            </w:pPr>
          </w:p>
        </w:tc>
      </w:tr>
      <w:tr w:rsidR="00AB6DB1" w:rsidRPr="00CA59CC" w14:paraId="64FDA7A7" w14:textId="77777777" w:rsidTr="001E69BB">
        <w:tc>
          <w:tcPr>
            <w:tcW w:w="576" w:type="pct"/>
          </w:tcPr>
          <w:p w14:paraId="511281A7" w14:textId="0FB7CB40"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K32a</w:t>
            </w:r>
          </w:p>
        </w:tc>
        <w:tc>
          <w:tcPr>
            <w:tcW w:w="1340" w:type="pct"/>
          </w:tcPr>
          <w:p w14:paraId="31790A16" w14:textId="5AB3B5F2" w:rsidR="001A1E7D" w:rsidRDefault="00AB6DB1" w:rsidP="00AB6DB1">
            <w:pPr>
              <w:contextualSpacing/>
              <w:rPr>
                <w:ins w:id="534" w:author="Porter, Maria - (mariaporter)" w:date="2025-06-23T11:21:00Z" w16du:dateUtc="2025-06-23T18:21:00Z"/>
                <w:rFonts w:ascii="Arial" w:eastAsia="Times New Roman" w:hAnsi="Arial" w:cs="Arial"/>
                <w:color w:val="000000"/>
                <w:sz w:val="20"/>
                <w:szCs w:val="20"/>
              </w:rPr>
            </w:pPr>
            <w:commentRangeStart w:id="535"/>
            <w:commentRangeStart w:id="536"/>
            <w:commentRangeStart w:id="537"/>
            <w:commentRangeStart w:id="538"/>
            <w:del w:id="539" w:author="Porter, Maria - (mariaporter)" w:date="2025-06-23T11:19:00Z" w16du:dateUtc="2025-06-23T18:19:00Z">
              <w:r w:rsidDel="00EF73D9">
                <w:rPr>
                  <w:rFonts w:ascii="Arial" w:eastAsia="Times New Roman" w:hAnsi="Arial" w:cs="Arial"/>
                  <w:color w:val="000000"/>
                  <w:sz w:val="20"/>
                  <w:szCs w:val="20"/>
                </w:rPr>
                <w:delText xml:space="preserve">If Pula offers the same insurance product you received </w:delText>
              </w:r>
              <w:r w:rsidR="00324D78" w:rsidDel="00EF73D9">
                <w:rPr>
                  <w:rFonts w:ascii="Arial" w:eastAsia="Times New Roman" w:hAnsi="Arial" w:cs="Arial"/>
                  <w:color w:val="000000"/>
                  <w:sz w:val="20"/>
                  <w:szCs w:val="20"/>
                </w:rPr>
                <w:delText>2016/17</w:delText>
              </w:r>
              <w:r w:rsidDel="00EF73D9">
                <w:rPr>
                  <w:rFonts w:ascii="Arial" w:eastAsia="Times New Roman" w:hAnsi="Arial" w:cs="Arial"/>
                  <w:color w:val="000000"/>
                  <w:sz w:val="20"/>
                  <w:szCs w:val="20"/>
                </w:rPr>
                <w:delText xml:space="preserve">season, with the same sum insured and for the same crop(s)next season, would you be willing to pay </w:delText>
              </w:r>
            </w:del>
            <w:commentRangeStart w:id="540"/>
            <w:commentRangeStart w:id="541"/>
            <w:commentRangeStart w:id="542"/>
            <w:del w:id="543" w:author="Porter, Maria - (mariaporter)" w:date="2025-06-18T10:11:00Z" w16du:dateUtc="2025-06-18T17:11:00Z">
              <w:r w:rsidDel="0025101D">
                <w:rPr>
                  <w:rFonts w:ascii="Arial" w:eastAsia="Times New Roman" w:hAnsi="Arial" w:cs="Arial"/>
                  <w:color w:val="000000"/>
                  <w:sz w:val="20"/>
                  <w:szCs w:val="20"/>
                </w:rPr>
                <w:delText>XXX</w:delText>
              </w:r>
            </w:del>
            <w:del w:id="544" w:author="Porter, Maria - (mariaporter)" w:date="2025-06-23T11:19:00Z" w16du:dateUtc="2025-06-23T18:19:00Z">
              <w:r w:rsidDel="00EF73D9">
                <w:rPr>
                  <w:rFonts w:ascii="Arial" w:eastAsia="Times New Roman" w:hAnsi="Arial" w:cs="Arial"/>
                  <w:color w:val="000000"/>
                  <w:sz w:val="20"/>
                  <w:szCs w:val="20"/>
                </w:rPr>
                <w:delText xml:space="preserve"> </w:delText>
              </w:r>
              <w:commentRangeEnd w:id="540"/>
              <w:r w:rsidDel="00EF73D9">
                <w:rPr>
                  <w:rStyle w:val="CommentReference"/>
                </w:rPr>
                <w:commentReference w:id="540"/>
              </w:r>
              <w:commentRangeEnd w:id="541"/>
              <w:r w:rsidR="0098741B" w:rsidDel="00EF73D9">
                <w:rPr>
                  <w:rStyle w:val="CommentReference"/>
                </w:rPr>
                <w:commentReference w:id="541"/>
              </w:r>
            </w:del>
            <w:commentRangeEnd w:id="542"/>
            <w:r w:rsidR="00EF73D9">
              <w:rPr>
                <w:rStyle w:val="CommentReference"/>
              </w:rPr>
              <w:commentReference w:id="542"/>
            </w:r>
            <w:del w:id="545" w:author="Porter, Maria - (mariaporter)" w:date="2025-06-18T10:12:00Z" w16du:dateUtc="2025-06-18T17:12:00Z">
              <w:r w:rsidDel="0025101D">
                <w:rPr>
                  <w:rFonts w:ascii="Arial" w:eastAsia="Times New Roman" w:hAnsi="Arial" w:cs="Arial"/>
                  <w:color w:val="000000"/>
                  <w:sz w:val="20"/>
                  <w:szCs w:val="20"/>
                </w:rPr>
                <w:delText>Birr</w:delText>
              </w:r>
            </w:del>
            <w:del w:id="546" w:author="Porter, Maria - (mariaporter)" w:date="2025-06-23T11:19:00Z" w16du:dateUtc="2025-06-23T18:19:00Z">
              <w:r w:rsidDel="00EF73D9">
                <w:rPr>
                  <w:rFonts w:ascii="Arial" w:eastAsia="Times New Roman" w:hAnsi="Arial" w:cs="Arial"/>
                  <w:color w:val="000000"/>
                  <w:sz w:val="20"/>
                  <w:szCs w:val="20"/>
                </w:rPr>
                <w:delText xml:space="preserve"> for the up-front premium</w:delText>
              </w:r>
            </w:del>
            <w:del w:id="547" w:author="Porter, Maria - (mariaporter)" w:date="2025-06-18T10:12:00Z" w16du:dateUtc="2025-06-18T17:12:00Z">
              <w:r w:rsidDel="0025101D">
                <w:rPr>
                  <w:rFonts w:ascii="Arial" w:eastAsia="Times New Roman" w:hAnsi="Arial" w:cs="Arial"/>
                  <w:color w:val="000000"/>
                  <w:sz w:val="20"/>
                  <w:szCs w:val="20"/>
                </w:rPr>
                <w:delText xml:space="preserve">? </w:delText>
              </w:r>
              <w:commentRangeEnd w:id="535"/>
              <w:r w:rsidR="001D63D1" w:rsidDel="0025101D">
                <w:rPr>
                  <w:rStyle w:val="CommentReference"/>
                </w:rPr>
                <w:commentReference w:id="535"/>
              </w:r>
              <w:commentRangeEnd w:id="536"/>
              <w:r w:rsidR="00122C6A" w:rsidDel="0025101D">
                <w:rPr>
                  <w:rStyle w:val="CommentReference"/>
                </w:rPr>
                <w:commentReference w:id="536"/>
              </w:r>
              <w:commentRangeEnd w:id="537"/>
              <w:r w:rsidR="00122C6A" w:rsidDel="0025101D">
                <w:rPr>
                  <w:rStyle w:val="CommentReference"/>
                </w:rPr>
                <w:commentReference w:id="537"/>
              </w:r>
              <w:commentRangeEnd w:id="538"/>
              <w:r w:rsidR="0025101D" w:rsidDel="0025101D">
                <w:rPr>
                  <w:rStyle w:val="CommentReference"/>
                </w:rPr>
                <w:commentReference w:id="538"/>
              </w:r>
            </w:del>
            <w:ins w:id="548" w:author="Porter, Maria - (mariaporter)" w:date="2025-06-23T11:21:00Z" w16du:dateUtc="2025-06-23T18:21:00Z">
              <w:r w:rsidR="00EF73D9">
                <w:rPr>
                  <w:rFonts w:ascii="Arial" w:eastAsia="Times New Roman" w:hAnsi="Arial" w:cs="Arial"/>
                  <w:color w:val="000000"/>
                  <w:sz w:val="20"/>
                  <w:szCs w:val="20"/>
                </w:rPr>
                <w:t xml:space="preserve">{REMIND RESPONDENT ABOUT PRIOR EXPLANATION OF INSURANCE.} </w:t>
              </w:r>
            </w:ins>
          </w:p>
          <w:p w14:paraId="75CFF10E" w14:textId="77777777" w:rsidR="00EF73D9" w:rsidRDefault="00EF73D9" w:rsidP="00AB6DB1">
            <w:pPr>
              <w:contextualSpacing/>
              <w:rPr>
                <w:ins w:id="549" w:author="Porter, Maria - (mariaporter)" w:date="2025-06-20T05:23:00Z" w16du:dateUtc="2025-06-20T12:23:00Z"/>
                <w:rFonts w:ascii="Arial" w:eastAsia="Times New Roman" w:hAnsi="Arial" w:cs="Arial"/>
                <w:color w:val="000000"/>
                <w:sz w:val="20"/>
                <w:szCs w:val="20"/>
              </w:rPr>
            </w:pPr>
          </w:p>
          <w:p w14:paraId="7E062522" w14:textId="035EEBBB" w:rsidR="001A1E7D" w:rsidRDefault="001A1E7D" w:rsidP="00AB6DB1">
            <w:pPr>
              <w:contextualSpacing/>
              <w:rPr>
                <w:ins w:id="550" w:author="Porter, Maria - (mariaporter)" w:date="2025-06-20T05:25:00Z" w16du:dateUtc="2025-06-20T12:25:00Z"/>
                <w:rFonts w:ascii="Arial" w:eastAsia="Times New Roman" w:hAnsi="Arial" w:cs="Arial"/>
                <w:color w:val="000000"/>
                <w:sz w:val="20"/>
                <w:szCs w:val="20"/>
              </w:rPr>
            </w:pPr>
            <w:ins w:id="551" w:author="Porter, Maria - (mariaporter)" w:date="2025-06-20T05:23:00Z" w16du:dateUtc="2025-06-20T12:23:00Z">
              <w:r>
                <w:rPr>
                  <w:rFonts w:ascii="Arial" w:eastAsia="Times New Roman" w:hAnsi="Arial" w:cs="Arial"/>
                  <w:color w:val="000000"/>
                  <w:sz w:val="20"/>
                  <w:szCs w:val="20"/>
                </w:rPr>
                <w:t xml:space="preserve">SUPPOSE YOU CAN BUY </w:t>
              </w:r>
            </w:ins>
            <w:ins w:id="552" w:author="Porter, Maria - (mariaporter)" w:date="2025-06-23T11:19:00Z" w16du:dateUtc="2025-06-23T18:19:00Z">
              <w:r w:rsidR="00EF73D9">
                <w:rPr>
                  <w:rFonts w:ascii="Arial" w:eastAsia="Times New Roman" w:hAnsi="Arial" w:cs="Arial"/>
                  <w:color w:val="000000"/>
                  <w:sz w:val="20"/>
                  <w:szCs w:val="20"/>
                </w:rPr>
                <w:t xml:space="preserve">A </w:t>
              </w:r>
            </w:ins>
            <w:ins w:id="553" w:author="Porter, Maria - (mariaporter)" w:date="2025-06-20T05:23:00Z" w16du:dateUtc="2025-06-20T12:23:00Z">
              <w:r>
                <w:rPr>
                  <w:rFonts w:ascii="Arial" w:eastAsia="Times New Roman" w:hAnsi="Arial" w:cs="Arial"/>
                  <w:color w:val="000000"/>
                  <w:sz w:val="20"/>
                  <w:szCs w:val="20"/>
                </w:rPr>
                <w:t>50</w:t>
              </w:r>
            </w:ins>
            <w:ins w:id="554" w:author="Porter, Maria - (mariaporter)" w:date="2025-06-20T05:24:00Z" w16du:dateUtc="2025-06-20T12:24:00Z">
              <w:r>
                <w:rPr>
                  <w:rFonts w:ascii="Arial" w:eastAsia="Times New Roman" w:hAnsi="Arial" w:cs="Arial"/>
                  <w:color w:val="000000"/>
                  <w:sz w:val="20"/>
                  <w:szCs w:val="20"/>
                </w:rPr>
                <w:t xml:space="preserve"> </w:t>
              </w:r>
            </w:ins>
            <w:ins w:id="555" w:author="Porter, Maria - (mariaporter)" w:date="2025-06-20T05:23:00Z" w16du:dateUtc="2025-06-20T12:23:00Z">
              <w:r>
                <w:rPr>
                  <w:rFonts w:ascii="Arial" w:eastAsia="Times New Roman" w:hAnsi="Arial" w:cs="Arial"/>
                  <w:color w:val="000000"/>
                  <w:sz w:val="20"/>
                  <w:szCs w:val="20"/>
                </w:rPr>
                <w:t>KG BAG</w:t>
              </w:r>
            </w:ins>
            <w:ins w:id="556" w:author="Porter, Maria - (mariaporter)" w:date="2025-06-23T11:19:00Z" w16du:dateUtc="2025-06-23T18:19:00Z">
              <w:r w:rsidR="00EF73D9">
                <w:rPr>
                  <w:rFonts w:ascii="Arial" w:eastAsia="Times New Roman" w:hAnsi="Arial" w:cs="Arial"/>
                  <w:color w:val="000000"/>
                  <w:sz w:val="20"/>
                  <w:szCs w:val="20"/>
                </w:rPr>
                <w:t xml:space="preserve"> OF FERTILIZER</w:t>
              </w:r>
            </w:ins>
            <w:ins w:id="557" w:author="Porter, Maria - (mariaporter)" w:date="2025-06-20T05:24:00Z" w16du:dateUtc="2025-06-20T12:24:00Z">
              <w:r>
                <w:rPr>
                  <w:rFonts w:ascii="Arial" w:eastAsia="Times New Roman" w:hAnsi="Arial" w:cs="Arial"/>
                  <w:color w:val="000000"/>
                  <w:sz w:val="20"/>
                  <w:szCs w:val="20"/>
                </w:rPr>
                <w:t xml:space="preserve"> AND YOU CAN ALSO PURCHASE INSURANCE </w:t>
              </w:r>
            </w:ins>
            <w:ins w:id="558" w:author="Porter, Maria - (mariaporter)" w:date="2025-06-23T11:20:00Z" w16du:dateUtc="2025-06-23T18:20:00Z">
              <w:r w:rsidR="00EF73D9">
                <w:rPr>
                  <w:rFonts w:ascii="Arial" w:eastAsia="Times New Roman" w:hAnsi="Arial" w:cs="Arial"/>
                  <w:color w:val="000000"/>
                  <w:sz w:val="20"/>
                  <w:szCs w:val="20"/>
                </w:rPr>
                <w:t xml:space="preserve">WITH THIS BAG OF FERTILIZER, </w:t>
              </w:r>
              <w:commentRangeStart w:id="559"/>
              <w:r w:rsidR="00EF73D9" w:rsidRPr="00EF73D9">
                <w:rPr>
                  <w:rFonts w:ascii="Arial" w:eastAsia="Times New Roman" w:hAnsi="Arial" w:cs="Arial"/>
                  <w:color w:val="000000"/>
                  <w:sz w:val="20"/>
                  <w:szCs w:val="20"/>
                  <w:highlight w:val="yellow"/>
                </w:rPr>
                <w:t>FOR A SUM INSURED OF 5000 BIRR</w:t>
              </w:r>
              <w:r w:rsidR="00EF73D9">
                <w:rPr>
                  <w:rFonts w:ascii="Arial" w:eastAsia="Times New Roman" w:hAnsi="Arial" w:cs="Arial"/>
                  <w:color w:val="000000"/>
                  <w:sz w:val="20"/>
                  <w:szCs w:val="20"/>
                </w:rPr>
                <w:t xml:space="preserve">. </w:t>
              </w:r>
            </w:ins>
            <w:commentRangeEnd w:id="559"/>
            <w:ins w:id="560" w:author="Porter, Maria - (mariaporter)" w:date="2025-06-23T11:47:00Z" w16du:dateUtc="2025-06-23T18:47:00Z">
              <w:r w:rsidR="001878D8">
                <w:rPr>
                  <w:rStyle w:val="CommentReference"/>
                </w:rPr>
                <w:commentReference w:id="559"/>
              </w:r>
            </w:ins>
            <w:ins w:id="561" w:author="Porter, Maria - (mariaporter)" w:date="2025-06-20T05:25:00Z" w16du:dateUtc="2025-06-20T12:25:00Z">
              <w:r>
                <w:rPr>
                  <w:rFonts w:ascii="Arial" w:eastAsia="Times New Roman" w:hAnsi="Arial" w:cs="Arial"/>
                  <w:color w:val="000000"/>
                  <w:sz w:val="20"/>
                  <w:szCs w:val="20"/>
                </w:rPr>
                <w:t>ARE YOU W</w:t>
              </w:r>
            </w:ins>
            <w:ins w:id="562" w:author="Porter, Maria - (mariaporter)" w:date="2025-06-23T11:20:00Z" w16du:dateUtc="2025-06-23T18:20:00Z">
              <w:r w:rsidR="00EF73D9">
                <w:rPr>
                  <w:rFonts w:ascii="Arial" w:eastAsia="Times New Roman" w:hAnsi="Arial" w:cs="Arial"/>
                  <w:color w:val="000000"/>
                  <w:sz w:val="20"/>
                  <w:szCs w:val="20"/>
                </w:rPr>
                <w:t>ILLING TO PAY</w:t>
              </w:r>
            </w:ins>
            <w:ins w:id="563" w:author="Porter, Maria - (mariaporter)" w:date="2025-06-20T05:25:00Z" w16du:dateUtc="2025-06-20T12:25:00Z">
              <w:r>
                <w:rPr>
                  <w:rFonts w:ascii="Arial" w:eastAsia="Times New Roman" w:hAnsi="Arial" w:cs="Arial"/>
                  <w:color w:val="000000"/>
                  <w:sz w:val="20"/>
                  <w:szCs w:val="20"/>
                </w:rPr>
                <w:t xml:space="preserve"> </w:t>
              </w:r>
              <w:r w:rsidRPr="00EF73D9">
                <w:rPr>
                  <w:rFonts w:ascii="Arial" w:eastAsia="Times New Roman" w:hAnsi="Arial" w:cs="Arial"/>
                  <w:b/>
                  <w:bCs/>
                  <w:color w:val="000000"/>
                  <w:sz w:val="20"/>
                  <w:szCs w:val="20"/>
                </w:rPr>
                <w:t>130 BIRR</w:t>
              </w:r>
              <w:r>
                <w:rPr>
                  <w:rFonts w:ascii="Arial" w:eastAsia="Times New Roman" w:hAnsi="Arial" w:cs="Arial"/>
                  <w:color w:val="000000"/>
                  <w:sz w:val="20"/>
                  <w:szCs w:val="20"/>
                </w:rPr>
                <w:t xml:space="preserve"> AS</w:t>
              </w:r>
            </w:ins>
            <w:ins w:id="564" w:author="Porter, Maria - (mariaporter)" w:date="2025-06-23T11:20:00Z" w16du:dateUtc="2025-06-23T18:20:00Z">
              <w:r w:rsidR="00EF73D9">
                <w:rPr>
                  <w:rFonts w:ascii="Arial" w:eastAsia="Times New Roman" w:hAnsi="Arial" w:cs="Arial"/>
                  <w:color w:val="000000"/>
                  <w:sz w:val="20"/>
                  <w:szCs w:val="20"/>
                </w:rPr>
                <w:t xml:space="preserve"> THE</w:t>
              </w:r>
            </w:ins>
            <w:ins w:id="565" w:author="Porter, Maria - (mariaporter)" w:date="2025-06-20T05:25:00Z" w16du:dateUtc="2025-06-20T12:25:00Z">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UP FRONT</w:t>
              </w:r>
              <w:proofErr w:type="gramEnd"/>
              <w:r>
                <w:rPr>
                  <w:rFonts w:ascii="Arial" w:eastAsia="Times New Roman" w:hAnsi="Arial" w:cs="Arial"/>
                  <w:color w:val="000000"/>
                  <w:sz w:val="20"/>
                  <w:szCs w:val="20"/>
                </w:rPr>
                <w:t xml:space="preserve"> PREMIUM? </w:t>
              </w:r>
            </w:ins>
          </w:p>
          <w:p w14:paraId="5C4D5AE8" w14:textId="77777777" w:rsidR="001A1E7D" w:rsidRDefault="001A1E7D" w:rsidP="00AB6DB1">
            <w:pPr>
              <w:contextualSpacing/>
              <w:rPr>
                <w:ins w:id="566" w:author="Porter, Maria - (mariaporter)" w:date="2025-06-20T05:25:00Z" w16du:dateUtc="2025-06-20T12:25:00Z"/>
                <w:rFonts w:ascii="Arial" w:eastAsia="Times New Roman" w:hAnsi="Arial" w:cs="Arial"/>
                <w:color w:val="000000"/>
                <w:sz w:val="20"/>
                <w:szCs w:val="20"/>
              </w:rPr>
            </w:pPr>
          </w:p>
          <w:p w14:paraId="4E04C0A7" w14:textId="5824FB42" w:rsidR="001A1E7D" w:rsidRDefault="001A1E7D" w:rsidP="00EF73D9">
            <w:pPr>
              <w:contextualSpacing/>
              <w:rPr>
                <w:rFonts w:ascii="Arial" w:eastAsia="Times New Roman" w:hAnsi="Arial" w:cs="Arial"/>
                <w:color w:val="000000"/>
                <w:sz w:val="20"/>
                <w:szCs w:val="20"/>
              </w:rPr>
            </w:pPr>
          </w:p>
        </w:tc>
        <w:tc>
          <w:tcPr>
            <w:tcW w:w="2358" w:type="pct"/>
          </w:tcPr>
          <w:p w14:paraId="6FDA7F6C" w14:textId="51B78687"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Yes&gt;&gt;K32d</w:t>
            </w:r>
          </w:p>
          <w:p w14:paraId="275FB078" w14:textId="6F498D5C"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0. No&gt;&gt;K32b</w:t>
            </w:r>
          </w:p>
        </w:tc>
        <w:tc>
          <w:tcPr>
            <w:tcW w:w="725" w:type="pct"/>
          </w:tcPr>
          <w:p w14:paraId="1D01B15B" w14:textId="242E8528" w:rsidR="00AB6DB1" w:rsidRDefault="00AB6DB1" w:rsidP="00AB6DB1">
            <w:pPr>
              <w:contextualSpacing/>
              <w:rPr>
                <w:rFonts w:ascii="Arial" w:eastAsia="Times New Roman" w:hAnsi="Arial" w:cs="Arial"/>
                <w:color w:val="FF0000"/>
                <w:sz w:val="20"/>
                <w:szCs w:val="20"/>
              </w:rPr>
            </w:pPr>
          </w:p>
        </w:tc>
      </w:tr>
      <w:tr w:rsidR="00AB6DB1" w:rsidRPr="00CA59CC" w14:paraId="169F39EF" w14:textId="77777777" w:rsidTr="001E69BB">
        <w:tc>
          <w:tcPr>
            <w:tcW w:w="576" w:type="pct"/>
          </w:tcPr>
          <w:p w14:paraId="6D7F6988" w14:textId="77B0A505"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K32b</w:t>
            </w:r>
          </w:p>
        </w:tc>
        <w:tc>
          <w:tcPr>
            <w:tcW w:w="1340" w:type="pct"/>
          </w:tcPr>
          <w:p w14:paraId="56DE6EE4" w14:textId="56D6C599" w:rsidR="00AB6DB1" w:rsidRDefault="00AB6DB1" w:rsidP="00AB6DB1">
            <w:pPr>
              <w:contextualSpacing/>
              <w:rPr>
                <w:ins w:id="567" w:author="Porter, Maria - (mariaporter)" w:date="2025-06-20T05:28:00Z" w16du:dateUtc="2025-06-20T12:28:00Z"/>
                <w:rFonts w:ascii="Arial" w:eastAsia="Times New Roman" w:hAnsi="Arial" w:cs="Arial"/>
                <w:color w:val="000000"/>
                <w:sz w:val="20"/>
                <w:szCs w:val="20"/>
              </w:rPr>
            </w:pPr>
            <w:del w:id="568" w:author="Porter, Maria - (mariaporter)" w:date="2025-06-23T11:23:00Z" w16du:dateUtc="2025-06-23T18:23:00Z">
              <w:r w:rsidDel="00EF73D9">
                <w:rPr>
                  <w:rFonts w:ascii="Arial" w:eastAsia="Times New Roman" w:hAnsi="Arial" w:cs="Arial"/>
                  <w:color w:val="000000"/>
                  <w:sz w:val="20"/>
                  <w:szCs w:val="20"/>
                </w:rPr>
                <w:delText>{lower premium than K32a}</w:delText>
              </w:r>
            </w:del>
            <w:ins w:id="569" w:author="Porter, Maria - (mariaporter)" w:date="2025-06-23T11:25:00Z" w16du:dateUtc="2025-06-23T18:25:00Z">
              <w:r w:rsidR="00425E7A" w:rsidRPr="00425E7A">
                <w:rPr>
                  <w:rFonts w:ascii="Arial" w:eastAsia="Times New Roman" w:hAnsi="Arial" w:cs="Arial"/>
                  <w:b/>
                  <w:bCs/>
                  <w:color w:val="000000"/>
                  <w:sz w:val="20"/>
                  <w:szCs w:val="20"/>
                </w:rPr>
                <w:t>3</w:t>
              </w:r>
            </w:ins>
            <w:ins w:id="570" w:author="Porter, Maria - (mariaporter)" w:date="2025-06-23T11:23:00Z" w16du:dateUtc="2025-06-23T18:23:00Z">
              <w:r w:rsidR="00EF73D9" w:rsidRPr="00EF73D9">
                <w:rPr>
                  <w:rFonts w:ascii="Arial" w:eastAsia="Times New Roman" w:hAnsi="Arial" w:cs="Arial"/>
                  <w:b/>
                  <w:bCs/>
                  <w:color w:val="000000"/>
                  <w:sz w:val="20"/>
                  <w:szCs w:val="20"/>
                </w:rPr>
                <w:t>0 BIRR</w:t>
              </w:r>
              <w:r w:rsidR="00EF73D9">
                <w:rPr>
                  <w:rFonts w:ascii="Arial" w:eastAsia="Times New Roman" w:hAnsi="Arial" w:cs="Arial"/>
                  <w:color w:val="000000"/>
                  <w:sz w:val="20"/>
                  <w:szCs w:val="20"/>
                </w:rPr>
                <w:t xml:space="preserve"> </w:t>
              </w:r>
            </w:ins>
          </w:p>
          <w:p w14:paraId="4C007620" w14:textId="06A2F2AD" w:rsidR="001A1E7D" w:rsidRDefault="001A1E7D" w:rsidP="00EF73D9">
            <w:pPr>
              <w:contextualSpacing/>
              <w:rPr>
                <w:rFonts w:ascii="Arial" w:eastAsia="Times New Roman" w:hAnsi="Arial" w:cs="Arial"/>
                <w:color w:val="000000"/>
                <w:sz w:val="20"/>
                <w:szCs w:val="20"/>
              </w:rPr>
            </w:pPr>
          </w:p>
        </w:tc>
        <w:tc>
          <w:tcPr>
            <w:tcW w:w="2358" w:type="pct"/>
          </w:tcPr>
          <w:p w14:paraId="456EAFC2" w14:textId="7F01A003"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Yes&gt;&gt;K32c</w:t>
            </w:r>
          </w:p>
          <w:p w14:paraId="48C07CDF" w14:textId="4A67E31C"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0. No&gt;&gt;K32f</w:t>
            </w:r>
          </w:p>
        </w:tc>
        <w:tc>
          <w:tcPr>
            <w:tcW w:w="725" w:type="pct"/>
          </w:tcPr>
          <w:p w14:paraId="1B834949" w14:textId="77777777" w:rsidR="00AB6DB1" w:rsidRDefault="00AB6DB1" w:rsidP="00AB6DB1">
            <w:pPr>
              <w:contextualSpacing/>
              <w:rPr>
                <w:rFonts w:ascii="Arial" w:eastAsia="Times New Roman" w:hAnsi="Arial" w:cs="Arial"/>
                <w:color w:val="FF0000"/>
                <w:sz w:val="20"/>
                <w:szCs w:val="20"/>
              </w:rPr>
            </w:pPr>
          </w:p>
        </w:tc>
      </w:tr>
      <w:tr w:rsidR="00AB6DB1" w:rsidRPr="00CA59CC" w14:paraId="07AE90AD" w14:textId="77777777" w:rsidTr="001E69BB">
        <w:tc>
          <w:tcPr>
            <w:tcW w:w="576" w:type="pct"/>
          </w:tcPr>
          <w:p w14:paraId="7227E105" w14:textId="03080AF4"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K32c</w:t>
            </w:r>
          </w:p>
        </w:tc>
        <w:tc>
          <w:tcPr>
            <w:tcW w:w="1340" w:type="pct"/>
          </w:tcPr>
          <w:p w14:paraId="7EF077EC" w14:textId="2E9A8D24" w:rsidR="00AB6DB1" w:rsidRDefault="00425E7A" w:rsidP="00AB6DB1">
            <w:pPr>
              <w:contextualSpacing/>
              <w:rPr>
                <w:rFonts w:ascii="Arial" w:eastAsia="Times New Roman" w:hAnsi="Arial" w:cs="Arial"/>
                <w:color w:val="000000"/>
                <w:sz w:val="20"/>
                <w:szCs w:val="20"/>
              </w:rPr>
            </w:pPr>
            <w:ins w:id="571" w:author="Porter, Maria - (mariaporter)" w:date="2025-06-23T11:25:00Z" w16du:dateUtc="2025-06-23T18:25:00Z">
              <w:r>
                <w:rPr>
                  <w:rFonts w:ascii="Arial" w:eastAsia="Times New Roman" w:hAnsi="Arial" w:cs="Arial"/>
                  <w:b/>
                  <w:bCs/>
                  <w:color w:val="000000"/>
                  <w:sz w:val="20"/>
                  <w:szCs w:val="20"/>
                </w:rPr>
                <w:t>8</w:t>
              </w:r>
            </w:ins>
            <w:ins w:id="572" w:author="Porter, Maria - (mariaporter)" w:date="2025-06-23T11:23:00Z" w16du:dateUtc="2025-06-23T18:23:00Z">
              <w:r w:rsidR="00EF73D9" w:rsidRPr="00EF73D9">
                <w:rPr>
                  <w:rFonts w:ascii="Arial" w:eastAsia="Times New Roman" w:hAnsi="Arial" w:cs="Arial"/>
                  <w:b/>
                  <w:bCs/>
                  <w:color w:val="000000"/>
                  <w:sz w:val="20"/>
                  <w:szCs w:val="20"/>
                </w:rPr>
                <w:t>0 BIRR</w:t>
              </w:r>
              <w:r w:rsidR="00EF73D9">
                <w:rPr>
                  <w:rFonts w:ascii="Arial" w:eastAsia="Times New Roman" w:hAnsi="Arial" w:cs="Arial"/>
                  <w:color w:val="000000"/>
                  <w:sz w:val="20"/>
                  <w:szCs w:val="20"/>
                </w:rPr>
                <w:t xml:space="preserve"> </w:t>
              </w:r>
            </w:ins>
            <w:del w:id="573" w:author="Porter, Maria - (mariaporter)" w:date="2025-06-23T11:23:00Z" w16du:dateUtc="2025-06-23T18:23:00Z">
              <w:r w:rsidR="00AB6DB1" w:rsidDel="00EF73D9">
                <w:rPr>
                  <w:rFonts w:ascii="Arial" w:eastAsia="Times New Roman" w:hAnsi="Arial" w:cs="Arial"/>
                  <w:color w:val="000000"/>
                  <w:sz w:val="20"/>
                  <w:szCs w:val="20"/>
                </w:rPr>
                <w:delText>{premium amount between K32b and K32a}</w:delText>
              </w:r>
            </w:del>
          </w:p>
        </w:tc>
        <w:tc>
          <w:tcPr>
            <w:tcW w:w="2358" w:type="pct"/>
          </w:tcPr>
          <w:p w14:paraId="27CE7FD2" w14:textId="7D28F488"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Yes&gt;&gt;K32f</w:t>
            </w:r>
          </w:p>
          <w:p w14:paraId="6A35835B" w14:textId="39EEE5A3"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0. No&gt;&gt;K32f</w:t>
            </w:r>
          </w:p>
        </w:tc>
        <w:tc>
          <w:tcPr>
            <w:tcW w:w="725" w:type="pct"/>
          </w:tcPr>
          <w:p w14:paraId="21FD262F" w14:textId="77777777" w:rsidR="00AB6DB1" w:rsidRDefault="00AB6DB1" w:rsidP="00AB6DB1">
            <w:pPr>
              <w:contextualSpacing/>
              <w:rPr>
                <w:rFonts w:ascii="Arial" w:eastAsia="Times New Roman" w:hAnsi="Arial" w:cs="Arial"/>
                <w:color w:val="FF0000"/>
                <w:sz w:val="20"/>
                <w:szCs w:val="20"/>
              </w:rPr>
            </w:pPr>
          </w:p>
        </w:tc>
      </w:tr>
      <w:tr w:rsidR="00AB6DB1" w:rsidRPr="00CA59CC" w14:paraId="1484A4D1" w14:textId="77777777" w:rsidTr="001E69BB">
        <w:tc>
          <w:tcPr>
            <w:tcW w:w="576" w:type="pct"/>
          </w:tcPr>
          <w:p w14:paraId="4487C96F" w14:textId="444C27FF"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K32d</w:t>
            </w:r>
          </w:p>
        </w:tc>
        <w:tc>
          <w:tcPr>
            <w:tcW w:w="1340" w:type="pct"/>
          </w:tcPr>
          <w:p w14:paraId="284770AE" w14:textId="1BA44E19" w:rsidR="00AB6DB1" w:rsidRDefault="00AB6DB1" w:rsidP="00AB6DB1">
            <w:pPr>
              <w:contextualSpacing/>
              <w:rPr>
                <w:rFonts w:ascii="Arial" w:eastAsia="Times New Roman" w:hAnsi="Arial" w:cs="Arial"/>
                <w:color w:val="000000"/>
                <w:sz w:val="20"/>
                <w:szCs w:val="20"/>
              </w:rPr>
            </w:pPr>
            <w:del w:id="574" w:author="Porter, Maria - (mariaporter)" w:date="2025-06-23T11:24:00Z" w16du:dateUtc="2025-06-23T18:24:00Z">
              <w:r w:rsidDel="00EF73D9">
                <w:rPr>
                  <w:rFonts w:ascii="Arial" w:eastAsia="Times New Roman" w:hAnsi="Arial" w:cs="Arial"/>
                  <w:color w:val="000000"/>
                  <w:sz w:val="20"/>
                  <w:szCs w:val="20"/>
                </w:rPr>
                <w:delText>{higher premium than K32a}</w:delText>
              </w:r>
            </w:del>
            <w:ins w:id="575" w:author="Porter, Maria - (mariaporter)" w:date="2025-06-23T11:24:00Z" w16du:dateUtc="2025-06-23T18:24:00Z">
              <w:r w:rsidR="00EF73D9" w:rsidRPr="00EF73D9">
                <w:rPr>
                  <w:rFonts w:ascii="Arial" w:eastAsia="Times New Roman" w:hAnsi="Arial" w:cs="Arial"/>
                  <w:b/>
                  <w:bCs/>
                  <w:color w:val="000000"/>
                  <w:sz w:val="20"/>
                  <w:szCs w:val="20"/>
                </w:rPr>
                <w:t>1</w:t>
              </w:r>
            </w:ins>
            <w:ins w:id="576" w:author="Porter, Maria - (mariaporter)" w:date="2025-06-23T11:25:00Z" w16du:dateUtc="2025-06-23T18:25:00Z">
              <w:r w:rsidR="00EF73D9">
                <w:rPr>
                  <w:rFonts w:ascii="Arial" w:eastAsia="Times New Roman" w:hAnsi="Arial" w:cs="Arial"/>
                  <w:b/>
                  <w:bCs/>
                  <w:color w:val="000000"/>
                  <w:sz w:val="20"/>
                  <w:szCs w:val="20"/>
                </w:rPr>
                <w:t>8</w:t>
              </w:r>
            </w:ins>
            <w:ins w:id="577" w:author="Porter, Maria - (mariaporter)" w:date="2025-06-23T11:24:00Z" w16du:dateUtc="2025-06-23T18:24:00Z">
              <w:r w:rsidR="00EF73D9" w:rsidRPr="00EF73D9">
                <w:rPr>
                  <w:rFonts w:ascii="Arial" w:eastAsia="Times New Roman" w:hAnsi="Arial" w:cs="Arial"/>
                  <w:b/>
                  <w:bCs/>
                  <w:color w:val="000000"/>
                  <w:sz w:val="20"/>
                  <w:szCs w:val="20"/>
                </w:rPr>
                <w:t>0 BIRR</w:t>
              </w:r>
            </w:ins>
          </w:p>
        </w:tc>
        <w:tc>
          <w:tcPr>
            <w:tcW w:w="2358" w:type="pct"/>
          </w:tcPr>
          <w:p w14:paraId="56B6ED64" w14:textId="79E3E742"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Yes&gt;&gt;K32e</w:t>
            </w:r>
          </w:p>
          <w:p w14:paraId="57BA9661" w14:textId="607E5D2C"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0. No&gt;&gt;K32f</w:t>
            </w:r>
          </w:p>
        </w:tc>
        <w:tc>
          <w:tcPr>
            <w:tcW w:w="725" w:type="pct"/>
          </w:tcPr>
          <w:p w14:paraId="2C27F8E8" w14:textId="77777777" w:rsidR="00AB6DB1" w:rsidRDefault="00AB6DB1" w:rsidP="00AB6DB1">
            <w:pPr>
              <w:contextualSpacing/>
              <w:rPr>
                <w:rFonts w:ascii="Arial" w:eastAsia="Times New Roman" w:hAnsi="Arial" w:cs="Arial"/>
                <w:color w:val="FF0000"/>
                <w:sz w:val="20"/>
                <w:szCs w:val="20"/>
              </w:rPr>
            </w:pPr>
          </w:p>
        </w:tc>
      </w:tr>
      <w:tr w:rsidR="00AB6DB1" w:rsidRPr="00CA59CC" w14:paraId="5F6BBDF9" w14:textId="77777777" w:rsidTr="001E69BB">
        <w:tc>
          <w:tcPr>
            <w:tcW w:w="576" w:type="pct"/>
          </w:tcPr>
          <w:p w14:paraId="368A7444" w14:textId="4C2EF6AF"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lastRenderedPageBreak/>
              <w:t>K32e</w:t>
            </w:r>
          </w:p>
        </w:tc>
        <w:tc>
          <w:tcPr>
            <w:tcW w:w="1340" w:type="pct"/>
          </w:tcPr>
          <w:p w14:paraId="789B234D" w14:textId="37F242C7" w:rsidR="00AB6DB1" w:rsidRDefault="00AB6DB1" w:rsidP="00AB6DB1">
            <w:pPr>
              <w:contextualSpacing/>
              <w:rPr>
                <w:rFonts w:ascii="Arial" w:eastAsia="Times New Roman" w:hAnsi="Arial" w:cs="Arial"/>
                <w:color w:val="000000"/>
                <w:sz w:val="20"/>
                <w:szCs w:val="20"/>
              </w:rPr>
            </w:pPr>
            <w:del w:id="578" w:author="Porter, Maria - (mariaporter)" w:date="2025-06-23T11:24:00Z" w16du:dateUtc="2025-06-23T18:24:00Z">
              <w:r w:rsidDel="00EF73D9">
                <w:rPr>
                  <w:rFonts w:ascii="Arial" w:eastAsia="Times New Roman" w:hAnsi="Arial" w:cs="Arial"/>
                  <w:color w:val="000000"/>
                  <w:sz w:val="20"/>
                  <w:szCs w:val="20"/>
                </w:rPr>
                <w:delText>{higher premium than K32d}</w:delText>
              </w:r>
            </w:del>
            <w:ins w:id="579" w:author="Porter, Maria - (mariaporter)" w:date="2025-06-23T11:24:00Z" w16du:dateUtc="2025-06-23T18:24:00Z">
              <w:r w:rsidR="00EF73D9" w:rsidRPr="00EF73D9">
                <w:rPr>
                  <w:rFonts w:ascii="Arial" w:eastAsia="Times New Roman" w:hAnsi="Arial" w:cs="Arial"/>
                  <w:b/>
                  <w:bCs/>
                  <w:color w:val="000000"/>
                  <w:sz w:val="20"/>
                  <w:szCs w:val="20"/>
                </w:rPr>
                <w:t>230 BIRR</w:t>
              </w:r>
            </w:ins>
          </w:p>
        </w:tc>
        <w:tc>
          <w:tcPr>
            <w:tcW w:w="2358" w:type="pct"/>
          </w:tcPr>
          <w:p w14:paraId="0FCAD9BB" w14:textId="7E4C6450"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1. Yes&gt;&gt;K32f</w:t>
            </w:r>
          </w:p>
          <w:p w14:paraId="72A62F90" w14:textId="3D7FC453"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0. No&gt;&gt;K32f</w:t>
            </w:r>
          </w:p>
        </w:tc>
        <w:tc>
          <w:tcPr>
            <w:tcW w:w="725" w:type="pct"/>
          </w:tcPr>
          <w:p w14:paraId="6C7BAB69" w14:textId="77777777" w:rsidR="00AB6DB1" w:rsidRDefault="00AB6DB1" w:rsidP="00AB6DB1">
            <w:pPr>
              <w:contextualSpacing/>
              <w:rPr>
                <w:rFonts w:ascii="Arial" w:eastAsia="Times New Roman" w:hAnsi="Arial" w:cs="Arial"/>
                <w:color w:val="FF0000"/>
                <w:sz w:val="20"/>
                <w:szCs w:val="20"/>
              </w:rPr>
            </w:pPr>
          </w:p>
        </w:tc>
      </w:tr>
      <w:tr w:rsidR="00AB6DB1" w:rsidRPr="00CA59CC" w14:paraId="3911A816" w14:textId="77777777" w:rsidTr="001E69BB">
        <w:tc>
          <w:tcPr>
            <w:tcW w:w="576" w:type="pct"/>
          </w:tcPr>
          <w:p w14:paraId="44AC889E" w14:textId="171074C4"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K32f</w:t>
            </w:r>
          </w:p>
        </w:tc>
        <w:tc>
          <w:tcPr>
            <w:tcW w:w="1340" w:type="pct"/>
          </w:tcPr>
          <w:p w14:paraId="2A01EC64" w14:textId="5526DF4C"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What is the maximum up-front premium you are willing to pay for this insurance product?</w:t>
            </w:r>
            <w:ins w:id="580" w:author="Porter, Maria - (mariaporter)" w:date="2025-06-23T11:27:00Z" w16du:dateUtc="2025-06-23T18:27:00Z">
              <w:r w:rsidR="00425E7A">
                <w:rPr>
                  <w:rFonts w:ascii="Arial" w:eastAsia="Times New Roman" w:hAnsi="Arial" w:cs="Arial"/>
                  <w:color w:val="000000"/>
                  <w:sz w:val="20"/>
                  <w:szCs w:val="20"/>
                </w:rPr>
                <w:t xml:space="preserve"> </w:t>
              </w:r>
            </w:ins>
          </w:p>
        </w:tc>
        <w:tc>
          <w:tcPr>
            <w:tcW w:w="2358" w:type="pct"/>
          </w:tcPr>
          <w:p w14:paraId="26D68DC0" w14:textId="59243E1B" w:rsidR="00AB6DB1" w:rsidRDefault="00AB6DB1" w:rsidP="00AB6DB1">
            <w:pPr>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Birr amount </w:t>
            </w:r>
          </w:p>
        </w:tc>
        <w:tc>
          <w:tcPr>
            <w:tcW w:w="725" w:type="pct"/>
          </w:tcPr>
          <w:p w14:paraId="1008B4ED" w14:textId="242FDDBF" w:rsidR="00AB6DB1" w:rsidRDefault="00AB6DB1" w:rsidP="00AB6DB1">
            <w:pPr>
              <w:contextualSpacing/>
              <w:rPr>
                <w:rFonts w:ascii="Arial" w:eastAsia="Times New Roman" w:hAnsi="Arial" w:cs="Arial"/>
                <w:color w:val="FF0000"/>
                <w:sz w:val="20"/>
                <w:szCs w:val="20"/>
              </w:rPr>
            </w:pPr>
            <w:r>
              <w:rPr>
                <w:rFonts w:ascii="Arial" w:eastAsia="Times New Roman" w:hAnsi="Arial" w:cs="Arial"/>
                <w:color w:val="000000"/>
                <w:sz w:val="20"/>
                <w:szCs w:val="20"/>
              </w:rPr>
              <w:t>should be consistent with above answers</w:t>
            </w:r>
          </w:p>
        </w:tc>
      </w:tr>
      <w:tr w:rsidR="00EF73D9" w:rsidRPr="00CA59CC" w14:paraId="537E93FC" w14:textId="77777777" w:rsidTr="001E69BB">
        <w:trPr>
          <w:ins w:id="581" w:author="Porter, Maria - (mariaporter)" w:date="2025-06-23T11:21:00Z"/>
        </w:trPr>
        <w:tc>
          <w:tcPr>
            <w:tcW w:w="576" w:type="pct"/>
          </w:tcPr>
          <w:p w14:paraId="2ABB36CF" w14:textId="09471CA8" w:rsidR="00EF73D9" w:rsidRDefault="00425E7A" w:rsidP="00AB6DB1">
            <w:pPr>
              <w:contextualSpacing/>
              <w:rPr>
                <w:ins w:id="582" w:author="Porter, Maria - (mariaporter)" w:date="2025-06-23T11:21:00Z" w16du:dateUtc="2025-06-23T18:21:00Z"/>
                <w:rFonts w:ascii="Arial" w:eastAsia="Times New Roman" w:hAnsi="Arial" w:cs="Arial"/>
                <w:color w:val="000000"/>
                <w:sz w:val="20"/>
                <w:szCs w:val="20"/>
              </w:rPr>
            </w:pPr>
            <w:ins w:id="583" w:author="Porter, Maria - (mariaporter)" w:date="2025-06-23T11:25:00Z" w16du:dateUtc="2025-06-23T18:25:00Z">
              <w:r>
                <w:rPr>
                  <w:rFonts w:ascii="Arial" w:eastAsia="Times New Roman" w:hAnsi="Arial" w:cs="Arial"/>
                  <w:color w:val="000000"/>
                  <w:sz w:val="20"/>
                  <w:szCs w:val="20"/>
                </w:rPr>
                <w:t>K</w:t>
              </w:r>
            </w:ins>
            <w:ins w:id="584" w:author="Porter, Maria - (mariaporter)" w:date="2025-06-23T11:26:00Z" w16du:dateUtc="2025-06-23T18:26:00Z">
              <w:r>
                <w:rPr>
                  <w:rFonts w:ascii="Arial" w:eastAsia="Times New Roman" w:hAnsi="Arial" w:cs="Arial"/>
                  <w:color w:val="000000"/>
                  <w:sz w:val="20"/>
                  <w:szCs w:val="20"/>
                </w:rPr>
                <w:t>33a</w:t>
              </w:r>
            </w:ins>
          </w:p>
        </w:tc>
        <w:tc>
          <w:tcPr>
            <w:tcW w:w="1340" w:type="pct"/>
          </w:tcPr>
          <w:p w14:paraId="4BC8BDA7" w14:textId="1C09F022" w:rsidR="00425E7A" w:rsidRDefault="00425E7A" w:rsidP="00425E7A">
            <w:pPr>
              <w:contextualSpacing/>
              <w:rPr>
                <w:ins w:id="585" w:author="Porter, Maria - (mariaporter)" w:date="2025-06-23T11:29:00Z" w16du:dateUtc="2025-06-23T18:29:00Z"/>
                <w:rFonts w:ascii="Arial" w:eastAsia="Times New Roman" w:hAnsi="Arial" w:cs="Arial"/>
                <w:color w:val="000000"/>
                <w:sz w:val="20"/>
                <w:szCs w:val="20"/>
              </w:rPr>
            </w:pPr>
            <w:ins w:id="586" w:author="Porter, Maria - (mariaporter)" w:date="2025-06-23T11:28:00Z" w16du:dateUtc="2025-06-23T18:28:00Z">
              <w:r>
                <w:rPr>
                  <w:rFonts w:ascii="Arial" w:eastAsia="Times New Roman" w:hAnsi="Arial" w:cs="Arial"/>
                  <w:color w:val="000000"/>
                  <w:sz w:val="20"/>
                  <w:szCs w:val="20"/>
                </w:rPr>
                <w:t>{REMIND RESPONDENT ABOUT PRIOR EXPLANATION OF PICTURE BASED INSURANCE.</w:t>
              </w:r>
            </w:ins>
            <w:ins w:id="587" w:author="Porter, Maria - (mariaporter)" w:date="2025-06-23T11:30:00Z" w16du:dateUtc="2025-06-23T18:30:00Z">
              <w:r>
                <w:rPr>
                  <w:rFonts w:ascii="Arial" w:eastAsia="Times New Roman" w:hAnsi="Arial" w:cs="Arial"/>
                  <w:color w:val="000000"/>
                  <w:sz w:val="20"/>
                  <w:szCs w:val="20"/>
                </w:rPr>
                <w:t xml:space="preserve"> REMIND R</w:t>
              </w:r>
            </w:ins>
            <w:ins w:id="588" w:author="Porter, Maria - (mariaporter)" w:date="2025-06-23T11:31:00Z" w16du:dateUtc="2025-06-23T18:31:00Z">
              <w:r>
                <w:rPr>
                  <w:rFonts w:ascii="Arial" w:eastAsia="Times New Roman" w:hAnsi="Arial" w:cs="Arial"/>
                  <w:color w:val="000000"/>
                  <w:sz w:val="20"/>
                  <w:szCs w:val="20"/>
                </w:rPr>
                <w:t>ESPONDENT THAT PBI WILL NOT COVER BAD PRACTICES</w:t>
              </w:r>
            </w:ins>
            <w:ins w:id="589" w:author="Porter, Maria - (mariaporter)" w:date="2025-06-23T11:28:00Z" w16du:dateUtc="2025-06-23T18:28:00Z">
              <w:r>
                <w:rPr>
                  <w:rFonts w:ascii="Arial" w:eastAsia="Times New Roman" w:hAnsi="Arial" w:cs="Arial"/>
                  <w:color w:val="000000"/>
                  <w:sz w:val="20"/>
                  <w:szCs w:val="20"/>
                </w:rPr>
                <w:t xml:space="preserve">} </w:t>
              </w:r>
            </w:ins>
          </w:p>
          <w:p w14:paraId="0701FA9F" w14:textId="77777777" w:rsidR="00425E7A" w:rsidRDefault="00425E7A" w:rsidP="00425E7A">
            <w:pPr>
              <w:contextualSpacing/>
              <w:rPr>
                <w:ins w:id="590" w:author="Porter, Maria - (mariaporter)" w:date="2025-06-23T11:29:00Z" w16du:dateUtc="2025-06-23T18:29:00Z"/>
                <w:rFonts w:ascii="Arial" w:eastAsia="Times New Roman" w:hAnsi="Arial" w:cs="Arial"/>
                <w:color w:val="000000"/>
                <w:sz w:val="20"/>
                <w:szCs w:val="20"/>
              </w:rPr>
            </w:pPr>
          </w:p>
          <w:p w14:paraId="6B326E0D" w14:textId="294DD3B6" w:rsidR="00EF73D9" w:rsidRDefault="00425E7A" w:rsidP="00AB6DB1">
            <w:pPr>
              <w:contextualSpacing/>
              <w:rPr>
                <w:ins w:id="591" w:author="Porter, Maria - (mariaporter)" w:date="2025-06-23T11:21:00Z" w16du:dateUtc="2025-06-23T18:21:00Z"/>
                <w:rFonts w:ascii="Arial" w:eastAsia="Times New Roman" w:hAnsi="Arial" w:cs="Arial"/>
                <w:color w:val="000000"/>
                <w:sz w:val="20"/>
                <w:szCs w:val="20"/>
              </w:rPr>
            </w:pPr>
            <w:ins w:id="592" w:author="Porter, Maria - (mariaporter)" w:date="2025-06-23T11:29:00Z" w16du:dateUtc="2025-06-23T18:29:00Z">
              <w:r>
                <w:rPr>
                  <w:rFonts w:ascii="Arial" w:eastAsia="Times New Roman" w:hAnsi="Arial" w:cs="Arial"/>
                  <w:color w:val="000000"/>
                  <w:sz w:val="20"/>
                  <w:szCs w:val="20"/>
                </w:rPr>
                <w:t xml:space="preserve">NOW SUPPOSE YOU CAN BUY THIS PICTURE BASED INSURANCE WITH THE 50 KG BAG OF FERTILIZER AND THE CROP INSURANCE FROM PULA/ TSEDAY BANK AS PREVIOUSLY EXPLAINED -, </w:t>
              </w:r>
              <w:r w:rsidRPr="00EF73D9">
                <w:rPr>
                  <w:rFonts w:ascii="Arial" w:eastAsia="Times New Roman" w:hAnsi="Arial" w:cs="Arial"/>
                  <w:color w:val="000000"/>
                  <w:sz w:val="20"/>
                  <w:szCs w:val="20"/>
                  <w:highlight w:val="yellow"/>
                </w:rPr>
                <w:t xml:space="preserve">FOR </w:t>
              </w:r>
              <w:r>
                <w:rPr>
                  <w:rFonts w:ascii="Arial" w:eastAsia="Times New Roman" w:hAnsi="Arial" w:cs="Arial"/>
                  <w:color w:val="000000"/>
                  <w:sz w:val="20"/>
                  <w:szCs w:val="20"/>
                  <w:highlight w:val="yellow"/>
                </w:rPr>
                <w:t>THE SAME</w:t>
              </w:r>
              <w:r w:rsidRPr="00EF73D9">
                <w:rPr>
                  <w:rFonts w:ascii="Arial" w:eastAsia="Times New Roman" w:hAnsi="Arial" w:cs="Arial"/>
                  <w:color w:val="000000"/>
                  <w:sz w:val="20"/>
                  <w:szCs w:val="20"/>
                  <w:highlight w:val="yellow"/>
                </w:rPr>
                <w:t xml:space="preserve"> SUM INSURED OF 5000 BIRR</w:t>
              </w:r>
              <w:r>
                <w:rPr>
                  <w:rFonts w:ascii="Arial" w:eastAsia="Times New Roman" w:hAnsi="Arial" w:cs="Arial"/>
                  <w:color w:val="000000"/>
                  <w:sz w:val="20"/>
                  <w:szCs w:val="20"/>
                </w:rPr>
                <w:t xml:space="preserve">. ARE YOU WILLING TO PAY </w:t>
              </w:r>
            </w:ins>
            <w:ins w:id="593" w:author="Porter, Maria - (mariaporter)" w:date="2025-06-23T11:30:00Z" w16du:dateUtc="2025-06-23T18:30:00Z">
              <w:r>
                <w:rPr>
                  <w:rFonts w:ascii="Arial" w:eastAsia="Times New Roman" w:hAnsi="Arial" w:cs="Arial"/>
                  <w:color w:val="000000"/>
                  <w:sz w:val="20"/>
                  <w:szCs w:val="20"/>
                </w:rPr>
                <w:t xml:space="preserve">AN ADDITIONAL </w:t>
              </w:r>
              <w:r>
                <w:rPr>
                  <w:rFonts w:ascii="Arial" w:eastAsia="Times New Roman" w:hAnsi="Arial" w:cs="Arial"/>
                  <w:b/>
                  <w:bCs/>
                  <w:color w:val="000000"/>
                  <w:sz w:val="20"/>
                  <w:szCs w:val="20"/>
                </w:rPr>
                <w:t>5</w:t>
              </w:r>
            </w:ins>
            <w:ins w:id="594" w:author="Porter, Maria - (mariaporter)" w:date="2025-06-23T11:29:00Z" w16du:dateUtc="2025-06-23T18:29:00Z">
              <w:r w:rsidRPr="00EF73D9">
                <w:rPr>
                  <w:rFonts w:ascii="Arial" w:eastAsia="Times New Roman" w:hAnsi="Arial" w:cs="Arial"/>
                  <w:b/>
                  <w:bCs/>
                  <w:color w:val="000000"/>
                  <w:sz w:val="20"/>
                  <w:szCs w:val="20"/>
                </w:rPr>
                <w:t>0 BIRR</w:t>
              </w:r>
              <w:r>
                <w:rPr>
                  <w:rFonts w:ascii="Arial" w:eastAsia="Times New Roman" w:hAnsi="Arial" w:cs="Arial"/>
                  <w:color w:val="000000"/>
                  <w:sz w:val="20"/>
                  <w:szCs w:val="20"/>
                </w:rPr>
                <w:t xml:space="preserve"> </w:t>
              </w:r>
            </w:ins>
            <w:ins w:id="595" w:author="Porter, Maria - (mariaporter)" w:date="2025-06-23T11:30:00Z" w16du:dateUtc="2025-06-23T18:30:00Z">
              <w:r>
                <w:rPr>
                  <w:rFonts w:ascii="Arial" w:eastAsia="Times New Roman" w:hAnsi="Arial" w:cs="Arial"/>
                  <w:color w:val="000000"/>
                  <w:sz w:val="20"/>
                  <w:szCs w:val="20"/>
                </w:rPr>
                <w:t>FOR THE</w:t>
              </w:r>
            </w:ins>
            <w:ins w:id="596" w:author="Porter, Maria - (mariaporter)" w:date="2025-06-23T11:29:00Z" w16du:dateUtc="2025-06-23T18:29:00Z">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UP FRONT</w:t>
              </w:r>
              <w:proofErr w:type="gramEnd"/>
              <w:r>
                <w:rPr>
                  <w:rFonts w:ascii="Arial" w:eastAsia="Times New Roman" w:hAnsi="Arial" w:cs="Arial"/>
                  <w:color w:val="000000"/>
                  <w:sz w:val="20"/>
                  <w:szCs w:val="20"/>
                </w:rPr>
                <w:t xml:space="preserve"> PREMIUM</w:t>
              </w:r>
            </w:ins>
            <w:ins w:id="597" w:author="Porter, Maria - (mariaporter)" w:date="2025-06-23T11:30:00Z" w16du:dateUtc="2025-06-23T18:30:00Z">
              <w:r>
                <w:rPr>
                  <w:rFonts w:ascii="Arial" w:eastAsia="Times New Roman" w:hAnsi="Arial" w:cs="Arial"/>
                  <w:color w:val="000000"/>
                  <w:sz w:val="20"/>
                  <w:szCs w:val="20"/>
                </w:rPr>
                <w:t xml:space="preserve"> FOR PBI, IN ADDITION TO THE PREMIUM YOU WOULD ALREADY PAY FOR THE INDEX INSURANCE</w:t>
              </w:r>
            </w:ins>
            <w:ins w:id="598" w:author="Porter, Maria - (mariaporter)" w:date="2025-06-23T11:29:00Z" w16du:dateUtc="2025-06-23T18:29:00Z">
              <w:r>
                <w:rPr>
                  <w:rFonts w:ascii="Arial" w:eastAsia="Times New Roman" w:hAnsi="Arial" w:cs="Arial"/>
                  <w:color w:val="000000"/>
                  <w:sz w:val="20"/>
                  <w:szCs w:val="20"/>
                </w:rPr>
                <w:t xml:space="preserve">? </w:t>
              </w:r>
            </w:ins>
          </w:p>
        </w:tc>
        <w:tc>
          <w:tcPr>
            <w:tcW w:w="2358" w:type="pct"/>
          </w:tcPr>
          <w:p w14:paraId="08B4D42C" w14:textId="77777777" w:rsidR="00EF73D9" w:rsidRDefault="00EF73D9" w:rsidP="00AB6DB1">
            <w:pPr>
              <w:contextualSpacing/>
              <w:rPr>
                <w:ins w:id="599" w:author="Porter, Maria - (mariaporter)" w:date="2025-06-23T11:21:00Z" w16du:dateUtc="2025-06-23T18:21:00Z"/>
                <w:rFonts w:ascii="Arial" w:eastAsia="Times New Roman" w:hAnsi="Arial" w:cs="Arial"/>
                <w:color w:val="000000"/>
                <w:sz w:val="20"/>
                <w:szCs w:val="20"/>
              </w:rPr>
            </w:pPr>
          </w:p>
        </w:tc>
        <w:tc>
          <w:tcPr>
            <w:tcW w:w="725" w:type="pct"/>
          </w:tcPr>
          <w:p w14:paraId="1C3C61BF" w14:textId="77777777" w:rsidR="00EF73D9" w:rsidRDefault="00EF73D9" w:rsidP="00AB6DB1">
            <w:pPr>
              <w:contextualSpacing/>
              <w:rPr>
                <w:ins w:id="600" w:author="Porter, Maria - (mariaporter)" w:date="2025-06-23T11:21:00Z" w16du:dateUtc="2025-06-23T18:21:00Z"/>
                <w:rFonts w:ascii="Arial" w:eastAsia="Times New Roman" w:hAnsi="Arial" w:cs="Arial"/>
                <w:color w:val="000000"/>
                <w:sz w:val="20"/>
                <w:szCs w:val="20"/>
              </w:rPr>
            </w:pPr>
          </w:p>
        </w:tc>
      </w:tr>
      <w:tr w:rsidR="00425E7A" w:rsidRPr="00CA59CC" w14:paraId="71E0B28B" w14:textId="77777777" w:rsidTr="001E69BB">
        <w:trPr>
          <w:ins w:id="601" w:author="Porter, Maria - (mariaporter)" w:date="2025-06-23T11:31:00Z"/>
        </w:trPr>
        <w:tc>
          <w:tcPr>
            <w:tcW w:w="576" w:type="pct"/>
          </w:tcPr>
          <w:p w14:paraId="51903CA9" w14:textId="197DEA2A" w:rsidR="00425E7A" w:rsidRDefault="00425E7A" w:rsidP="00425E7A">
            <w:pPr>
              <w:contextualSpacing/>
              <w:rPr>
                <w:ins w:id="602" w:author="Porter, Maria - (mariaporter)" w:date="2025-06-23T11:31:00Z" w16du:dateUtc="2025-06-23T18:31:00Z"/>
                <w:rFonts w:ascii="Arial" w:eastAsia="Times New Roman" w:hAnsi="Arial" w:cs="Arial"/>
                <w:color w:val="000000"/>
                <w:sz w:val="20"/>
                <w:szCs w:val="20"/>
              </w:rPr>
            </w:pPr>
            <w:ins w:id="603" w:author="Porter, Maria - (mariaporter)" w:date="2025-06-23T11:31:00Z" w16du:dateUtc="2025-06-23T18:31:00Z">
              <w:r>
                <w:rPr>
                  <w:rFonts w:ascii="Arial" w:eastAsia="Times New Roman" w:hAnsi="Arial" w:cs="Arial"/>
                  <w:color w:val="000000"/>
                  <w:sz w:val="20"/>
                  <w:szCs w:val="20"/>
                </w:rPr>
                <w:t>K33b</w:t>
              </w:r>
            </w:ins>
          </w:p>
        </w:tc>
        <w:tc>
          <w:tcPr>
            <w:tcW w:w="1340" w:type="pct"/>
          </w:tcPr>
          <w:p w14:paraId="2573F68A" w14:textId="4F2DAA90" w:rsidR="00425E7A" w:rsidRPr="00425E7A" w:rsidRDefault="00425E7A" w:rsidP="00425E7A">
            <w:pPr>
              <w:contextualSpacing/>
              <w:rPr>
                <w:ins w:id="604" w:author="Porter, Maria - (mariaporter)" w:date="2025-06-23T11:31:00Z" w16du:dateUtc="2025-06-23T18:31:00Z"/>
                <w:rFonts w:ascii="Arial" w:eastAsia="Times New Roman" w:hAnsi="Arial" w:cs="Arial"/>
                <w:b/>
                <w:bCs/>
                <w:color w:val="000000"/>
                <w:sz w:val="20"/>
                <w:szCs w:val="20"/>
              </w:rPr>
            </w:pPr>
            <w:ins w:id="605" w:author="Porter, Maria - (mariaporter)" w:date="2025-06-23T11:32:00Z" w16du:dateUtc="2025-06-23T18:32:00Z">
              <w:r w:rsidRPr="00425E7A">
                <w:rPr>
                  <w:rFonts w:ascii="Arial" w:eastAsia="Times New Roman" w:hAnsi="Arial" w:cs="Arial"/>
                  <w:b/>
                  <w:bCs/>
                  <w:color w:val="000000"/>
                  <w:sz w:val="20"/>
                  <w:szCs w:val="20"/>
                </w:rPr>
                <w:t xml:space="preserve">20 </w:t>
              </w:r>
            </w:ins>
            <w:ins w:id="606" w:author="Porter, Maria - (mariaporter)" w:date="2025-06-23T11:33:00Z" w16du:dateUtc="2025-06-23T18:33:00Z">
              <w:r w:rsidRPr="00425E7A">
                <w:rPr>
                  <w:rFonts w:ascii="Arial" w:eastAsia="Times New Roman" w:hAnsi="Arial" w:cs="Arial"/>
                  <w:b/>
                  <w:bCs/>
                  <w:color w:val="000000"/>
                  <w:sz w:val="20"/>
                  <w:szCs w:val="20"/>
                </w:rPr>
                <w:t>BIRR</w:t>
              </w:r>
            </w:ins>
          </w:p>
        </w:tc>
        <w:tc>
          <w:tcPr>
            <w:tcW w:w="2358" w:type="pct"/>
          </w:tcPr>
          <w:p w14:paraId="4028DD06" w14:textId="761F8D87" w:rsidR="00425E7A" w:rsidRDefault="00425E7A" w:rsidP="00425E7A">
            <w:pPr>
              <w:contextualSpacing/>
              <w:rPr>
                <w:ins w:id="607" w:author="Porter, Maria - (mariaporter)" w:date="2025-06-23T11:32:00Z" w16du:dateUtc="2025-06-23T18:32:00Z"/>
                <w:rFonts w:ascii="Arial" w:eastAsia="Times New Roman" w:hAnsi="Arial" w:cs="Arial"/>
                <w:color w:val="000000"/>
                <w:sz w:val="20"/>
                <w:szCs w:val="20"/>
              </w:rPr>
            </w:pPr>
            <w:ins w:id="608" w:author="Porter, Maria - (mariaporter)" w:date="2025-06-23T11:32:00Z" w16du:dateUtc="2025-06-23T18:32:00Z">
              <w:r>
                <w:rPr>
                  <w:rFonts w:ascii="Arial" w:eastAsia="Times New Roman" w:hAnsi="Arial" w:cs="Arial"/>
                  <w:color w:val="000000"/>
                  <w:sz w:val="20"/>
                  <w:szCs w:val="20"/>
                </w:rPr>
                <w:t>1. Yes&gt;&gt;K33c</w:t>
              </w:r>
            </w:ins>
          </w:p>
          <w:p w14:paraId="6CC5C91F" w14:textId="092D1A23" w:rsidR="00425E7A" w:rsidRDefault="00425E7A" w:rsidP="00425E7A">
            <w:pPr>
              <w:contextualSpacing/>
              <w:rPr>
                <w:ins w:id="609" w:author="Porter, Maria - (mariaporter)" w:date="2025-06-23T11:31:00Z" w16du:dateUtc="2025-06-23T18:31:00Z"/>
                <w:rFonts w:ascii="Arial" w:eastAsia="Times New Roman" w:hAnsi="Arial" w:cs="Arial"/>
                <w:color w:val="000000"/>
                <w:sz w:val="20"/>
                <w:szCs w:val="20"/>
              </w:rPr>
            </w:pPr>
            <w:ins w:id="610" w:author="Porter, Maria - (mariaporter)" w:date="2025-06-23T11:32:00Z" w16du:dateUtc="2025-06-23T18:32:00Z">
              <w:r>
                <w:rPr>
                  <w:rFonts w:ascii="Arial" w:eastAsia="Times New Roman" w:hAnsi="Arial" w:cs="Arial"/>
                  <w:color w:val="000000"/>
                  <w:sz w:val="20"/>
                  <w:szCs w:val="20"/>
                </w:rPr>
                <w:t>0. No&gt;&gt;K33f</w:t>
              </w:r>
            </w:ins>
          </w:p>
        </w:tc>
        <w:tc>
          <w:tcPr>
            <w:tcW w:w="725" w:type="pct"/>
          </w:tcPr>
          <w:p w14:paraId="7AC1A4EB" w14:textId="77777777" w:rsidR="00425E7A" w:rsidRDefault="00425E7A" w:rsidP="00425E7A">
            <w:pPr>
              <w:contextualSpacing/>
              <w:rPr>
                <w:ins w:id="611" w:author="Porter, Maria - (mariaporter)" w:date="2025-06-23T11:31:00Z" w16du:dateUtc="2025-06-23T18:31:00Z"/>
                <w:rFonts w:ascii="Arial" w:eastAsia="Times New Roman" w:hAnsi="Arial" w:cs="Arial"/>
                <w:color w:val="000000"/>
                <w:sz w:val="20"/>
                <w:szCs w:val="20"/>
              </w:rPr>
            </w:pPr>
          </w:p>
        </w:tc>
      </w:tr>
      <w:tr w:rsidR="00425E7A" w:rsidRPr="00CA59CC" w14:paraId="0B6B32B3" w14:textId="77777777" w:rsidTr="001E69BB">
        <w:trPr>
          <w:ins w:id="612" w:author="Porter, Maria - (mariaporter)" w:date="2025-06-23T11:31:00Z"/>
        </w:trPr>
        <w:tc>
          <w:tcPr>
            <w:tcW w:w="576" w:type="pct"/>
          </w:tcPr>
          <w:p w14:paraId="5E1FA3E7" w14:textId="068F7707" w:rsidR="00425E7A" w:rsidRDefault="00425E7A" w:rsidP="00425E7A">
            <w:pPr>
              <w:contextualSpacing/>
              <w:rPr>
                <w:ins w:id="613" w:author="Porter, Maria - (mariaporter)" w:date="2025-06-23T11:31:00Z" w16du:dateUtc="2025-06-23T18:31:00Z"/>
                <w:rFonts w:ascii="Arial" w:eastAsia="Times New Roman" w:hAnsi="Arial" w:cs="Arial"/>
                <w:color w:val="000000"/>
                <w:sz w:val="20"/>
                <w:szCs w:val="20"/>
              </w:rPr>
            </w:pPr>
            <w:ins w:id="614" w:author="Porter, Maria - (mariaporter)" w:date="2025-06-23T11:31:00Z" w16du:dateUtc="2025-06-23T18:31:00Z">
              <w:r>
                <w:rPr>
                  <w:rFonts w:ascii="Arial" w:eastAsia="Times New Roman" w:hAnsi="Arial" w:cs="Arial"/>
                  <w:color w:val="000000"/>
                  <w:sz w:val="20"/>
                  <w:szCs w:val="20"/>
                </w:rPr>
                <w:t>K33c</w:t>
              </w:r>
            </w:ins>
          </w:p>
        </w:tc>
        <w:tc>
          <w:tcPr>
            <w:tcW w:w="1340" w:type="pct"/>
          </w:tcPr>
          <w:p w14:paraId="7EDFADDB" w14:textId="10A89A77" w:rsidR="00425E7A" w:rsidRPr="00425E7A" w:rsidRDefault="00425E7A" w:rsidP="00425E7A">
            <w:pPr>
              <w:contextualSpacing/>
              <w:rPr>
                <w:ins w:id="615" w:author="Porter, Maria - (mariaporter)" w:date="2025-06-23T11:31:00Z" w16du:dateUtc="2025-06-23T18:31:00Z"/>
                <w:rFonts w:ascii="Arial" w:eastAsia="Times New Roman" w:hAnsi="Arial" w:cs="Arial"/>
                <w:b/>
                <w:bCs/>
                <w:color w:val="000000"/>
                <w:sz w:val="20"/>
                <w:szCs w:val="20"/>
              </w:rPr>
            </w:pPr>
            <w:ins w:id="616" w:author="Porter, Maria - (mariaporter)" w:date="2025-06-23T11:33:00Z" w16du:dateUtc="2025-06-23T18:33:00Z">
              <w:r w:rsidRPr="00425E7A">
                <w:rPr>
                  <w:rFonts w:ascii="Arial" w:eastAsia="Times New Roman" w:hAnsi="Arial" w:cs="Arial"/>
                  <w:b/>
                  <w:bCs/>
                  <w:color w:val="000000"/>
                  <w:sz w:val="20"/>
                  <w:szCs w:val="20"/>
                </w:rPr>
                <w:t>35 BIRR</w:t>
              </w:r>
            </w:ins>
          </w:p>
        </w:tc>
        <w:tc>
          <w:tcPr>
            <w:tcW w:w="2358" w:type="pct"/>
          </w:tcPr>
          <w:p w14:paraId="6937E610" w14:textId="4F7BDE30" w:rsidR="00425E7A" w:rsidRDefault="00425E7A" w:rsidP="00425E7A">
            <w:pPr>
              <w:contextualSpacing/>
              <w:rPr>
                <w:ins w:id="617" w:author="Porter, Maria - (mariaporter)" w:date="2025-06-23T11:32:00Z" w16du:dateUtc="2025-06-23T18:32:00Z"/>
                <w:rFonts w:ascii="Arial" w:eastAsia="Times New Roman" w:hAnsi="Arial" w:cs="Arial"/>
                <w:color w:val="000000"/>
                <w:sz w:val="20"/>
                <w:szCs w:val="20"/>
              </w:rPr>
            </w:pPr>
            <w:ins w:id="618" w:author="Porter, Maria - (mariaporter)" w:date="2025-06-23T11:32:00Z" w16du:dateUtc="2025-06-23T18:32:00Z">
              <w:r>
                <w:rPr>
                  <w:rFonts w:ascii="Arial" w:eastAsia="Times New Roman" w:hAnsi="Arial" w:cs="Arial"/>
                  <w:color w:val="000000"/>
                  <w:sz w:val="20"/>
                  <w:szCs w:val="20"/>
                </w:rPr>
                <w:t>1. Yes&gt;&gt;K33f</w:t>
              </w:r>
            </w:ins>
          </w:p>
          <w:p w14:paraId="661D9BB3" w14:textId="1DC2643F" w:rsidR="00425E7A" w:rsidRDefault="00425E7A" w:rsidP="00425E7A">
            <w:pPr>
              <w:contextualSpacing/>
              <w:rPr>
                <w:ins w:id="619" w:author="Porter, Maria - (mariaporter)" w:date="2025-06-23T11:31:00Z" w16du:dateUtc="2025-06-23T18:31:00Z"/>
                <w:rFonts w:ascii="Arial" w:eastAsia="Times New Roman" w:hAnsi="Arial" w:cs="Arial"/>
                <w:color w:val="000000"/>
                <w:sz w:val="20"/>
                <w:szCs w:val="20"/>
              </w:rPr>
            </w:pPr>
            <w:ins w:id="620" w:author="Porter, Maria - (mariaporter)" w:date="2025-06-23T11:32:00Z" w16du:dateUtc="2025-06-23T18:32:00Z">
              <w:r>
                <w:rPr>
                  <w:rFonts w:ascii="Arial" w:eastAsia="Times New Roman" w:hAnsi="Arial" w:cs="Arial"/>
                  <w:color w:val="000000"/>
                  <w:sz w:val="20"/>
                  <w:szCs w:val="20"/>
                </w:rPr>
                <w:t>0. No&gt;&gt;K33f</w:t>
              </w:r>
            </w:ins>
          </w:p>
        </w:tc>
        <w:tc>
          <w:tcPr>
            <w:tcW w:w="725" w:type="pct"/>
          </w:tcPr>
          <w:p w14:paraId="18EB06A9" w14:textId="77777777" w:rsidR="00425E7A" w:rsidRDefault="00425E7A" w:rsidP="00425E7A">
            <w:pPr>
              <w:contextualSpacing/>
              <w:rPr>
                <w:ins w:id="621" w:author="Porter, Maria - (mariaporter)" w:date="2025-06-23T11:31:00Z" w16du:dateUtc="2025-06-23T18:31:00Z"/>
                <w:rFonts w:ascii="Arial" w:eastAsia="Times New Roman" w:hAnsi="Arial" w:cs="Arial"/>
                <w:color w:val="000000"/>
                <w:sz w:val="20"/>
                <w:szCs w:val="20"/>
              </w:rPr>
            </w:pPr>
          </w:p>
        </w:tc>
      </w:tr>
      <w:tr w:rsidR="00425E7A" w:rsidRPr="00CA59CC" w14:paraId="792FB6A5" w14:textId="77777777" w:rsidTr="001E69BB">
        <w:trPr>
          <w:ins w:id="622" w:author="Porter, Maria - (mariaporter)" w:date="2025-06-23T11:31:00Z"/>
        </w:trPr>
        <w:tc>
          <w:tcPr>
            <w:tcW w:w="576" w:type="pct"/>
          </w:tcPr>
          <w:p w14:paraId="3D342FA2" w14:textId="5AAC6F3E" w:rsidR="00425E7A" w:rsidRDefault="00425E7A" w:rsidP="00425E7A">
            <w:pPr>
              <w:contextualSpacing/>
              <w:rPr>
                <w:ins w:id="623" w:author="Porter, Maria - (mariaporter)" w:date="2025-06-23T11:31:00Z" w16du:dateUtc="2025-06-23T18:31:00Z"/>
                <w:rFonts w:ascii="Arial" w:eastAsia="Times New Roman" w:hAnsi="Arial" w:cs="Arial"/>
                <w:color w:val="000000"/>
                <w:sz w:val="20"/>
                <w:szCs w:val="20"/>
              </w:rPr>
            </w:pPr>
            <w:ins w:id="624" w:author="Porter, Maria - (mariaporter)" w:date="2025-06-23T11:31:00Z" w16du:dateUtc="2025-06-23T18:31:00Z">
              <w:r>
                <w:rPr>
                  <w:rFonts w:ascii="Arial" w:eastAsia="Times New Roman" w:hAnsi="Arial" w:cs="Arial"/>
                  <w:color w:val="000000"/>
                  <w:sz w:val="20"/>
                  <w:szCs w:val="20"/>
                </w:rPr>
                <w:t>K33d</w:t>
              </w:r>
            </w:ins>
          </w:p>
        </w:tc>
        <w:tc>
          <w:tcPr>
            <w:tcW w:w="1340" w:type="pct"/>
          </w:tcPr>
          <w:p w14:paraId="16142E00" w14:textId="30AA105F" w:rsidR="00425E7A" w:rsidRPr="00425E7A" w:rsidRDefault="00425E7A" w:rsidP="00425E7A">
            <w:pPr>
              <w:contextualSpacing/>
              <w:rPr>
                <w:ins w:id="625" w:author="Porter, Maria - (mariaporter)" w:date="2025-06-23T11:31:00Z" w16du:dateUtc="2025-06-23T18:31:00Z"/>
                <w:rFonts w:ascii="Arial" w:eastAsia="Times New Roman" w:hAnsi="Arial" w:cs="Arial"/>
                <w:b/>
                <w:bCs/>
                <w:color w:val="000000"/>
                <w:sz w:val="20"/>
                <w:szCs w:val="20"/>
              </w:rPr>
            </w:pPr>
            <w:ins w:id="626" w:author="Porter, Maria - (mariaporter)" w:date="2025-06-23T11:33:00Z" w16du:dateUtc="2025-06-23T18:33:00Z">
              <w:r w:rsidRPr="00425E7A">
                <w:rPr>
                  <w:rFonts w:ascii="Arial" w:eastAsia="Times New Roman" w:hAnsi="Arial" w:cs="Arial"/>
                  <w:b/>
                  <w:bCs/>
                  <w:color w:val="000000"/>
                  <w:sz w:val="20"/>
                  <w:szCs w:val="20"/>
                </w:rPr>
                <w:t>65 BIRR</w:t>
              </w:r>
            </w:ins>
          </w:p>
        </w:tc>
        <w:tc>
          <w:tcPr>
            <w:tcW w:w="2358" w:type="pct"/>
          </w:tcPr>
          <w:p w14:paraId="30BAFA52" w14:textId="7F2C1C4C" w:rsidR="00425E7A" w:rsidRDefault="00425E7A" w:rsidP="00425E7A">
            <w:pPr>
              <w:contextualSpacing/>
              <w:rPr>
                <w:ins w:id="627" w:author="Porter, Maria - (mariaporter)" w:date="2025-06-23T11:32:00Z" w16du:dateUtc="2025-06-23T18:32:00Z"/>
                <w:rFonts w:ascii="Arial" w:eastAsia="Times New Roman" w:hAnsi="Arial" w:cs="Arial"/>
                <w:color w:val="000000"/>
                <w:sz w:val="20"/>
                <w:szCs w:val="20"/>
              </w:rPr>
            </w:pPr>
            <w:ins w:id="628" w:author="Porter, Maria - (mariaporter)" w:date="2025-06-23T11:32:00Z" w16du:dateUtc="2025-06-23T18:32:00Z">
              <w:r>
                <w:rPr>
                  <w:rFonts w:ascii="Arial" w:eastAsia="Times New Roman" w:hAnsi="Arial" w:cs="Arial"/>
                  <w:color w:val="000000"/>
                  <w:sz w:val="20"/>
                  <w:szCs w:val="20"/>
                </w:rPr>
                <w:t>1. Yes&gt;&gt;K33e</w:t>
              </w:r>
            </w:ins>
          </w:p>
          <w:p w14:paraId="1F3568CE" w14:textId="487E1630" w:rsidR="00425E7A" w:rsidRDefault="00425E7A" w:rsidP="00425E7A">
            <w:pPr>
              <w:contextualSpacing/>
              <w:rPr>
                <w:ins w:id="629" w:author="Porter, Maria - (mariaporter)" w:date="2025-06-23T11:31:00Z" w16du:dateUtc="2025-06-23T18:31:00Z"/>
                <w:rFonts w:ascii="Arial" w:eastAsia="Times New Roman" w:hAnsi="Arial" w:cs="Arial"/>
                <w:color w:val="000000"/>
                <w:sz w:val="20"/>
                <w:szCs w:val="20"/>
              </w:rPr>
            </w:pPr>
            <w:ins w:id="630" w:author="Porter, Maria - (mariaporter)" w:date="2025-06-23T11:32:00Z" w16du:dateUtc="2025-06-23T18:32:00Z">
              <w:r>
                <w:rPr>
                  <w:rFonts w:ascii="Arial" w:eastAsia="Times New Roman" w:hAnsi="Arial" w:cs="Arial"/>
                  <w:color w:val="000000"/>
                  <w:sz w:val="20"/>
                  <w:szCs w:val="20"/>
                </w:rPr>
                <w:t>0. No&gt;&gt;K33f</w:t>
              </w:r>
            </w:ins>
          </w:p>
        </w:tc>
        <w:tc>
          <w:tcPr>
            <w:tcW w:w="725" w:type="pct"/>
          </w:tcPr>
          <w:p w14:paraId="5F026028" w14:textId="77777777" w:rsidR="00425E7A" w:rsidRDefault="00425E7A" w:rsidP="00425E7A">
            <w:pPr>
              <w:contextualSpacing/>
              <w:rPr>
                <w:ins w:id="631" w:author="Porter, Maria - (mariaporter)" w:date="2025-06-23T11:31:00Z" w16du:dateUtc="2025-06-23T18:31:00Z"/>
                <w:rFonts w:ascii="Arial" w:eastAsia="Times New Roman" w:hAnsi="Arial" w:cs="Arial"/>
                <w:color w:val="000000"/>
                <w:sz w:val="20"/>
                <w:szCs w:val="20"/>
              </w:rPr>
            </w:pPr>
          </w:p>
        </w:tc>
      </w:tr>
      <w:tr w:rsidR="00425E7A" w:rsidRPr="00CA59CC" w14:paraId="0370CE44" w14:textId="77777777" w:rsidTr="001E69BB">
        <w:trPr>
          <w:ins w:id="632" w:author="Porter, Maria - (mariaporter)" w:date="2025-06-23T11:31:00Z"/>
        </w:trPr>
        <w:tc>
          <w:tcPr>
            <w:tcW w:w="576" w:type="pct"/>
          </w:tcPr>
          <w:p w14:paraId="0CEB56DE" w14:textId="0E9E1DB9" w:rsidR="00425E7A" w:rsidRDefault="00425E7A" w:rsidP="00425E7A">
            <w:pPr>
              <w:contextualSpacing/>
              <w:rPr>
                <w:ins w:id="633" w:author="Porter, Maria - (mariaporter)" w:date="2025-06-23T11:31:00Z" w16du:dateUtc="2025-06-23T18:31:00Z"/>
                <w:rFonts w:ascii="Arial" w:eastAsia="Times New Roman" w:hAnsi="Arial" w:cs="Arial"/>
                <w:color w:val="000000"/>
                <w:sz w:val="20"/>
                <w:szCs w:val="20"/>
              </w:rPr>
            </w:pPr>
            <w:ins w:id="634" w:author="Porter, Maria - (mariaporter)" w:date="2025-06-23T11:31:00Z" w16du:dateUtc="2025-06-23T18:31:00Z">
              <w:r>
                <w:rPr>
                  <w:rFonts w:ascii="Arial" w:eastAsia="Times New Roman" w:hAnsi="Arial" w:cs="Arial"/>
                  <w:color w:val="000000"/>
                  <w:sz w:val="20"/>
                  <w:szCs w:val="20"/>
                </w:rPr>
                <w:t>K33e</w:t>
              </w:r>
            </w:ins>
          </w:p>
        </w:tc>
        <w:tc>
          <w:tcPr>
            <w:tcW w:w="1340" w:type="pct"/>
          </w:tcPr>
          <w:p w14:paraId="3B7031B4" w14:textId="238B6DD0" w:rsidR="00425E7A" w:rsidRPr="00425E7A" w:rsidRDefault="00425E7A" w:rsidP="00425E7A">
            <w:pPr>
              <w:contextualSpacing/>
              <w:rPr>
                <w:ins w:id="635" w:author="Porter, Maria - (mariaporter)" w:date="2025-06-23T11:31:00Z" w16du:dateUtc="2025-06-23T18:31:00Z"/>
                <w:rFonts w:ascii="Arial" w:eastAsia="Times New Roman" w:hAnsi="Arial" w:cs="Arial"/>
                <w:b/>
                <w:bCs/>
                <w:color w:val="000000"/>
                <w:sz w:val="20"/>
                <w:szCs w:val="20"/>
              </w:rPr>
            </w:pPr>
            <w:ins w:id="636" w:author="Porter, Maria - (mariaporter)" w:date="2025-06-23T11:33:00Z" w16du:dateUtc="2025-06-23T18:33:00Z">
              <w:r w:rsidRPr="00425E7A">
                <w:rPr>
                  <w:rFonts w:ascii="Arial" w:eastAsia="Times New Roman" w:hAnsi="Arial" w:cs="Arial"/>
                  <w:b/>
                  <w:bCs/>
                  <w:color w:val="000000"/>
                  <w:sz w:val="20"/>
                  <w:szCs w:val="20"/>
                </w:rPr>
                <w:t>80 BIRR</w:t>
              </w:r>
            </w:ins>
          </w:p>
        </w:tc>
        <w:tc>
          <w:tcPr>
            <w:tcW w:w="2358" w:type="pct"/>
          </w:tcPr>
          <w:p w14:paraId="01157BF5" w14:textId="1F9F40ED" w:rsidR="00425E7A" w:rsidRDefault="00425E7A" w:rsidP="00425E7A">
            <w:pPr>
              <w:contextualSpacing/>
              <w:rPr>
                <w:ins w:id="637" w:author="Porter, Maria - (mariaporter)" w:date="2025-06-23T11:32:00Z" w16du:dateUtc="2025-06-23T18:32:00Z"/>
                <w:rFonts w:ascii="Arial" w:eastAsia="Times New Roman" w:hAnsi="Arial" w:cs="Arial"/>
                <w:color w:val="000000"/>
                <w:sz w:val="20"/>
                <w:szCs w:val="20"/>
              </w:rPr>
            </w:pPr>
            <w:ins w:id="638" w:author="Porter, Maria - (mariaporter)" w:date="2025-06-23T11:32:00Z" w16du:dateUtc="2025-06-23T18:32:00Z">
              <w:r>
                <w:rPr>
                  <w:rFonts w:ascii="Arial" w:eastAsia="Times New Roman" w:hAnsi="Arial" w:cs="Arial"/>
                  <w:color w:val="000000"/>
                  <w:sz w:val="20"/>
                  <w:szCs w:val="20"/>
                </w:rPr>
                <w:t>1. Yes&gt;&gt;K33f</w:t>
              </w:r>
            </w:ins>
          </w:p>
          <w:p w14:paraId="5A2FA2ED" w14:textId="47C68613" w:rsidR="00425E7A" w:rsidRDefault="00425E7A" w:rsidP="00425E7A">
            <w:pPr>
              <w:contextualSpacing/>
              <w:rPr>
                <w:ins w:id="639" w:author="Porter, Maria - (mariaporter)" w:date="2025-06-23T11:31:00Z" w16du:dateUtc="2025-06-23T18:31:00Z"/>
                <w:rFonts w:ascii="Arial" w:eastAsia="Times New Roman" w:hAnsi="Arial" w:cs="Arial"/>
                <w:color w:val="000000"/>
                <w:sz w:val="20"/>
                <w:szCs w:val="20"/>
              </w:rPr>
            </w:pPr>
            <w:ins w:id="640" w:author="Porter, Maria - (mariaporter)" w:date="2025-06-23T11:32:00Z" w16du:dateUtc="2025-06-23T18:32:00Z">
              <w:r>
                <w:rPr>
                  <w:rFonts w:ascii="Arial" w:eastAsia="Times New Roman" w:hAnsi="Arial" w:cs="Arial"/>
                  <w:color w:val="000000"/>
                  <w:sz w:val="20"/>
                  <w:szCs w:val="20"/>
                </w:rPr>
                <w:t>0. No&gt;&gt;K33f</w:t>
              </w:r>
            </w:ins>
          </w:p>
        </w:tc>
        <w:tc>
          <w:tcPr>
            <w:tcW w:w="725" w:type="pct"/>
          </w:tcPr>
          <w:p w14:paraId="708A4472" w14:textId="77777777" w:rsidR="00425E7A" w:rsidRDefault="00425E7A" w:rsidP="00425E7A">
            <w:pPr>
              <w:contextualSpacing/>
              <w:rPr>
                <w:ins w:id="641" w:author="Porter, Maria - (mariaporter)" w:date="2025-06-23T11:31:00Z" w16du:dateUtc="2025-06-23T18:31:00Z"/>
                <w:rFonts w:ascii="Arial" w:eastAsia="Times New Roman" w:hAnsi="Arial" w:cs="Arial"/>
                <w:color w:val="000000"/>
                <w:sz w:val="20"/>
                <w:szCs w:val="20"/>
              </w:rPr>
            </w:pPr>
          </w:p>
        </w:tc>
      </w:tr>
      <w:tr w:rsidR="00425E7A" w:rsidRPr="00CA59CC" w14:paraId="3B514F7E" w14:textId="77777777" w:rsidTr="001E69BB">
        <w:trPr>
          <w:ins w:id="642" w:author="Porter, Maria - (mariaporter)" w:date="2025-06-23T11:31:00Z"/>
        </w:trPr>
        <w:tc>
          <w:tcPr>
            <w:tcW w:w="576" w:type="pct"/>
          </w:tcPr>
          <w:p w14:paraId="392FF2F1" w14:textId="5DA6F93F" w:rsidR="00425E7A" w:rsidRDefault="00425E7A" w:rsidP="00425E7A">
            <w:pPr>
              <w:contextualSpacing/>
              <w:rPr>
                <w:ins w:id="643" w:author="Porter, Maria - (mariaporter)" w:date="2025-06-23T11:31:00Z" w16du:dateUtc="2025-06-23T18:31:00Z"/>
                <w:rFonts w:ascii="Arial" w:eastAsia="Times New Roman" w:hAnsi="Arial" w:cs="Arial"/>
                <w:color w:val="000000"/>
                <w:sz w:val="20"/>
                <w:szCs w:val="20"/>
              </w:rPr>
            </w:pPr>
            <w:ins w:id="644" w:author="Porter, Maria - (mariaporter)" w:date="2025-06-23T11:31:00Z" w16du:dateUtc="2025-06-23T18:31:00Z">
              <w:r>
                <w:rPr>
                  <w:rFonts w:ascii="Arial" w:eastAsia="Times New Roman" w:hAnsi="Arial" w:cs="Arial"/>
                  <w:color w:val="000000"/>
                  <w:sz w:val="20"/>
                  <w:szCs w:val="20"/>
                </w:rPr>
                <w:t>K</w:t>
              </w:r>
            </w:ins>
            <w:ins w:id="645" w:author="Porter, Maria - (mariaporter)" w:date="2025-06-23T11:32:00Z" w16du:dateUtc="2025-06-23T18:32:00Z">
              <w:r>
                <w:rPr>
                  <w:rFonts w:ascii="Arial" w:eastAsia="Times New Roman" w:hAnsi="Arial" w:cs="Arial"/>
                  <w:color w:val="000000"/>
                  <w:sz w:val="20"/>
                  <w:szCs w:val="20"/>
                </w:rPr>
                <w:t>33f</w:t>
              </w:r>
            </w:ins>
          </w:p>
        </w:tc>
        <w:tc>
          <w:tcPr>
            <w:tcW w:w="1340" w:type="pct"/>
          </w:tcPr>
          <w:p w14:paraId="7F87DA58" w14:textId="51DA84A0" w:rsidR="00425E7A" w:rsidRDefault="00425E7A" w:rsidP="00425E7A">
            <w:pPr>
              <w:contextualSpacing/>
              <w:rPr>
                <w:ins w:id="646" w:author="Porter, Maria - (mariaporter)" w:date="2025-06-23T11:31:00Z" w16du:dateUtc="2025-06-23T18:31:00Z"/>
                <w:rFonts w:ascii="Arial" w:eastAsia="Times New Roman" w:hAnsi="Arial" w:cs="Arial"/>
                <w:color w:val="000000"/>
                <w:sz w:val="20"/>
                <w:szCs w:val="20"/>
              </w:rPr>
            </w:pPr>
            <w:ins w:id="647" w:author="Porter, Maria - (mariaporter)" w:date="2025-06-23T11:33:00Z" w16du:dateUtc="2025-06-23T18:33:00Z">
              <w:r>
                <w:rPr>
                  <w:rFonts w:ascii="Arial" w:eastAsia="Times New Roman" w:hAnsi="Arial" w:cs="Arial"/>
                  <w:color w:val="000000"/>
                  <w:sz w:val="20"/>
                  <w:szCs w:val="20"/>
                </w:rPr>
                <w:t>What is the maximum up-front premium you are willing to pay for this insurance product?</w:t>
              </w:r>
            </w:ins>
          </w:p>
        </w:tc>
        <w:tc>
          <w:tcPr>
            <w:tcW w:w="2358" w:type="pct"/>
          </w:tcPr>
          <w:p w14:paraId="19D05729" w14:textId="4E2A81F5" w:rsidR="00425E7A" w:rsidRDefault="00425E7A" w:rsidP="00425E7A">
            <w:pPr>
              <w:contextualSpacing/>
              <w:rPr>
                <w:ins w:id="648" w:author="Porter, Maria - (mariaporter)" w:date="2025-06-23T11:31:00Z" w16du:dateUtc="2025-06-23T18:31:00Z"/>
                <w:rFonts w:ascii="Arial" w:eastAsia="Times New Roman" w:hAnsi="Arial" w:cs="Arial"/>
                <w:color w:val="000000"/>
                <w:sz w:val="20"/>
                <w:szCs w:val="20"/>
              </w:rPr>
            </w:pPr>
            <w:ins w:id="649" w:author="Porter, Maria - (mariaporter)" w:date="2025-06-23T11:32:00Z" w16du:dateUtc="2025-06-23T18:32:00Z">
              <w:r>
                <w:rPr>
                  <w:rFonts w:ascii="Arial" w:eastAsia="Times New Roman" w:hAnsi="Arial" w:cs="Arial"/>
                  <w:color w:val="000000"/>
                  <w:sz w:val="20"/>
                  <w:szCs w:val="20"/>
                </w:rPr>
                <w:t xml:space="preserve">Birr amount </w:t>
              </w:r>
            </w:ins>
          </w:p>
        </w:tc>
        <w:tc>
          <w:tcPr>
            <w:tcW w:w="725" w:type="pct"/>
          </w:tcPr>
          <w:p w14:paraId="68AC76AA" w14:textId="4FC8748C" w:rsidR="00425E7A" w:rsidRDefault="00425E7A" w:rsidP="00425E7A">
            <w:pPr>
              <w:contextualSpacing/>
              <w:rPr>
                <w:ins w:id="650" w:author="Porter, Maria - (mariaporter)" w:date="2025-06-23T11:31:00Z" w16du:dateUtc="2025-06-23T18:31:00Z"/>
                <w:rFonts w:ascii="Arial" w:eastAsia="Times New Roman" w:hAnsi="Arial" w:cs="Arial"/>
                <w:color w:val="000000"/>
                <w:sz w:val="20"/>
                <w:szCs w:val="20"/>
              </w:rPr>
            </w:pPr>
            <w:ins w:id="651" w:author="Porter, Maria - (mariaporter)" w:date="2025-06-23T11:32:00Z" w16du:dateUtc="2025-06-23T18:32:00Z">
              <w:r>
                <w:rPr>
                  <w:rFonts w:ascii="Arial" w:eastAsia="Times New Roman" w:hAnsi="Arial" w:cs="Arial"/>
                  <w:color w:val="000000"/>
                  <w:sz w:val="20"/>
                  <w:szCs w:val="20"/>
                </w:rPr>
                <w:t>should be consistent with above answers</w:t>
              </w:r>
            </w:ins>
          </w:p>
        </w:tc>
      </w:tr>
      <w:bookmarkEnd w:id="504"/>
    </w:tbl>
    <w:p w14:paraId="5838543E" w14:textId="77777777" w:rsidR="009F1D5A" w:rsidRDefault="009F1D5A" w:rsidP="000E6744">
      <w:pPr>
        <w:tabs>
          <w:tab w:val="left" w:pos="7092"/>
        </w:tabs>
        <w:spacing w:after="0" w:line="240" w:lineRule="auto"/>
        <w:contextualSpacing/>
        <w:rPr>
          <w:rFonts w:ascii="Arial" w:hAnsi="Arial" w:cs="Arial"/>
          <w:b/>
          <w:bCs/>
          <w:sz w:val="20"/>
          <w:szCs w:val="20"/>
          <w:lang w:val="en-GB"/>
        </w:rPr>
        <w:sectPr w:rsidR="009F1D5A" w:rsidSect="002108DE">
          <w:pgSz w:w="15840" w:h="12240" w:orient="landscape"/>
          <w:pgMar w:top="1440" w:right="1440" w:bottom="1440" w:left="1440" w:header="720" w:footer="720" w:gutter="0"/>
          <w:cols w:space="720"/>
          <w:docGrid w:linePitch="360"/>
        </w:sectPr>
      </w:pPr>
    </w:p>
    <w:p w14:paraId="0404B27B" w14:textId="13DFD2A5" w:rsidR="009F1D5A" w:rsidRDefault="00345434" w:rsidP="000E6744">
      <w:pPr>
        <w:tabs>
          <w:tab w:val="left" w:pos="7092"/>
        </w:tabs>
        <w:spacing w:after="0" w:line="240" w:lineRule="auto"/>
        <w:contextualSpacing/>
        <w:rPr>
          <w:rFonts w:ascii="Arial" w:hAnsi="Arial" w:cs="Arial"/>
          <w:sz w:val="20"/>
          <w:szCs w:val="20"/>
          <w:lang w:val="en-GB"/>
        </w:rPr>
        <w:sectPr w:rsidR="009F1D5A" w:rsidSect="00EA7337">
          <w:type w:val="continuous"/>
          <w:pgSz w:w="15840" w:h="12240" w:orient="landscape"/>
          <w:pgMar w:top="1440" w:right="1440" w:bottom="1440" w:left="1440" w:header="720" w:footer="720" w:gutter="0"/>
          <w:cols w:num="4" w:space="720"/>
          <w:docGrid w:linePitch="360"/>
        </w:sectPr>
      </w:pPr>
      <w:r w:rsidRPr="00345434">
        <w:rPr>
          <w:rFonts w:ascii="Arial" w:hAnsi="Arial" w:cs="Arial"/>
          <w:sz w:val="20"/>
          <w:szCs w:val="20"/>
          <w:lang w:val="en-GB"/>
        </w:rPr>
        <w:t xml:space="preserve"> </w:t>
      </w:r>
    </w:p>
    <w:p w14:paraId="4662B09F" w14:textId="7C284D98" w:rsidR="00345434" w:rsidRPr="00345434" w:rsidRDefault="00345434" w:rsidP="000E6744">
      <w:pPr>
        <w:tabs>
          <w:tab w:val="left" w:pos="7092"/>
        </w:tabs>
        <w:spacing w:after="0" w:line="240" w:lineRule="auto"/>
        <w:contextualSpacing/>
        <w:rPr>
          <w:rFonts w:ascii="Arial" w:hAnsi="Arial" w:cs="Arial"/>
          <w:sz w:val="20"/>
          <w:szCs w:val="20"/>
          <w:lang w:val="en-GB"/>
        </w:rPr>
      </w:pPr>
    </w:p>
    <w:p w14:paraId="7C59E299" w14:textId="0EFDB4CC" w:rsidR="00F91B82" w:rsidDel="00425E7A" w:rsidRDefault="00F91B82" w:rsidP="000E6744">
      <w:pPr>
        <w:tabs>
          <w:tab w:val="left" w:pos="7092"/>
        </w:tabs>
        <w:spacing w:after="0" w:line="240" w:lineRule="auto"/>
        <w:contextualSpacing/>
        <w:rPr>
          <w:del w:id="652" w:author="Porter, Maria - (mariaporter)" w:date="2025-06-23T11:33:00Z" w16du:dateUtc="2025-06-23T18:33:00Z"/>
          <w:rFonts w:ascii="Arial" w:hAnsi="Arial" w:cs="Arial"/>
          <w:sz w:val="20"/>
          <w:szCs w:val="20"/>
        </w:rPr>
      </w:pPr>
    </w:p>
    <w:p w14:paraId="3C647F07" w14:textId="77777777" w:rsidR="007A7030" w:rsidRDefault="007A7030" w:rsidP="000E6744">
      <w:pPr>
        <w:tabs>
          <w:tab w:val="left" w:pos="7092"/>
        </w:tabs>
        <w:spacing w:after="0" w:line="240" w:lineRule="auto"/>
        <w:contextualSpacing/>
        <w:rPr>
          <w:rFonts w:ascii="Arial" w:hAnsi="Arial" w:cs="Arial"/>
          <w:sz w:val="20"/>
          <w:szCs w:val="20"/>
        </w:rPr>
      </w:pPr>
    </w:p>
    <w:p w14:paraId="13F5591F" w14:textId="77777777" w:rsidR="00030AF2" w:rsidRDefault="00030AF2" w:rsidP="000E6744">
      <w:pPr>
        <w:tabs>
          <w:tab w:val="left" w:pos="7092"/>
        </w:tabs>
        <w:spacing w:after="0" w:line="240" w:lineRule="auto"/>
        <w:contextualSpacing/>
        <w:rPr>
          <w:rFonts w:ascii="Arial" w:hAnsi="Arial" w:cs="Arial"/>
          <w:sz w:val="20"/>
          <w:szCs w:val="20"/>
        </w:rPr>
      </w:pPr>
    </w:p>
    <w:p w14:paraId="3C7FE37F" w14:textId="77777777" w:rsidR="00030AF2" w:rsidRDefault="00030AF2" w:rsidP="000E6744">
      <w:pPr>
        <w:tabs>
          <w:tab w:val="left" w:pos="7092"/>
        </w:tabs>
        <w:spacing w:after="0" w:line="240" w:lineRule="auto"/>
        <w:contextualSpacing/>
        <w:rPr>
          <w:rFonts w:ascii="Arial" w:hAnsi="Arial" w:cs="Arial"/>
          <w:sz w:val="20"/>
          <w:szCs w:val="20"/>
        </w:rPr>
      </w:pPr>
    </w:p>
    <w:p w14:paraId="77A931F3" w14:textId="77777777" w:rsidR="00030AF2" w:rsidRDefault="00030AF2" w:rsidP="000E6744">
      <w:pPr>
        <w:tabs>
          <w:tab w:val="left" w:pos="7092"/>
        </w:tabs>
        <w:spacing w:after="0" w:line="240" w:lineRule="auto"/>
        <w:contextualSpacing/>
        <w:rPr>
          <w:rFonts w:ascii="Arial" w:hAnsi="Arial" w:cs="Arial"/>
          <w:sz w:val="20"/>
          <w:szCs w:val="20"/>
        </w:rPr>
      </w:pPr>
    </w:p>
    <w:p w14:paraId="0ED35701" w14:textId="16DB184B" w:rsidR="00621297" w:rsidRDefault="00621297" w:rsidP="000E6744">
      <w:pPr>
        <w:tabs>
          <w:tab w:val="left" w:pos="7092"/>
        </w:tabs>
        <w:spacing w:after="0" w:line="240" w:lineRule="auto"/>
        <w:contextualSpacing/>
        <w:rPr>
          <w:rFonts w:ascii="Arial" w:hAnsi="Arial" w:cs="Arial"/>
          <w:b/>
          <w:bCs/>
          <w:sz w:val="20"/>
          <w:szCs w:val="20"/>
        </w:rPr>
      </w:pPr>
      <w:bookmarkStart w:id="653" w:name="_Hlk200723809"/>
      <w:commentRangeStart w:id="654"/>
      <w:r w:rsidRPr="00CA59CC">
        <w:rPr>
          <w:rFonts w:ascii="Arial" w:hAnsi="Arial" w:cs="Arial"/>
          <w:b/>
          <w:bCs/>
          <w:sz w:val="20"/>
          <w:szCs w:val="20"/>
        </w:rPr>
        <w:t xml:space="preserve">Module </w:t>
      </w:r>
      <w:r w:rsidR="001D69A6">
        <w:rPr>
          <w:rFonts w:ascii="Arial" w:hAnsi="Arial" w:cs="Arial"/>
          <w:b/>
          <w:bCs/>
          <w:sz w:val="20"/>
          <w:szCs w:val="20"/>
        </w:rPr>
        <w:t>D. NETWORKS AND RISK SHARING</w:t>
      </w:r>
      <w:commentRangeEnd w:id="654"/>
      <w:r w:rsidR="00A45432">
        <w:rPr>
          <w:rStyle w:val="CommentReference"/>
        </w:rPr>
        <w:commentReference w:id="654"/>
      </w:r>
      <w:bookmarkEnd w:id="653"/>
      <w:r>
        <w:rPr>
          <w:rFonts w:ascii="Arial" w:hAnsi="Arial" w:cs="Arial"/>
          <w:b/>
          <w:bCs/>
          <w:sz w:val="20"/>
          <w:szCs w:val="20"/>
        </w:rPr>
        <w:br/>
      </w:r>
    </w:p>
    <w:tbl>
      <w:tblPr>
        <w:tblpPr w:leftFromText="180" w:rightFromText="180" w:vertAnchor="text" w:tblpY="1"/>
        <w:tblOverlap w:val="never"/>
        <w:tblW w:w="5288" w:type="pct"/>
        <w:tblLayout w:type="fixed"/>
        <w:tblLook w:val="04A0" w:firstRow="1" w:lastRow="0" w:firstColumn="1" w:lastColumn="0" w:noHBand="0" w:noVBand="1"/>
      </w:tblPr>
      <w:tblGrid>
        <w:gridCol w:w="1177"/>
        <w:gridCol w:w="5213"/>
        <w:gridCol w:w="4687"/>
        <w:gridCol w:w="2619"/>
      </w:tblGrid>
      <w:tr w:rsidR="00E85876" w:rsidRPr="00CA59CC" w14:paraId="7BF21C16" w14:textId="77777777" w:rsidTr="000E6744">
        <w:trPr>
          <w:trHeight w:val="203"/>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hideMark/>
          </w:tcPr>
          <w:p w14:paraId="5CBD7E34" w14:textId="77777777" w:rsidR="00621297" w:rsidRPr="00CA59CC" w:rsidRDefault="00621297" w:rsidP="000E6744">
            <w:pPr>
              <w:spacing w:after="0" w:line="240" w:lineRule="auto"/>
              <w:contextualSpacing/>
              <w:jc w:val="center"/>
              <w:rPr>
                <w:rFonts w:ascii="Arial" w:eastAsia="Times New Roman" w:hAnsi="Arial" w:cs="Arial"/>
                <w:b/>
                <w:bCs/>
                <w:sz w:val="20"/>
                <w:szCs w:val="20"/>
              </w:rPr>
            </w:pPr>
            <w:r w:rsidRPr="00CA59CC">
              <w:rPr>
                <w:rFonts w:ascii="Arial" w:eastAsia="Times New Roman" w:hAnsi="Arial" w:cs="Arial"/>
                <w:b/>
                <w:bCs/>
                <w:sz w:val="20"/>
                <w:szCs w:val="20"/>
              </w:rPr>
              <w:t>#</w:t>
            </w:r>
          </w:p>
        </w:tc>
        <w:tc>
          <w:tcPr>
            <w:tcW w:w="1903" w:type="pct"/>
            <w:tcBorders>
              <w:top w:val="single" w:sz="4" w:space="0" w:color="auto"/>
              <w:left w:val="nil"/>
              <w:bottom w:val="single" w:sz="4" w:space="0" w:color="auto"/>
              <w:right w:val="single" w:sz="4" w:space="0" w:color="auto"/>
            </w:tcBorders>
            <w:shd w:val="clear" w:color="auto" w:fill="auto"/>
            <w:noWrap/>
            <w:hideMark/>
          </w:tcPr>
          <w:p w14:paraId="6C9F7D9C" w14:textId="77777777" w:rsidR="00621297" w:rsidRPr="00CA59CC" w:rsidRDefault="00621297" w:rsidP="000E6744">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Question/name</w:t>
            </w:r>
          </w:p>
        </w:tc>
        <w:tc>
          <w:tcPr>
            <w:tcW w:w="1711" w:type="pct"/>
            <w:tcBorders>
              <w:top w:val="single" w:sz="4" w:space="0" w:color="auto"/>
              <w:left w:val="nil"/>
              <w:bottom w:val="single" w:sz="4" w:space="0" w:color="auto"/>
              <w:right w:val="single" w:sz="4" w:space="0" w:color="auto"/>
            </w:tcBorders>
            <w:shd w:val="clear" w:color="auto" w:fill="auto"/>
            <w:noWrap/>
            <w:hideMark/>
          </w:tcPr>
          <w:p w14:paraId="3DA2B904" w14:textId="77777777" w:rsidR="00621297" w:rsidRPr="00CA59CC" w:rsidRDefault="00621297" w:rsidP="000E6744">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Response options</w:t>
            </w:r>
          </w:p>
        </w:tc>
        <w:tc>
          <w:tcPr>
            <w:tcW w:w="956" w:type="pct"/>
            <w:tcBorders>
              <w:top w:val="single" w:sz="4" w:space="0" w:color="auto"/>
              <w:left w:val="nil"/>
              <w:bottom w:val="single" w:sz="4" w:space="0" w:color="auto"/>
              <w:right w:val="single" w:sz="4" w:space="0" w:color="auto"/>
            </w:tcBorders>
            <w:shd w:val="clear" w:color="auto" w:fill="auto"/>
            <w:noWrap/>
            <w:hideMark/>
          </w:tcPr>
          <w:p w14:paraId="26A0A54C" w14:textId="77777777" w:rsidR="00621297" w:rsidRPr="00CA59CC" w:rsidRDefault="00621297" w:rsidP="000E6744">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CAPI notes</w:t>
            </w:r>
          </w:p>
        </w:tc>
      </w:tr>
      <w:tr w:rsidR="009F1D5A" w:rsidRPr="00CA59CC" w14:paraId="0DBDD2E1" w14:textId="77777777" w:rsidTr="000E6744">
        <w:trPr>
          <w:trHeight w:val="41"/>
        </w:trPr>
        <w:tc>
          <w:tcPr>
            <w:tcW w:w="430" w:type="pct"/>
            <w:tcBorders>
              <w:top w:val="nil"/>
              <w:left w:val="single" w:sz="4" w:space="0" w:color="auto"/>
              <w:bottom w:val="single" w:sz="4" w:space="0" w:color="auto"/>
              <w:right w:val="single" w:sz="4" w:space="0" w:color="auto"/>
            </w:tcBorders>
            <w:shd w:val="clear" w:color="auto" w:fill="auto"/>
            <w:noWrap/>
            <w:hideMark/>
          </w:tcPr>
          <w:p w14:paraId="122C8323" w14:textId="08860B21" w:rsidR="00621297" w:rsidRPr="00CA59CC" w:rsidRDefault="00621297" w:rsidP="000E6744">
            <w:pPr>
              <w:spacing w:after="0" w:line="240" w:lineRule="auto"/>
              <w:contextualSpacing/>
              <w:jc w:val="center"/>
              <w:rPr>
                <w:rFonts w:ascii="Arial" w:eastAsia="Times New Roman" w:hAnsi="Arial" w:cs="Arial"/>
                <w:sz w:val="20"/>
                <w:szCs w:val="20"/>
              </w:rPr>
            </w:pPr>
            <w:r w:rsidRPr="00621297">
              <w:rPr>
                <w:rFonts w:ascii="Arial" w:eastAsia="Times New Roman" w:hAnsi="Arial" w:cs="Arial"/>
                <w:sz w:val="20"/>
                <w:szCs w:val="20"/>
              </w:rPr>
              <w:t>D0</w:t>
            </w:r>
          </w:p>
        </w:tc>
        <w:tc>
          <w:tcPr>
            <w:tcW w:w="1903" w:type="pct"/>
            <w:tcBorders>
              <w:top w:val="nil"/>
              <w:left w:val="nil"/>
              <w:bottom w:val="single" w:sz="4" w:space="0" w:color="auto"/>
              <w:right w:val="single" w:sz="4" w:space="0" w:color="auto"/>
            </w:tcBorders>
            <w:shd w:val="clear" w:color="auto" w:fill="auto"/>
            <w:noWrap/>
            <w:vAlign w:val="bottom"/>
          </w:tcPr>
          <w:p w14:paraId="50AF9507" w14:textId="46D33349" w:rsidR="00621297" w:rsidRPr="00CA59CC" w:rsidRDefault="00621297" w:rsidP="000E6744">
            <w:pPr>
              <w:spacing w:after="0" w:line="240" w:lineRule="auto"/>
              <w:contextualSpacing/>
              <w:rPr>
                <w:rFonts w:ascii="Arial" w:eastAsia="Times New Roman" w:hAnsi="Arial" w:cs="Arial"/>
                <w:sz w:val="20"/>
                <w:szCs w:val="20"/>
              </w:rPr>
            </w:pPr>
            <w:r w:rsidRPr="00621297">
              <w:rPr>
                <w:rFonts w:ascii="Arial" w:eastAsia="Times New Roman" w:hAnsi="Arial" w:cs="Arial"/>
                <w:sz w:val="20"/>
                <w:szCs w:val="20"/>
              </w:rPr>
              <w:t xml:space="preserve">How many people can you rely on in time of need </w:t>
            </w:r>
            <w:proofErr w:type="gramStart"/>
            <w:r w:rsidRPr="00621297">
              <w:rPr>
                <w:rFonts w:ascii="Arial" w:eastAsia="Times New Roman" w:hAnsi="Arial" w:cs="Arial"/>
                <w:sz w:val="20"/>
                <w:szCs w:val="20"/>
              </w:rPr>
              <w:t>for</w:t>
            </w:r>
            <w:proofErr w:type="gramEnd"/>
            <w:r w:rsidRPr="00621297">
              <w:rPr>
                <w:rFonts w:ascii="Arial" w:eastAsia="Times New Roman" w:hAnsi="Arial" w:cs="Arial"/>
                <w:sz w:val="20"/>
                <w:szCs w:val="20"/>
              </w:rPr>
              <w:t xml:space="preserve"> financial support (in cash or in kind), both within the household or village or elsewhere. __</w:t>
            </w:r>
          </w:p>
        </w:tc>
        <w:tc>
          <w:tcPr>
            <w:tcW w:w="1711" w:type="pct"/>
            <w:tcBorders>
              <w:top w:val="nil"/>
              <w:left w:val="nil"/>
              <w:bottom w:val="single" w:sz="4" w:space="0" w:color="auto"/>
              <w:right w:val="single" w:sz="4" w:space="0" w:color="auto"/>
            </w:tcBorders>
            <w:shd w:val="clear" w:color="auto" w:fill="auto"/>
            <w:noWrap/>
            <w:hideMark/>
          </w:tcPr>
          <w:p w14:paraId="27F4CC13" w14:textId="2A88F9A7" w:rsidR="00621297" w:rsidRPr="00CA59CC" w:rsidRDefault="00621297" w:rsidP="000E6744">
            <w:pPr>
              <w:spacing w:after="0" w:line="240" w:lineRule="auto"/>
              <w:contextualSpacing/>
              <w:rPr>
                <w:rFonts w:ascii="Arial" w:eastAsia="Times New Roman" w:hAnsi="Arial" w:cs="Arial"/>
                <w:sz w:val="20"/>
                <w:szCs w:val="20"/>
              </w:rPr>
            </w:pPr>
            <w:r w:rsidRPr="00621297">
              <w:rPr>
                <w:rFonts w:ascii="Arial" w:eastAsia="Times New Roman" w:hAnsi="Arial" w:cs="Arial"/>
                <w:sz w:val="20"/>
                <w:szCs w:val="20"/>
              </w:rPr>
              <w:t xml:space="preserve">  0. I don't know anyone I can rely on in time of need for financial support. </w:t>
            </w:r>
            <w:r>
              <w:rPr>
                <w:rFonts w:ascii="Arial" w:eastAsia="Times New Roman" w:hAnsi="Arial" w:cs="Arial"/>
                <w:sz w:val="20"/>
                <w:szCs w:val="20"/>
              </w:rPr>
              <w:br/>
            </w:r>
            <w:r w:rsidRPr="00621297">
              <w:rPr>
                <w:rFonts w:ascii="Arial" w:eastAsia="Times New Roman" w:hAnsi="Arial" w:cs="Arial"/>
                <w:sz w:val="20"/>
                <w:szCs w:val="20"/>
              </w:rPr>
              <w:t xml:space="preserve">1. One </w:t>
            </w:r>
            <w:r>
              <w:rPr>
                <w:rFonts w:ascii="Arial" w:eastAsia="Times New Roman" w:hAnsi="Arial" w:cs="Arial"/>
                <w:sz w:val="20"/>
                <w:szCs w:val="20"/>
              </w:rPr>
              <w:br/>
            </w:r>
            <w:r w:rsidRPr="00621297">
              <w:rPr>
                <w:rFonts w:ascii="Arial" w:eastAsia="Times New Roman" w:hAnsi="Arial" w:cs="Arial"/>
                <w:sz w:val="20"/>
                <w:szCs w:val="20"/>
              </w:rPr>
              <w:t xml:space="preserve">2. Two </w:t>
            </w:r>
            <w:r>
              <w:rPr>
                <w:rFonts w:ascii="Arial" w:eastAsia="Times New Roman" w:hAnsi="Arial" w:cs="Arial"/>
                <w:sz w:val="20"/>
                <w:szCs w:val="20"/>
              </w:rPr>
              <w:br/>
            </w:r>
            <w:r w:rsidRPr="00621297">
              <w:rPr>
                <w:rFonts w:ascii="Arial" w:eastAsia="Times New Roman" w:hAnsi="Arial" w:cs="Arial"/>
                <w:sz w:val="20"/>
                <w:szCs w:val="20"/>
              </w:rPr>
              <w:t>3. Three or more</w:t>
            </w:r>
          </w:p>
        </w:tc>
        <w:tc>
          <w:tcPr>
            <w:tcW w:w="956" w:type="pct"/>
            <w:tcBorders>
              <w:top w:val="nil"/>
              <w:left w:val="nil"/>
              <w:bottom w:val="single" w:sz="4" w:space="0" w:color="auto"/>
              <w:right w:val="single" w:sz="4" w:space="0" w:color="auto"/>
            </w:tcBorders>
            <w:shd w:val="clear" w:color="auto" w:fill="auto"/>
            <w:noWrap/>
            <w:hideMark/>
          </w:tcPr>
          <w:p w14:paraId="7545B1AB" w14:textId="77777777" w:rsidR="00621297" w:rsidRPr="00CA59CC" w:rsidRDefault="00621297" w:rsidP="000E6744">
            <w:pPr>
              <w:spacing w:after="0" w:line="240" w:lineRule="auto"/>
              <w:contextualSpacing/>
              <w:rPr>
                <w:rFonts w:ascii="Arial" w:eastAsia="Times New Roman" w:hAnsi="Arial" w:cs="Arial"/>
                <w:sz w:val="20"/>
                <w:szCs w:val="20"/>
              </w:rPr>
            </w:pPr>
            <w:r w:rsidRPr="00CA59CC">
              <w:rPr>
                <w:rFonts w:ascii="Arial" w:eastAsia="Times New Roman" w:hAnsi="Arial" w:cs="Arial"/>
                <w:sz w:val="20"/>
                <w:szCs w:val="20"/>
              </w:rPr>
              <w:t> </w:t>
            </w:r>
          </w:p>
        </w:tc>
      </w:tr>
      <w:tr w:rsidR="000968C2" w:rsidRPr="00CA59CC" w14:paraId="2A25EB7B" w14:textId="77777777" w:rsidTr="000968C2">
        <w:trPr>
          <w:trHeight w:val="41"/>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64FA8A0" w14:textId="0CB19E36" w:rsidR="000968C2" w:rsidRPr="00CA59CC" w:rsidRDefault="000968C2" w:rsidP="000E6744">
            <w:pPr>
              <w:spacing w:after="0" w:line="240" w:lineRule="auto"/>
              <w:contextualSpacing/>
              <w:jc w:val="center"/>
              <w:rPr>
                <w:rFonts w:ascii="Arial" w:eastAsia="Times New Roman" w:hAnsi="Arial" w:cs="Arial"/>
                <w:sz w:val="20"/>
                <w:szCs w:val="20"/>
              </w:rPr>
            </w:pPr>
          </w:p>
        </w:tc>
        <w:tc>
          <w:tcPr>
            <w:tcW w:w="4570" w:type="pct"/>
            <w:gridSpan w:val="3"/>
            <w:tcBorders>
              <w:top w:val="single" w:sz="4" w:space="0" w:color="auto"/>
              <w:left w:val="nil"/>
              <w:bottom w:val="single" w:sz="4" w:space="0" w:color="auto"/>
              <w:right w:val="single" w:sz="4" w:space="0" w:color="auto"/>
            </w:tcBorders>
            <w:shd w:val="clear" w:color="auto" w:fill="auto"/>
            <w:noWrap/>
            <w:vAlign w:val="bottom"/>
          </w:tcPr>
          <w:p w14:paraId="418F1BAF" w14:textId="4D3856CF" w:rsidR="000968C2" w:rsidRPr="00CA59CC" w:rsidRDefault="000968C2" w:rsidP="000E6744">
            <w:pPr>
              <w:spacing w:after="0" w:line="240" w:lineRule="auto"/>
              <w:contextualSpacing/>
              <w:rPr>
                <w:rFonts w:ascii="Arial" w:eastAsia="Times New Roman" w:hAnsi="Arial" w:cs="Arial"/>
                <w:sz w:val="20"/>
                <w:szCs w:val="20"/>
              </w:rPr>
            </w:pPr>
            <w:r w:rsidRPr="00E85876">
              <w:rPr>
                <w:rFonts w:ascii="Arial" w:eastAsia="Times New Roman" w:hAnsi="Arial" w:cs="Arial"/>
                <w:sz w:val="20"/>
                <w:szCs w:val="20"/>
              </w:rPr>
              <w:t xml:space="preserve">Please provide information on up to THREE of the most important people you can rely on in time of need </w:t>
            </w:r>
            <w:proofErr w:type="gramStart"/>
            <w:r w:rsidRPr="00E85876">
              <w:rPr>
                <w:rFonts w:ascii="Arial" w:eastAsia="Times New Roman" w:hAnsi="Arial" w:cs="Arial"/>
                <w:sz w:val="20"/>
                <w:szCs w:val="20"/>
              </w:rPr>
              <w:t>for</w:t>
            </w:r>
            <w:proofErr w:type="gramEnd"/>
            <w:r w:rsidRPr="00E85876">
              <w:rPr>
                <w:rFonts w:ascii="Arial" w:eastAsia="Times New Roman" w:hAnsi="Arial" w:cs="Arial"/>
                <w:sz w:val="20"/>
                <w:szCs w:val="20"/>
              </w:rPr>
              <w:t xml:space="preserve"> financial </w:t>
            </w:r>
            <w:proofErr w:type="gramStart"/>
            <w:r w:rsidRPr="00E85876">
              <w:rPr>
                <w:rFonts w:ascii="Arial" w:eastAsia="Times New Roman" w:hAnsi="Arial" w:cs="Arial"/>
                <w:sz w:val="20"/>
                <w:szCs w:val="20"/>
              </w:rPr>
              <w:t>suppor</w:t>
            </w:r>
            <w:r>
              <w:rPr>
                <w:rFonts w:ascii="Arial" w:eastAsia="Times New Roman" w:hAnsi="Arial" w:cs="Arial"/>
                <w:sz w:val="20"/>
                <w:szCs w:val="20"/>
              </w:rPr>
              <w:t xml:space="preserve">t </w:t>
            </w:r>
            <w:r w:rsidRPr="000968C2">
              <w:rPr>
                <w:rFonts w:ascii="Arial" w:eastAsia="Times New Roman" w:hAnsi="Arial" w:cs="Arial"/>
                <w:sz w:val="20"/>
                <w:szCs w:val="20"/>
              </w:rPr>
              <w:t xml:space="preserve"> (</w:t>
            </w:r>
            <w:proofErr w:type="gramEnd"/>
            <w:r w:rsidRPr="000968C2">
              <w:rPr>
                <w:rFonts w:ascii="Arial" w:eastAsia="Times New Roman" w:hAnsi="Arial" w:cs="Arial"/>
                <w:sz w:val="20"/>
                <w:szCs w:val="20"/>
              </w:rPr>
              <w:t>in cash or in kind), both within the household or village or elsewhere.</w:t>
            </w:r>
          </w:p>
        </w:tc>
      </w:tr>
      <w:tr w:rsidR="00E85876" w:rsidRPr="00CA59CC" w14:paraId="3B1608D1" w14:textId="77777777" w:rsidTr="000E6744">
        <w:trPr>
          <w:trHeight w:val="41"/>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BC79E89" w14:textId="744B9EFE" w:rsidR="00621297" w:rsidRPr="00CA59CC" w:rsidRDefault="00E85876"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D1</w:t>
            </w:r>
          </w:p>
        </w:tc>
        <w:tc>
          <w:tcPr>
            <w:tcW w:w="1903" w:type="pct"/>
            <w:tcBorders>
              <w:top w:val="single" w:sz="4" w:space="0" w:color="auto"/>
              <w:left w:val="nil"/>
              <w:bottom w:val="single" w:sz="4" w:space="0" w:color="auto"/>
              <w:right w:val="single" w:sz="4" w:space="0" w:color="auto"/>
            </w:tcBorders>
            <w:shd w:val="clear" w:color="auto" w:fill="auto"/>
            <w:noWrap/>
            <w:vAlign w:val="bottom"/>
          </w:tcPr>
          <w:p w14:paraId="0419A0E0" w14:textId="6E863276" w:rsidR="00621297" w:rsidRPr="00CA59CC" w:rsidRDefault="00E85876" w:rsidP="000E6744">
            <w:pPr>
              <w:spacing w:after="0" w:line="240" w:lineRule="auto"/>
              <w:contextualSpacing/>
              <w:rPr>
                <w:rFonts w:ascii="Arial" w:eastAsia="Times New Roman" w:hAnsi="Arial" w:cs="Arial"/>
                <w:sz w:val="20"/>
                <w:szCs w:val="20"/>
              </w:rPr>
            </w:pPr>
            <w:r>
              <w:rPr>
                <w:rFonts w:ascii="Arial" w:eastAsia="Times New Roman" w:hAnsi="Arial" w:cs="Arial"/>
                <w:sz w:val="20"/>
                <w:szCs w:val="20"/>
              </w:rPr>
              <w:t>Name</w:t>
            </w:r>
            <w:r w:rsidR="0013239C">
              <w:rPr>
                <w:rFonts w:ascii="Arial" w:eastAsia="Times New Roman" w:hAnsi="Arial" w:cs="Arial"/>
                <w:sz w:val="20"/>
                <w:szCs w:val="20"/>
              </w:rPr>
              <w:t>s of 3 most important people</w:t>
            </w:r>
          </w:p>
        </w:tc>
        <w:tc>
          <w:tcPr>
            <w:tcW w:w="1711" w:type="pct"/>
            <w:tcBorders>
              <w:top w:val="single" w:sz="4" w:space="0" w:color="auto"/>
              <w:left w:val="nil"/>
              <w:bottom w:val="single" w:sz="4" w:space="0" w:color="auto"/>
              <w:right w:val="single" w:sz="4" w:space="0" w:color="auto"/>
            </w:tcBorders>
            <w:shd w:val="clear" w:color="auto" w:fill="auto"/>
            <w:noWrap/>
          </w:tcPr>
          <w:p w14:paraId="663D6034" w14:textId="73352E83" w:rsidR="00621297" w:rsidRPr="0086217F" w:rsidRDefault="0086217F" w:rsidP="000E6744">
            <w:pPr>
              <w:spacing w:after="0" w:line="240" w:lineRule="auto"/>
              <w:contextualSpacing/>
              <w:rPr>
                <w:rFonts w:ascii="Arial" w:eastAsia="Times New Roman" w:hAnsi="Arial" w:cs="Arial"/>
                <w:color w:val="FF0000"/>
                <w:sz w:val="20"/>
                <w:szCs w:val="20"/>
              </w:rPr>
            </w:pPr>
            <w:r w:rsidRPr="0086217F">
              <w:rPr>
                <w:rFonts w:ascii="Arial" w:eastAsia="Times New Roman" w:hAnsi="Arial" w:cs="Arial"/>
                <w:color w:val="FF0000"/>
                <w:sz w:val="20"/>
                <w:szCs w:val="20"/>
              </w:rPr>
              <w:t>3 names, ask questions below for each name</w:t>
            </w:r>
          </w:p>
        </w:tc>
        <w:tc>
          <w:tcPr>
            <w:tcW w:w="956" w:type="pct"/>
            <w:tcBorders>
              <w:top w:val="single" w:sz="4" w:space="0" w:color="auto"/>
              <w:left w:val="nil"/>
              <w:bottom w:val="single" w:sz="4" w:space="0" w:color="auto"/>
              <w:right w:val="single" w:sz="4" w:space="0" w:color="auto"/>
            </w:tcBorders>
            <w:shd w:val="clear" w:color="auto" w:fill="auto"/>
            <w:noWrap/>
          </w:tcPr>
          <w:p w14:paraId="5E0782B0" w14:textId="77777777" w:rsidR="00621297" w:rsidRDefault="00237DB0" w:rsidP="000E6744">
            <w:pPr>
              <w:spacing w:after="0" w:line="240" w:lineRule="auto"/>
              <w:contextualSpacing/>
              <w:rPr>
                <w:rFonts w:ascii="Arial" w:eastAsia="Times New Roman" w:hAnsi="Arial" w:cs="Arial"/>
                <w:sz w:val="20"/>
                <w:szCs w:val="20"/>
              </w:rPr>
            </w:pPr>
            <w:r>
              <w:rPr>
                <w:rFonts w:ascii="Arial" w:eastAsia="Times New Roman" w:hAnsi="Arial" w:cs="Arial"/>
                <w:sz w:val="20"/>
                <w:szCs w:val="20"/>
              </w:rPr>
              <w:t xml:space="preserve">Ask for 3 names if D0=3, Ask for 2 names if D0=2, Ask for 1 name if D0=1, </w:t>
            </w:r>
          </w:p>
          <w:p w14:paraId="5BA098E2" w14:textId="65786CA5" w:rsidR="00237DB0" w:rsidRPr="00CA59CC" w:rsidRDefault="00237DB0" w:rsidP="000E6744">
            <w:pPr>
              <w:spacing w:after="0" w:line="240" w:lineRule="auto"/>
              <w:contextualSpacing/>
              <w:rPr>
                <w:rFonts w:ascii="Arial" w:eastAsia="Times New Roman" w:hAnsi="Arial" w:cs="Arial"/>
                <w:sz w:val="20"/>
                <w:szCs w:val="20"/>
              </w:rPr>
            </w:pPr>
            <w:r>
              <w:rPr>
                <w:rFonts w:ascii="Arial" w:eastAsia="Times New Roman" w:hAnsi="Arial" w:cs="Arial"/>
                <w:sz w:val="20"/>
                <w:szCs w:val="20"/>
              </w:rPr>
              <w:t>Skip to next section if D0=0</w:t>
            </w:r>
          </w:p>
        </w:tc>
      </w:tr>
      <w:tr w:rsidR="00E85876" w:rsidRPr="00CA59CC" w14:paraId="584CD821" w14:textId="77777777" w:rsidTr="000E6744">
        <w:trPr>
          <w:trHeight w:val="41"/>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575D1749" w14:textId="08B427B9" w:rsidR="00E85876" w:rsidRPr="00CA59CC" w:rsidRDefault="00E85876"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D2</w:t>
            </w:r>
          </w:p>
        </w:tc>
        <w:tc>
          <w:tcPr>
            <w:tcW w:w="1903" w:type="pct"/>
            <w:tcBorders>
              <w:top w:val="single" w:sz="4" w:space="0" w:color="auto"/>
              <w:left w:val="nil"/>
              <w:bottom w:val="single" w:sz="4" w:space="0" w:color="auto"/>
              <w:right w:val="single" w:sz="4" w:space="0" w:color="auto"/>
            </w:tcBorders>
            <w:shd w:val="clear" w:color="auto" w:fill="auto"/>
            <w:noWrap/>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841129" w:rsidRPr="00841129" w14:paraId="66208F5A" w14:textId="77777777" w:rsidTr="00841129">
              <w:trPr>
                <w:tblCellSpacing w:w="15" w:type="dxa"/>
              </w:trPr>
              <w:tc>
                <w:tcPr>
                  <w:tcW w:w="737" w:type="dxa"/>
                  <w:vAlign w:val="center"/>
                  <w:hideMark/>
                </w:tcPr>
                <w:p w14:paraId="3DF7CA81" w14:textId="77777777" w:rsidR="00841129" w:rsidRPr="00841129" w:rsidRDefault="00841129" w:rsidP="00E54D2A">
                  <w:pPr>
                    <w:framePr w:hSpace="180" w:wrap="around" w:vAnchor="text" w:hAnchor="text" w:y="1"/>
                    <w:spacing w:after="0" w:line="240" w:lineRule="auto"/>
                    <w:contextualSpacing/>
                    <w:suppressOverlap/>
                    <w:rPr>
                      <w:rFonts w:ascii="Arial" w:eastAsia="Times New Roman" w:hAnsi="Arial" w:cs="Arial"/>
                      <w:sz w:val="20"/>
                      <w:szCs w:val="20"/>
                      <w:lang w:val="en-GB"/>
                    </w:rPr>
                  </w:pPr>
                  <w:r w:rsidRPr="00841129">
                    <w:rPr>
                      <w:rFonts w:ascii="Arial" w:eastAsia="Times New Roman" w:hAnsi="Arial" w:cs="Arial"/>
                      <w:sz w:val="20"/>
                      <w:szCs w:val="20"/>
                      <w:lang w:val="en-GB"/>
                    </w:rPr>
                    <w:t>Gender</w:t>
                  </w:r>
                </w:p>
              </w:tc>
            </w:tr>
          </w:tbl>
          <w:p w14:paraId="0A285D65" w14:textId="77777777" w:rsidR="00841129" w:rsidRPr="00841129" w:rsidRDefault="00841129" w:rsidP="000E6744">
            <w:pPr>
              <w:spacing w:after="0" w:line="240" w:lineRule="auto"/>
              <w:contextualSpacing/>
              <w:rPr>
                <w:rFonts w:ascii="Arial" w:eastAsia="Times New Roman" w:hAnsi="Arial" w:cs="Arial"/>
                <w:vanish/>
                <w:sz w:val="20"/>
                <w:szCs w:val="20"/>
                <w:lang w:val="en-GB"/>
              </w:rPr>
            </w:pPr>
          </w:p>
          <w:p w14:paraId="295331CC" w14:textId="77777777" w:rsidR="00621297" w:rsidRPr="00CA59CC" w:rsidRDefault="00621297" w:rsidP="000E6744">
            <w:pPr>
              <w:spacing w:after="0" w:line="240" w:lineRule="auto"/>
              <w:contextualSpacing/>
              <w:rPr>
                <w:rFonts w:ascii="Arial" w:eastAsia="Times New Roman" w:hAnsi="Arial" w:cs="Arial"/>
                <w:sz w:val="20"/>
                <w:szCs w:val="20"/>
              </w:rPr>
            </w:pPr>
          </w:p>
        </w:tc>
        <w:tc>
          <w:tcPr>
            <w:tcW w:w="1711" w:type="pct"/>
            <w:tcBorders>
              <w:top w:val="single" w:sz="4" w:space="0" w:color="auto"/>
              <w:left w:val="nil"/>
              <w:bottom w:val="single" w:sz="4" w:space="0" w:color="auto"/>
              <w:right w:val="single" w:sz="4" w:space="0" w:color="auto"/>
            </w:tcBorders>
            <w:shd w:val="clear" w:color="auto" w:fill="auto"/>
            <w:noWrap/>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tblGrid>
            <w:tr w:rsidR="00841129" w:rsidRPr="00841129" w14:paraId="402C8821" w14:textId="77777777" w:rsidTr="005F527C">
              <w:trPr>
                <w:tblCellSpacing w:w="15" w:type="dxa"/>
              </w:trPr>
              <w:tc>
                <w:tcPr>
                  <w:tcW w:w="1770" w:type="dxa"/>
                  <w:vAlign w:val="center"/>
                  <w:hideMark/>
                </w:tcPr>
                <w:p w14:paraId="1E768FA6" w14:textId="2D269517" w:rsidR="00841129" w:rsidRDefault="00841129" w:rsidP="00E54D2A">
                  <w:pPr>
                    <w:framePr w:hSpace="180" w:wrap="around" w:vAnchor="text" w:hAnchor="text" w:y="1"/>
                    <w:spacing w:after="0" w:line="240" w:lineRule="auto"/>
                    <w:contextualSpacing/>
                    <w:suppressOverlap/>
                    <w:rPr>
                      <w:rFonts w:ascii="Arial" w:eastAsia="Times New Roman" w:hAnsi="Arial" w:cs="Arial"/>
                      <w:sz w:val="20"/>
                      <w:szCs w:val="20"/>
                      <w:lang w:val="en-GB"/>
                    </w:rPr>
                  </w:pPr>
                  <w:r w:rsidRPr="00841129">
                    <w:rPr>
                      <w:rFonts w:ascii="Arial" w:eastAsia="Times New Roman" w:hAnsi="Arial" w:cs="Arial"/>
                      <w:sz w:val="20"/>
                      <w:szCs w:val="20"/>
                      <w:lang w:val="en-GB"/>
                    </w:rPr>
                    <w:t>1. Male</w:t>
                  </w:r>
                </w:p>
                <w:p w14:paraId="33E05513" w14:textId="4B29D253" w:rsidR="00841129" w:rsidRPr="00841129" w:rsidRDefault="00841129" w:rsidP="00E54D2A">
                  <w:pPr>
                    <w:framePr w:hSpace="180" w:wrap="around" w:vAnchor="text" w:hAnchor="text" w:y="1"/>
                    <w:spacing w:after="0" w:line="240" w:lineRule="auto"/>
                    <w:contextualSpacing/>
                    <w:suppressOverlap/>
                    <w:rPr>
                      <w:rFonts w:ascii="Arial" w:eastAsia="Times New Roman" w:hAnsi="Arial" w:cs="Arial"/>
                      <w:sz w:val="20"/>
                      <w:szCs w:val="20"/>
                      <w:lang w:val="en-GB"/>
                    </w:rPr>
                  </w:pPr>
                  <w:r w:rsidRPr="00841129">
                    <w:rPr>
                      <w:rFonts w:ascii="Arial" w:eastAsia="Times New Roman" w:hAnsi="Arial" w:cs="Arial"/>
                      <w:sz w:val="20"/>
                      <w:szCs w:val="20"/>
                      <w:lang w:val="en-GB"/>
                    </w:rPr>
                    <w:t xml:space="preserve"> 2. Female</w:t>
                  </w:r>
                </w:p>
              </w:tc>
            </w:tr>
          </w:tbl>
          <w:p w14:paraId="77AA369F" w14:textId="77777777" w:rsidR="00621297" w:rsidRPr="00CA59CC" w:rsidRDefault="00621297" w:rsidP="000E6744">
            <w:pPr>
              <w:spacing w:after="0" w:line="240" w:lineRule="auto"/>
              <w:contextualSpacing/>
              <w:rPr>
                <w:rFonts w:ascii="Arial" w:eastAsia="Times New Roman" w:hAnsi="Arial" w:cs="Arial"/>
                <w:sz w:val="20"/>
                <w:szCs w:val="20"/>
              </w:rPr>
            </w:pPr>
          </w:p>
        </w:tc>
        <w:tc>
          <w:tcPr>
            <w:tcW w:w="956" w:type="pct"/>
            <w:tcBorders>
              <w:top w:val="single" w:sz="4" w:space="0" w:color="auto"/>
              <w:left w:val="nil"/>
              <w:bottom w:val="single" w:sz="4" w:space="0" w:color="auto"/>
              <w:right w:val="single" w:sz="4" w:space="0" w:color="auto"/>
            </w:tcBorders>
            <w:shd w:val="clear" w:color="auto" w:fill="auto"/>
            <w:noWrap/>
          </w:tcPr>
          <w:p w14:paraId="57FE77F5" w14:textId="77777777" w:rsidR="00621297" w:rsidRPr="00CA59CC" w:rsidRDefault="00621297" w:rsidP="000E6744">
            <w:pPr>
              <w:spacing w:after="0" w:line="240" w:lineRule="auto"/>
              <w:contextualSpacing/>
              <w:rPr>
                <w:rFonts w:ascii="Arial" w:eastAsia="Times New Roman" w:hAnsi="Arial" w:cs="Arial"/>
                <w:sz w:val="20"/>
                <w:szCs w:val="20"/>
              </w:rPr>
            </w:pPr>
          </w:p>
        </w:tc>
      </w:tr>
      <w:tr w:rsidR="00E85876" w:rsidRPr="00CA59CC" w14:paraId="57DEEF51" w14:textId="77777777" w:rsidTr="000E6744">
        <w:trPr>
          <w:trHeight w:val="41"/>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165B9CF" w14:textId="492E5826" w:rsidR="00E85876" w:rsidRDefault="00E85876"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D3</w:t>
            </w:r>
          </w:p>
        </w:tc>
        <w:tc>
          <w:tcPr>
            <w:tcW w:w="1903" w:type="pct"/>
            <w:tcBorders>
              <w:top w:val="single" w:sz="4" w:space="0" w:color="auto"/>
              <w:left w:val="nil"/>
              <w:bottom w:val="single" w:sz="4" w:space="0" w:color="auto"/>
              <w:right w:val="single" w:sz="4" w:space="0" w:color="auto"/>
            </w:tcBorders>
            <w:shd w:val="clear" w:color="auto" w:fill="auto"/>
            <w:noWrap/>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tblGrid>
            <w:tr w:rsidR="00841129" w:rsidRPr="00841129" w14:paraId="78B95CED" w14:textId="77777777" w:rsidTr="00841129">
              <w:trPr>
                <w:tblCellSpacing w:w="15" w:type="dxa"/>
              </w:trPr>
              <w:tc>
                <w:tcPr>
                  <w:tcW w:w="1743" w:type="dxa"/>
                  <w:vAlign w:val="center"/>
                  <w:hideMark/>
                </w:tcPr>
                <w:p w14:paraId="26432399" w14:textId="77777777" w:rsidR="00841129" w:rsidRPr="00841129" w:rsidRDefault="00841129" w:rsidP="00E54D2A">
                  <w:pPr>
                    <w:framePr w:hSpace="180" w:wrap="around" w:vAnchor="text" w:hAnchor="text" w:y="1"/>
                    <w:spacing w:after="0" w:line="240" w:lineRule="auto"/>
                    <w:contextualSpacing/>
                    <w:suppressOverlap/>
                    <w:rPr>
                      <w:rFonts w:ascii="Arial" w:eastAsia="Times New Roman" w:hAnsi="Arial" w:cs="Arial"/>
                      <w:sz w:val="20"/>
                      <w:szCs w:val="20"/>
                      <w:lang w:val="en-GB"/>
                    </w:rPr>
                  </w:pPr>
                  <w:r w:rsidRPr="00841129">
                    <w:rPr>
                      <w:rFonts w:ascii="Arial" w:eastAsia="Times New Roman" w:hAnsi="Arial" w:cs="Arial"/>
                      <w:sz w:val="20"/>
                      <w:szCs w:val="20"/>
                      <w:lang w:val="en-GB"/>
                    </w:rPr>
                    <w:t>Age of the person</w:t>
                  </w:r>
                </w:p>
              </w:tc>
            </w:tr>
          </w:tbl>
          <w:p w14:paraId="7A2EE0B6" w14:textId="77777777" w:rsidR="00841129" w:rsidRPr="00841129" w:rsidRDefault="00841129" w:rsidP="000E6744">
            <w:pPr>
              <w:spacing w:after="0" w:line="240" w:lineRule="auto"/>
              <w:contextualSpacing/>
              <w:rPr>
                <w:rFonts w:ascii="Arial" w:eastAsia="Times New Roman" w:hAnsi="Arial" w:cs="Arial"/>
                <w:vanish/>
                <w:sz w:val="20"/>
                <w:szCs w:val="2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841129" w:rsidRPr="00841129" w14:paraId="1D57E905" w14:textId="77777777" w:rsidTr="00841129">
              <w:trPr>
                <w:tblCellSpacing w:w="15" w:type="dxa"/>
              </w:trPr>
              <w:tc>
                <w:tcPr>
                  <w:tcW w:w="817" w:type="dxa"/>
                  <w:vAlign w:val="center"/>
                  <w:hideMark/>
                </w:tcPr>
                <w:p w14:paraId="736FA69E" w14:textId="0DD6F214" w:rsidR="00841129" w:rsidRPr="00841129" w:rsidRDefault="00841129" w:rsidP="00E54D2A">
                  <w:pPr>
                    <w:framePr w:hSpace="180" w:wrap="around" w:vAnchor="text" w:hAnchor="text" w:y="1"/>
                    <w:spacing w:after="0" w:line="240" w:lineRule="auto"/>
                    <w:contextualSpacing/>
                    <w:suppressOverlap/>
                    <w:rPr>
                      <w:rFonts w:ascii="Arial" w:eastAsia="Times New Roman" w:hAnsi="Arial" w:cs="Arial"/>
                      <w:sz w:val="20"/>
                      <w:szCs w:val="20"/>
                      <w:lang w:val="en-GB"/>
                    </w:rPr>
                  </w:pPr>
                </w:p>
              </w:tc>
            </w:tr>
          </w:tbl>
          <w:p w14:paraId="76960DF7" w14:textId="77777777" w:rsidR="00E85876" w:rsidRPr="00CA59CC" w:rsidRDefault="00E85876" w:rsidP="000E6744">
            <w:pPr>
              <w:spacing w:after="0" w:line="240" w:lineRule="auto"/>
              <w:contextualSpacing/>
              <w:rPr>
                <w:rFonts w:ascii="Arial" w:eastAsia="Times New Roman" w:hAnsi="Arial" w:cs="Arial"/>
                <w:sz w:val="20"/>
                <w:szCs w:val="20"/>
              </w:rPr>
            </w:pPr>
          </w:p>
        </w:tc>
        <w:tc>
          <w:tcPr>
            <w:tcW w:w="1711" w:type="pct"/>
            <w:tcBorders>
              <w:top w:val="single" w:sz="4" w:space="0" w:color="auto"/>
              <w:left w:val="nil"/>
              <w:bottom w:val="single" w:sz="4" w:space="0" w:color="auto"/>
              <w:right w:val="single" w:sz="4" w:space="0" w:color="auto"/>
            </w:tcBorders>
            <w:shd w:val="clear" w:color="auto" w:fill="auto"/>
            <w:noWrap/>
          </w:tcPr>
          <w:p w14:paraId="75A2BFC7" w14:textId="63AE1BF9" w:rsidR="00E85876" w:rsidRPr="00CA59CC" w:rsidRDefault="00841129" w:rsidP="000E6744">
            <w:pPr>
              <w:spacing w:after="0" w:line="240" w:lineRule="auto"/>
              <w:contextualSpacing/>
              <w:rPr>
                <w:rFonts w:ascii="Arial" w:eastAsia="Times New Roman" w:hAnsi="Arial" w:cs="Arial"/>
                <w:sz w:val="20"/>
                <w:szCs w:val="20"/>
              </w:rPr>
            </w:pPr>
            <w:r w:rsidRPr="00841129">
              <w:rPr>
                <w:rFonts w:ascii="Arial" w:eastAsia="Times New Roman" w:hAnsi="Arial" w:cs="Arial"/>
                <w:sz w:val="20"/>
                <w:szCs w:val="20"/>
                <w:lang w:val="en-GB"/>
              </w:rPr>
              <w:t>Number</w:t>
            </w:r>
          </w:p>
        </w:tc>
        <w:tc>
          <w:tcPr>
            <w:tcW w:w="956" w:type="pct"/>
            <w:tcBorders>
              <w:top w:val="single" w:sz="4" w:space="0" w:color="auto"/>
              <w:left w:val="nil"/>
              <w:bottom w:val="single" w:sz="4" w:space="0" w:color="auto"/>
              <w:right w:val="single" w:sz="4" w:space="0" w:color="auto"/>
            </w:tcBorders>
            <w:shd w:val="clear" w:color="auto" w:fill="auto"/>
            <w:noWrap/>
          </w:tcPr>
          <w:p w14:paraId="7FA429A7" w14:textId="77777777" w:rsidR="00E85876" w:rsidRPr="00CA59CC" w:rsidRDefault="00E85876" w:rsidP="000E6744">
            <w:pPr>
              <w:spacing w:after="0" w:line="240" w:lineRule="auto"/>
              <w:contextualSpacing/>
              <w:rPr>
                <w:rFonts w:ascii="Arial" w:eastAsia="Times New Roman" w:hAnsi="Arial" w:cs="Arial"/>
                <w:sz w:val="20"/>
                <w:szCs w:val="20"/>
              </w:rPr>
            </w:pPr>
          </w:p>
        </w:tc>
      </w:tr>
      <w:tr w:rsidR="00E85876" w:rsidRPr="00CA59CC" w14:paraId="77FF592B" w14:textId="77777777" w:rsidTr="000E6744">
        <w:trPr>
          <w:trHeight w:val="41"/>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1807AFF" w14:textId="4AF0DF75" w:rsidR="00E85876" w:rsidRDefault="00E85876"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D4</w:t>
            </w:r>
          </w:p>
        </w:tc>
        <w:tc>
          <w:tcPr>
            <w:tcW w:w="1903" w:type="pct"/>
            <w:tcBorders>
              <w:top w:val="single" w:sz="4" w:space="0" w:color="auto"/>
              <w:left w:val="nil"/>
              <w:bottom w:val="single" w:sz="4" w:space="0" w:color="auto"/>
              <w:right w:val="single" w:sz="4" w:space="0" w:color="auto"/>
            </w:tcBorders>
            <w:shd w:val="clear" w:color="auto" w:fill="auto"/>
            <w:noWrap/>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9"/>
            </w:tblGrid>
            <w:tr w:rsidR="00841129" w:rsidRPr="00841129" w14:paraId="70DA1F64" w14:textId="77777777" w:rsidTr="000E6744">
              <w:trPr>
                <w:trHeight w:val="228"/>
                <w:tblCellSpacing w:w="15" w:type="dxa"/>
              </w:trPr>
              <w:tc>
                <w:tcPr>
                  <w:tcW w:w="2369" w:type="dxa"/>
                  <w:vAlign w:val="center"/>
                  <w:hideMark/>
                </w:tcPr>
                <w:p w14:paraId="669EB030" w14:textId="77777777" w:rsidR="00841129" w:rsidRPr="00841129" w:rsidRDefault="00841129" w:rsidP="00E54D2A">
                  <w:pPr>
                    <w:framePr w:hSpace="180" w:wrap="around" w:vAnchor="text" w:hAnchor="text" w:y="1"/>
                    <w:spacing w:after="0" w:line="240" w:lineRule="auto"/>
                    <w:contextualSpacing/>
                    <w:suppressOverlap/>
                    <w:rPr>
                      <w:rFonts w:ascii="Arial" w:eastAsia="Times New Roman" w:hAnsi="Arial" w:cs="Arial"/>
                      <w:sz w:val="20"/>
                      <w:szCs w:val="20"/>
                      <w:lang w:val="en-GB"/>
                    </w:rPr>
                  </w:pPr>
                  <w:r w:rsidRPr="00841129">
                    <w:rPr>
                      <w:rFonts w:ascii="Arial" w:eastAsia="Times New Roman" w:hAnsi="Arial" w:cs="Arial"/>
                      <w:sz w:val="20"/>
                      <w:szCs w:val="20"/>
                      <w:lang w:val="en-GB"/>
                    </w:rPr>
                    <w:t>Where does he/she live?</w:t>
                  </w:r>
                </w:p>
              </w:tc>
            </w:tr>
          </w:tbl>
          <w:p w14:paraId="7AF32620" w14:textId="77777777" w:rsidR="00841129" w:rsidRPr="00841129" w:rsidRDefault="00841129" w:rsidP="000E6744">
            <w:pPr>
              <w:spacing w:after="0" w:line="240" w:lineRule="auto"/>
              <w:contextualSpacing/>
              <w:rPr>
                <w:rFonts w:ascii="Arial" w:eastAsia="Times New Roman" w:hAnsi="Arial" w:cs="Arial"/>
                <w:vanish/>
                <w:sz w:val="20"/>
                <w:szCs w:val="2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41129" w:rsidRPr="00841129" w14:paraId="7BF29DCB" w14:textId="77777777" w:rsidTr="00841129">
              <w:trPr>
                <w:tblCellSpacing w:w="15" w:type="dxa"/>
              </w:trPr>
              <w:tc>
                <w:tcPr>
                  <w:tcW w:w="9300" w:type="dxa"/>
                  <w:vAlign w:val="center"/>
                  <w:hideMark/>
                </w:tcPr>
                <w:p w14:paraId="5D0AA1EB" w14:textId="4596570A" w:rsidR="00841129" w:rsidRPr="00841129" w:rsidRDefault="00841129" w:rsidP="00E54D2A">
                  <w:pPr>
                    <w:framePr w:hSpace="180" w:wrap="around" w:vAnchor="text" w:hAnchor="text" w:y="1"/>
                    <w:spacing w:after="0" w:line="240" w:lineRule="auto"/>
                    <w:contextualSpacing/>
                    <w:suppressOverlap/>
                    <w:rPr>
                      <w:rFonts w:ascii="Arial" w:eastAsia="Times New Roman" w:hAnsi="Arial" w:cs="Arial"/>
                      <w:sz w:val="20"/>
                      <w:szCs w:val="20"/>
                      <w:lang w:val="en-GB"/>
                    </w:rPr>
                  </w:pPr>
                </w:p>
              </w:tc>
            </w:tr>
          </w:tbl>
          <w:p w14:paraId="38FB46C1" w14:textId="77777777" w:rsidR="00E85876" w:rsidRPr="00CA59CC" w:rsidRDefault="00E85876" w:rsidP="000E6744">
            <w:pPr>
              <w:spacing w:after="0" w:line="240" w:lineRule="auto"/>
              <w:contextualSpacing/>
              <w:rPr>
                <w:rFonts w:ascii="Arial" w:eastAsia="Times New Roman" w:hAnsi="Arial" w:cs="Arial"/>
                <w:sz w:val="20"/>
                <w:szCs w:val="20"/>
              </w:rPr>
            </w:pPr>
          </w:p>
        </w:tc>
        <w:tc>
          <w:tcPr>
            <w:tcW w:w="1711" w:type="pct"/>
            <w:tcBorders>
              <w:top w:val="single" w:sz="4" w:space="0" w:color="auto"/>
              <w:left w:val="nil"/>
              <w:bottom w:val="single" w:sz="4" w:space="0" w:color="auto"/>
              <w:right w:val="single" w:sz="4" w:space="0" w:color="auto"/>
            </w:tcBorders>
            <w:shd w:val="clear" w:color="auto" w:fill="auto"/>
            <w:noWrap/>
          </w:tcPr>
          <w:p w14:paraId="3E15C065" w14:textId="77777777" w:rsidR="00841129"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 xml:space="preserve">0. Same household </w:t>
            </w:r>
          </w:p>
          <w:p w14:paraId="1A84D9D2" w14:textId="77777777" w:rsidR="00841129"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 xml:space="preserve">1. </w:t>
            </w:r>
            <w:proofErr w:type="spellStart"/>
            <w:r w:rsidRPr="00841129">
              <w:rPr>
                <w:rFonts w:ascii="Arial" w:eastAsia="Times New Roman" w:hAnsi="Arial" w:cs="Arial"/>
                <w:sz w:val="20"/>
                <w:szCs w:val="20"/>
                <w:lang w:val="en-GB"/>
              </w:rPr>
              <w:t>Neighbor</w:t>
            </w:r>
            <w:proofErr w:type="spellEnd"/>
            <w:r w:rsidRPr="00841129">
              <w:rPr>
                <w:rFonts w:ascii="Arial" w:eastAsia="Times New Roman" w:hAnsi="Arial" w:cs="Arial"/>
                <w:sz w:val="20"/>
                <w:szCs w:val="20"/>
                <w:lang w:val="en-GB"/>
              </w:rPr>
              <w:t xml:space="preserve"> </w:t>
            </w:r>
          </w:p>
          <w:p w14:paraId="1E83BD97" w14:textId="77777777" w:rsidR="00841129"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 xml:space="preserve">2. Same village but not </w:t>
            </w:r>
            <w:proofErr w:type="spellStart"/>
            <w:r w:rsidRPr="00841129">
              <w:rPr>
                <w:rFonts w:ascii="Arial" w:eastAsia="Times New Roman" w:hAnsi="Arial" w:cs="Arial"/>
                <w:sz w:val="20"/>
                <w:szCs w:val="20"/>
                <w:lang w:val="en-GB"/>
              </w:rPr>
              <w:t>neighbor</w:t>
            </w:r>
            <w:proofErr w:type="spellEnd"/>
            <w:r w:rsidRPr="00841129">
              <w:rPr>
                <w:rFonts w:ascii="Arial" w:eastAsia="Times New Roman" w:hAnsi="Arial" w:cs="Arial"/>
                <w:sz w:val="20"/>
                <w:szCs w:val="20"/>
                <w:lang w:val="en-GB"/>
              </w:rPr>
              <w:t xml:space="preserve"> </w:t>
            </w:r>
          </w:p>
          <w:p w14:paraId="2E99AF44" w14:textId="77777777" w:rsidR="00841129"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3. Elsewhere, rural</w:t>
            </w:r>
          </w:p>
          <w:p w14:paraId="1AD623D9" w14:textId="20DBE2D4" w:rsidR="00E85876" w:rsidRPr="00CA59CC" w:rsidRDefault="00841129" w:rsidP="000E6744">
            <w:pPr>
              <w:spacing w:after="0" w:line="240" w:lineRule="auto"/>
              <w:contextualSpacing/>
              <w:rPr>
                <w:rFonts w:ascii="Arial" w:eastAsia="Times New Roman" w:hAnsi="Arial" w:cs="Arial"/>
                <w:sz w:val="20"/>
                <w:szCs w:val="20"/>
              </w:rPr>
            </w:pPr>
            <w:r w:rsidRPr="00841129">
              <w:rPr>
                <w:rFonts w:ascii="Arial" w:eastAsia="Times New Roman" w:hAnsi="Arial" w:cs="Arial"/>
                <w:sz w:val="20"/>
                <w:szCs w:val="20"/>
                <w:lang w:val="en-GB"/>
              </w:rPr>
              <w:t xml:space="preserve"> 4. Elsewhere, urban</w:t>
            </w:r>
          </w:p>
        </w:tc>
        <w:tc>
          <w:tcPr>
            <w:tcW w:w="956" w:type="pct"/>
            <w:tcBorders>
              <w:top w:val="single" w:sz="4" w:space="0" w:color="auto"/>
              <w:left w:val="nil"/>
              <w:bottom w:val="single" w:sz="4" w:space="0" w:color="auto"/>
              <w:right w:val="single" w:sz="4" w:space="0" w:color="auto"/>
            </w:tcBorders>
            <w:shd w:val="clear" w:color="auto" w:fill="auto"/>
            <w:noWrap/>
          </w:tcPr>
          <w:p w14:paraId="2429F095" w14:textId="77777777" w:rsidR="00E85876" w:rsidRPr="00CA59CC" w:rsidRDefault="00E85876" w:rsidP="000E6744">
            <w:pPr>
              <w:spacing w:after="0" w:line="240" w:lineRule="auto"/>
              <w:contextualSpacing/>
              <w:rPr>
                <w:rFonts w:ascii="Arial" w:eastAsia="Times New Roman" w:hAnsi="Arial" w:cs="Arial"/>
                <w:sz w:val="20"/>
                <w:szCs w:val="20"/>
              </w:rPr>
            </w:pPr>
          </w:p>
        </w:tc>
      </w:tr>
      <w:tr w:rsidR="00E85876" w:rsidRPr="00CA59CC" w14:paraId="6BE9FD1D" w14:textId="77777777" w:rsidTr="000E6744">
        <w:trPr>
          <w:trHeight w:val="41"/>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158EA149" w14:textId="62C03E9B" w:rsidR="00E85876" w:rsidRDefault="00841129"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D5</w:t>
            </w:r>
          </w:p>
        </w:tc>
        <w:tc>
          <w:tcPr>
            <w:tcW w:w="1903" w:type="pct"/>
            <w:tcBorders>
              <w:top w:val="single" w:sz="4" w:space="0" w:color="auto"/>
              <w:left w:val="nil"/>
              <w:bottom w:val="single" w:sz="4" w:space="0" w:color="auto"/>
              <w:right w:val="single" w:sz="4" w:space="0" w:color="auto"/>
            </w:tcBorders>
            <w:shd w:val="clear" w:color="auto" w:fill="auto"/>
            <w:noWrap/>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tblGrid>
            <w:tr w:rsidR="00841129" w:rsidRPr="00841129" w14:paraId="12374DFE" w14:textId="77777777" w:rsidTr="00841129">
              <w:trPr>
                <w:tblCellSpacing w:w="15" w:type="dxa"/>
              </w:trPr>
              <w:tc>
                <w:tcPr>
                  <w:tcW w:w="1930" w:type="dxa"/>
                  <w:vAlign w:val="center"/>
                  <w:hideMark/>
                </w:tcPr>
                <w:p w14:paraId="1ABE5108" w14:textId="77777777" w:rsidR="00841129" w:rsidRPr="00841129" w:rsidRDefault="00841129" w:rsidP="00E54D2A">
                  <w:pPr>
                    <w:framePr w:hSpace="180" w:wrap="around" w:vAnchor="text" w:hAnchor="text" w:y="1"/>
                    <w:spacing w:after="0" w:line="240" w:lineRule="auto"/>
                    <w:contextualSpacing/>
                    <w:suppressOverlap/>
                    <w:rPr>
                      <w:rFonts w:ascii="Arial" w:eastAsia="Times New Roman" w:hAnsi="Arial" w:cs="Arial"/>
                      <w:sz w:val="20"/>
                      <w:szCs w:val="20"/>
                      <w:lang w:val="en-GB"/>
                    </w:rPr>
                  </w:pPr>
                  <w:r w:rsidRPr="00841129">
                    <w:rPr>
                      <w:rFonts w:ascii="Arial" w:eastAsia="Times New Roman" w:hAnsi="Arial" w:cs="Arial"/>
                      <w:sz w:val="20"/>
                      <w:szCs w:val="20"/>
                      <w:lang w:val="en-GB"/>
                    </w:rPr>
                    <w:t>Is he/she a relative?</w:t>
                  </w:r>
                </w:p>
              </w:tc>
            </w:tr>
          </w:tbl>
          <w:p w14:paraId="6EB7B195" w14:textId="77777777" w:rsidR="00841129" w:rsidRPr="00841129" w:rsidRDefault="00841129" w:rsidP="000E6744">
            <w:pPr>
              <w:spacing w:after="0" w:line="240" w:lineRule="auto"/>
              <w:contextualSpacing/>
              <w:rPr>
                <w:rFonts w:ascii="Arial" w:eastAsia="Times New Roman" w:hAnsi="Arial" w:cs="Arial"/>
                <w:vanish/>
                <w:sz w:val="20"/>
                <w:szCs w:val="20"/>
                <w:lang w:val="en-GB"/>
              </w:rPr>
            </w:pPr>
          </w:p>
          <w:p w14:paraId="1BCE3A53" w14:textId="77777777" w:rsidR="00E85876" w:rsidRPr="00CA59CC" w:rsidRDefault="00E85876" w:rsidP="000E6744">
            <w:pPr>
              <w:spacing w:after="0" w:line="240" w:lineRule="auto"/>
              <w:contextualSpacing/>
              <w:rPr>
                <w:rFonts w:ascii="Arial" w:eastAsia="Times New Roman" w:hAnsi="Arial" w:cs="Arial"/>
                <w:sz w:val="20"/>
                <w:szCs w:val="20"/>
              </w:rPr>
            </w:pPr>
          </w:p>
        </w:tc>
        <w:tc>
          <w:tcPr>
            <w:tcW w:w="1711" w:type="pct"/>
            <w:tcBorders>
              <w:top w:val="single" w:sz="4" w:space="0" w:color="auto"/>
              <w:left w:val="nil"/>
              <w:bottom w:val="single" w:sz="4" w:space="0" w:color="auto"/>
              <w:right w:val="single" w:sz="4" w:space="0" w:color="auto"/>
            </w:tcBorders>
            <w:shd w:val="clear" w:color="auto" w:fill="auto"/>
            <w:noWrap/>
          </w:tcPr>
          <w:p w14:paraId="0217372B" w14:textId="77777777" w:rsidR="00841129"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 xml:space="preserve">1. Yes </w:t>
            </w:r>
          </w:p>
          <w:p w14:paraId="4FAC2FC2" w14:textId="77777777" w:rsidR="00841129" w:rsidRPr="00841129"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0. No</w:t>
            </w:r>
          </w:p>
          <w:p w14:paraId="51A03C98" w14:textId="26EA40A7" w:rsidR="00E85876" w:rsidRPr="000E6744" w:rsidRDefault="00E85876" w:rsidP="000E6744">
            <w:pPr>
              <w:spacing w:after="0" w:line="240" w:lineRule="auto"/>
              <w:contextualSpacing/>
              <w:rPr>
                <w:rFonts w:ascii="Arial" w:eastAsia="Times New Roman" w:hAnsi="Arial" w:cs="Arial"/>
                <w:sz w:val="20"/>
                <w:szCs w:val="20"/>
                <w:lang w:val="en-GB"/>
              </w:rPr>
            </w:pPr>
          </w:p>
        </w:tc>
        <w:tc>
          <w:tcPr>
            <w:tcW w:w="956" w:type="pct"/>
            <w:tcBorders>
              <w:top w:val="single" w:sz="4" w:space="0" w:color="auto"/>
              <w:left w:val="nil"/>
              <w:bottom w:val="single" w:sz="4" w:space="0" w:color="auto"/>
              <w:right w:val="single" w:sz="4" w:space="0" w:color="auto"/>
            </w:tcBorders>
            <w:shd w:val="clear" w:color="auto" w:fill="auto"/>
            <w:noWrap/>
          </w:tcPr>
          <w:p w14:paraId="0B418723" w14:textId="77777777" w:rsidR="00E85876" w:rsidRPr="00CA59CC" w:rsidRDefault="00E85876" w:rsidP="000E6744">
            <w:pPr>
              <w:spacing w:after="0" w:line="240" w:lineRule="auto"/>
              <w:contextualSpacing/>
              <w:rPr>
                <w:rFonts w:ascii="Arial" w:eastAsia="Times New Roman" w:hAnsi="Arial" w:cs="Arial"/>
                <w:sz w:val="20"/>
                <w:szCs w:val="20"/>
              </w:rPr>
            </w:pPr>
          </w:p>
        </w:tc>
      </w:tr>
      <w:tr w:rsidR="00E85876" w:rsidRPr="00CA59CC" w14:paraId="13899F6F" w14:textId="77777777" w:rsidTr="000E6744">
        <w:trPr>
          <w:trHeight w:val="41"/>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79EB2546" w14:textId="7D984B1C" w:rsidR="00E85876" w:rsidRDefault="00841129"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D6</w:t>
            </w:r>
          </w:p>
        </w:tc>
        <w:tc>
          <w:tcPr>
            <w:tcW w:w="1903" w:type="pct"/>
            <w:tcBorders>
              <w:top w:val="single" w:sz="4" w:space="0" w:color="auto"/>
              <w:left w:val="nil"/>
              <w:bottom w:val="single" w:sz="4" w:space="0" w:color="auto"/>
              <w:right w:val="single" w:sz="4" w:space="0" w:color="auto"/>
            </w:tcBorders>
            <w:shd w:val="clear" w:color="auto" w:fill="auto"/>
            <w:noWrap/>
            <w:vAlign w:val="bottom"/>
          </w:tcPr>
          <w:p w14:paraId="4D01E318" w14:textId="62FE70FF" w:rsidR="00E85876" w:rsidRPr="00CA59CC" w:rsidRDefault="00841129" w:rsidP="000E6744">
            <w:pPr>
              <w:spacing w:after="0" w:line="240" w:lineRule="auto"/>
              <w:contextualSpacing/>
              <w:rPr>
                <w:rFonts w:ascii="Arial" w:eastAsia="Times New Roman" w:hAnsi="Arial" w:cs="Arial"/>
                <w:sz w:val="20"/>
                <w:szCs w:val="20"/>
              </w:rPr>
            </w:pPr>
            <w:r w:rsidRPr="00841129">
              <w:rPr>
                <w:rFonts w:ascii="Arial" w:eastAsia="Times New Roman" w:hAnsi="Arial" w:cs="Arial"/>
                <w:sz w:val="20"/>
                <w:szCs w:val="20"/>
              </w:rPr>
              <w:t>Is he/she a member of the same local association (</w:t>
            </w:r>
            <w:proofErr w:type="spellStart"/>
            <w:r w:rsidRPr="00841129">
              <w:rPr>
                <w:rFonts w:ascii="Arial" w:eastAsia="Times New Roman" w:hAnsi="Arial" w:cs="Arial"/>
                <w:sz w:val="20"/>
                <w:szCs w:val="20"/>
              </w:rPr>
              <w:t>iddir</w:t>
            </w:r>
            <w:proofErr w:type="spellEnd"/>
            <w:r w:rsidRPr="00841129">
              <w:rPr>
                <w:rFonts w:ascii="Arial" w:eastAsia="Times New Roman" w:hAnsi="Arial" w:cs="Arial"/>
                <w:sz w:val="20"/>
                <w:szCs w:val="20"/>
              </w:rPr>
              <w:t>) as you?</w:t>
            </w:r>
          </w:p>
        </w:tc>
        <w:tc>
          <w:tcPr>
            <w:tcW w:w="1711" w:type="pct"/>
            <w:tcBorders>
              <w:top w:val="single" w:sz="4" w:space="0" w:color="auto"/>
              <w:left w:val="nil"/>
              <w:bottom w:val="single" w:sz="4" w:space="0" w:color="auto"/>
              <w:right w:val="single" w:sz="4" w:space="0" w:color="auto"/>
            </w:tcBorders>
            <w:shd w:val="clear" w:color="auto" w:fill="auto"/>
            <w:noWrap/>
          </w:tcPr>
          <w:p w14:paraId="50D042E0" w14:textId="77777777" w:rsidR="00841129"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 xml:space="preserve">1. Yes </w:t>
            </w:r>
          </w:p>
          <w:p w14:paraId="5C71E283" w14:textId="6B82273B" w:rsidR="00E85876" w:rsidRPr="000E6744"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0. No</w:t>
            </w:r>
          </w:p>
        </w:tc>
        <w:tc>
          <w:tcPr>
            <w:tcW w:w="956" w:type="pct"/>
            <w:tcBorders>
              <w:top w:val="single" w:sz="4" w:space="0" w:color="auto"/>
              <w:left w:val="nil"/>
              <w:bottom w:val="single" w:sz="4" w:space="0" w:color="auto"/>
              <w:right w:val="single" w:sz="4" w:space="0" w:color="auto"/>
            </w:tcBorders>
            <w:shd w:val="clear" w:color="auto" w:fill="auto"/>
            <w:noWrap/>
          </w:tcPr>
          <w:p w14:paraId="180BB0C8" w14:textId="77777777" w:rsidR="00E85876" w:rsidRPr="00CA59CC" w:rsidRDefault="00E85876" w:rsidP="000E6744">
            <w:pPr>
              <w:spacing w:after="0" w:line="240" w:lineRule="auto"/>
              <w:contextualSpacing/>
              <w:rPr>
                <w:rFonts w:ascii="Arial" w:eastAsia="Times New Roman" w:hAnsi="Arial" w:cs="Arial"/>
                <w:sz w:val="20"/>
                <w:szCs w:val="20"/>
              </w:rPr>
            </w:pPr>
          </w:p>
        </w:tc>
      </w:tr>
      <w:tr w:rsidR="00E85876" w:rsidRPr="00CA59CC" w14:paraId="664B3B87" w14:textId="77777777" w:rsidTr="000E6744">
        <w:trPr>
          <w:trHeight w:val="41"/>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587619AD" w14:textId="54F128A6" w:rsidR="00E85876" w:rsidRDefault="00841129"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D7</w:t>
            </w:r>
          </w:p>
        </w:tc>
        <w:tc>
          <w:tcPr>
            <w:tcW w:w="1903" w:type="pct"/>
            <w:tcBorders>
              <w:top w:val="single" w:sz="4" w:space="0" w:color="auto"/>
              <w:left w:val="nil"/>
              <w:bottom w:val="single" w:sz="4" w:space="0" w:color="auto"/>
              <w:right w:val="single" w:sz="4" w:space="0" w:color="auto"/>
            </w:tcBorders>
            <w:shd w:val="clear" w:color="auto" w:fill="auto"/>
            <w:noWrap/>
            <w:vAlign w:val="bottom"/>
          </w:tcPr>
          <w:p w14:paraId="45C3E3A1" w14:textId="3F9572E9" w:rsidR="00E85876" w:rsidRPr="00CA59CC" w:rsidRDefault="00841129" w:rsidP="000E6744">
            <w:pPr>
              <w:spacing w:after="0" w:line="240" w:lineRule="auto"/>
              <w:contextualSpacing/>
              <w:rPr>
                <w:rFonts w:ascii="Arial" w:eastAsia="Times New Roman" w:hAnsi="Arial" w:cs="Arial"/>
                <w:sz w:val="20"/>
                <w:szCs w:val="20"/>
              </w:rPr>
            </w:pPr>
            <w:r w:rsidRPr="00841129">
              <w:rPr>
                <w:rFonts w:ascii="Arial" w:eastAsia="Times New Roman" w:hAnsi="Arial" w:cs="Arial"/>
                <w:sz w:val="20"/>
                <w:szCs w:val="20"/>
              </w:rPr>
              <w:t>Have you relied on his/her financial support in times of need in the past?</w:t>
            </w:r>
          </w:p>
        </w:tc>
        <w:tc>
          <w:tcPr>
            <w:tcW w:w="1711" w:type="pct"/>
            <w:tcBorders>
              <w:top w:val="single" w:sz="4" w:space="0" w:color="auto"/>
              <w:left w:val="nil"/>
              <w:bottom w:val="single" w:sz="4" w:space="0" w:color="auto"/>
              <w:right w:val="single" w:sz="4" w:space="0" w:color="auto"/>
            </w:tcBorders>
            <w:shd w:val="clear" w:color="auto" w:fill="auto"/>
            <w:noWrap/>
          </w:tcPr>
          <w:p w14:paraId="327F2DB1" w14:textId="77777777" w:rsidR="00841129"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 xml:space="preserve">1. Yes </w:t>
            </w:r>
          </w:p>
          <w:p w14:paraId="070072E8" w14:textId="252C676A" w:rsidR="00E85876" w:rsidRPr="000E6744"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0. No</w:t>
            </w:r>
          </w:p>
        </w:tc>
        <w:tc>
          <w:tcPr>
            <w:tcW w:w="956" w:type="pct"/>
            <w:tcBorders>
              <w:top w:val="single" w:sz="4" w:space="0" w:color="auto"/>
              <w:left w:val="nil"/>
              <w:bottom w:val="single" w:sz="4" w:space="0" w:color="auto"/>
              <w:right w:val="single" w:sz="4" w:space="0" w:color="auto"/>
            </w:tcBorders>
            <w:shd w:val="clear" w:color="auto" w:fill="auto"/>
            <w:noWrap/>
          </w:tcPr>
          <w:p w14:paraId="3744D279" w14:textId="77777777" w:rsidR="00E85876" w:rsidRPr="00CA59CC" w:rsidRDefault="00E85876" w:rsidP="000E6744">
            <w:pPr>
              <w:spacing w:after="0" w:line="240" w:lineRule="auto"/>
              <w:contextualSpacing/>
              <w:rPr>
                <w:rFonts w:ascii="Arial" w:eastAsia="Times New Roman" w:hAnsi="Arial" w:cs="Arial"/>
                <w:sz w:val="20"/>
                <w:szCs w:val="20"/>
              </w:rPr>
            </w:pPr>
          </w:p>
        </w:tc>
      </w:tr>
      <w:tr w:rsidR="00E85876" w:rsidRPr="00CA59CC" w14:paraId="5260648D" w14:textId="77777777" w:rsidTr="000E6744">
        <w:trPr>
          <w:trHeight w:val="41"/>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191C5FAC" w14:textId="099430A1" w:rsidR="00E85876" w:rsidRDefault="00841129"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D8</w:t>
            </w:r>
          </w:p>
        </w:tc>
        <w:tc>
          <w:tcPr>
            <w:tcW w:w="1903" w:type="pct"/>
            <w:tcBorders>
              <w:top w:val="single" w:sz="4" w:space="0" w:color="auto"/>
              <w:left w:val="nil"/>
              <w:bottom w:val="single" w:sz="4" w:space="0" w:color="auto"/>
              <w:right w:val="single" w:sz="4" w:space="0" w:color="auto"/>
            </w:tcBorders>
            <w:shd w:val="clear" w:color="auto" w:fill="auto"/>
            <w:noWrap/>
            <w:vAlign w:val="bottom"/>
          </w:tcPr>
          <w:p w14:paraId="708F0BCB" w14:textId="51EA2C35" w:rsidR="00E85876" w:rsidRPr="00CA59CC" w:rsidRDefault="00841129" w:rsidP="000E6744">
            <w:pPr>
              <w:spacing w:after="0" w:line="240" w:lineRule="auto"/>
              <w:contextualSpacing/>
              <w:rPr>
                <w:rFonts w:ascii="Arial" w:eastAsia="Times New Roman" w:hAnsi="Arial" w:cs="Arial"/>
                <w:sz w:val="20"/>
                <w:szCs w:val="20"/>
              </w:rPr>
            </w:pPr>
            <w:r w:rsidRPr="00841129">
              <w:rPr>
                <w:rFonts w:ascii="Arial" w:eastAsia="Times New Roman" w:hAnsi="Arial" w:cs="Arial"/>
                <w:sz w:val="20"/>
                <w:szCs w:val="20"/>
              </w:rPr>
              <w:t>Can she/he turn to you for financial support in case of need?</w:t>
            </w:r>
          </w:p>
        </w:tc>
        <w:tc>
          <w:tcPr>
            <w:tcW w:w="1711" w:type="pct"/>
            <w:tcBorders>
              <w:top w:val="single" w:sz="4" w:space="0" w:color="auto"/>
              <w:left w:val="nil"/>
              <w:bottom w:val="single" w:sz="4" w:space="0" w:color="auto"/>
              <w:right w:val="single" w:sz="4" w:space="0" w:color="auto"/>
            </w:tcBorders>
            <w:shd w:val="clear" w:color="auto" w:fill="auto"/>
            <w:noWrap/>
          </w:tcPr>
          <w:p w14:paraId="198DDAC2" w14:textId="77777777" w:rsidR="00841129"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 xml:space="preserve">1. Yes </w:t>
            </w:r>
          </w:p>
          <w:p w14:paraId="3AC4616F" w14:textId="458C7ABD" w:rsidR="00E85876" w:rsidRPr="000E6744"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0. No</w:t>
            </w:r>
          </w:p>
        </w:tc>
        <w:tc>
          <w:tcPr>
            <w:tcW w:w="956" w:type="pct"/>
            <w:tcBorders>
              <w:top w:val="single" w:sz="4" w:space="0" w:color="auto"/>
              <w:left w:val="nil"/>
              <w:bottom w:val="single" w:sz="4" w:space="0" w:color="auto"/>
              <w:right w:val="single" w:sz="4" w:space="0" w:color="auto"/>
            </w:tcBorders>
            <w:shd w:val="clear" w:color="auto" w:fill="auto"/>
            <w:noWrap/>
          </w:tcPr>
          <w:p w14:paraId="1ADAAE60" w14:textId="77777777" w:rsidR="00E85876" w:rsidRPr="00CA59CC" w:rsidRDefault="00E85876" w:rsidP="000E6744">
            <w:pPr>
              <w:spacing w:after="0" w:line="240" w:lineRule="auto"/>
              <w:contextualSpacing/>
              <w:rPr>
                <w:rFonts w:ascii="Arial" w:eastAsia="Times New Roman" w:hAnsi="Arial" w:cs="Arial"/>
                <w:sz w:val="20"/>
                <w:szCs w:val="20"/>
              </w:rPr>
            </w:pPr>
          </w:p>
        </w:tc>
      </w:tr>
      <w:tr w:rsidR="00E85876" w:rsidRPr="00CA59CC" w14:paraId="0E087F06" w14:textId="77777777" w:rsidTr="000E6744">
        <w:trPr>
          <w:trHeight w:val="41"/>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5DD9BD9" w14:textId="505E95E3" w:rsidR="00E85876" w:rsidRDefault="00841129"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lastRenderedPageBreak/>
              <w:t>D9</w:t>
            </w:r>
          </w:p>
        </w:tc>
        <w:tc>
          <w:tcPr>
            <w:tcW w:w="1903" w:type="pct"/>
            <w:tcBorders>
              <w:top w:val="single" w:sz="4" w:space="0" w:color="auto"/>
              <w:left w:val="nil"/>
              <w:bottom w:val="single" w:sz="4" w:space="0" w:color="auto"/>
              <w:right w:val="single" w:sz="4" w:space="0" w:color="auto"/>
            </w:tcBorders>
            <w:shd w:val="clear" w:color="auto" w:fill="auto"/>
            <w:noWrap/>
            <w:vAlign w:val="bottom"/>
          </w:tcPr>
          <w:p w14:paraId="21B083F0" w14:textId="269C9568" w:rsidR="00E85876" w:rsidRPr="00CA59CC" w:rsidRDefault="00841129" w:rsidP="000E6744">
            <w:pPr>
              <w:spacing w:after="0" w:line="240" w:lineRule="auto"/>
              <w:contextualSpacing/>
              <w:rPr>
                <w:rFonts w:ascii="Arial" w:eastAsia="Times New Roman" w:hAnsi="Arial" w:cs="Arial"/>
                <w:sz w:val="20"/>
                <w:szCs w:val="20"/>
              </w:rPr>
            </w:pPr>
            <w:r w:rsidRPr="00841129">
              <w:rPr>
                <w:rFonts w:ascii="Arial" w:eastAsia="Times New Roman" w:hAnsi="Arial" w:cs="Arial"/>
                <w:sz w:val="20"/>
                <w:szCs w:val="20"/>
              </w:rPr>
              <w:t>Have you provided him/her with financial support in times of need in the past?</w:t>
            </w:r>
          </w:p>
        </w:tc>
        <w:tc>
          <w:tcPr>
            <w:tcW w:w="1711" w:type="pct"/>
            <w:tcBorders>
              <w:top w:val="single" w:sz="4" w:space="0" w:color="auto"/>
              <w:left w:val="nil"/>
              <w:bottom w:val="single" w:sz="4" w:space="0" w:color="auto"/>
              <w:right w:val="single" w:sz="4" w:space="0" w:color="auto"/>
            </w:tcBorders>
            <w:shd w:val="clear" w:color="auto" w:fill="auto"/>
            <w:noWrap/>
          </w:tcPr>
          <w:p w14:paraId="6E42AFF6" w14:textId="77777777" w:rsidR="00841129"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 xml:space="preserve">1. Yes </w:t>
            </w:r>
          </w:p>
          <w:p w14:paraId="0BC25932" w14:textId="0F655ED1" w:rsidR="00E85876" w:rsidRPr="000E6744"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0. No</w:t>
            </w:r>
          </w:p>
        </w:tc>
        <w:tc>
          <w:tcPr>
            <w:tcW w:w="956" w:type="pct"/>
            <w:tcBorders>
              <w:top w:val="single" w:sz="4" w:space="0" w:color="auto"/>
              <w:left w:val="nil"/>
              <w:bottom w:val="single" w:sz="4" w:space="0" w:color="auto"/>
              <w:right w:val="single" w:sz="4" w:space="0" w:color="auto"/>
            </w:tcBorders>
            <w:shd w:val="clear" w:color="auto" w:fill="auto"/>
            <w:noWrap/>
          </w:tcPr>
          <w:p w14:paraId="39E47FD2" w14:textId="77777777" w:rsidR="00E85876" w:rsidRPr="00CA59CC" w:rsidRDefault="00E85876" w:rsidP="000E6744">
            <w:pPr>
              <w:spacing w:after="0" w:line="240" w:lineRule="auto"/>
              <w:contextualSpacing/>
              <w:rPr>
                <w:rFonts w:ascii="Arial" w:eastAsia="Times New Roman" w:hAnsi="Arial" w:cs="Arial"/>
                <w:sz w:val="20"/>
                <w:szCs w:val="20"/>
              </w:rPr>
            </w:pPr>
          </w:p>
        </w:tc>
      </w:tr>
      <w:tr w:rsidR="00841129" w:rsidRPr="00CA59CC" w14:paraId="1ACED353" w14:textId="77777777" w:rsidTr="000E6744">
        <w:trPr>
          <w:trHeight w:val="41"/>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36070413" w14:textId="05C42DEF" w:rsidR="00841129" w:rsidRDefault="00841129"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D10</w:t>
            </w:r>
          </w:p>
        </w:tc>
        <w:tc>
          <w:tcPr>
            <w:tcW w:w="1903" w:type="pct"/>
            <w:tcBorders>
              <w:top w:val="single" w:sz="4" w:space="0" w:color="auto"/>
              <w:left w:val="nil"/>
              <w:bottom w:val="single" w:sz="4" w:space="0" w:color="auto"/>
              <w:right w:val="single" w:sz="4" w:space="0" w:color="auto"/>
            </w:tcBorders>
            <w:shd w:val="clear" w:color="auto" w:fill="auto"/>
            <w:noWrap/>
            <w:vAlign w:val="bottom"/>
          </w:tcPr>
          <w:p w14:paraId="46341150" w14:textId="3953A540" w:rsidR="00841129" w:rsidRPr="00CA59CC" w:rsidRDefault="00841129" w:rsidP="000E6744">
            <w:pPr>
              <w:spacing w:after="0" w:line="240" w:lineRule="auto"/>
              <w:contextualSpacing/>
              <w:rPr>
                <w:rFonts w:ascii="Arial" w:eastAsia="Times New Roman" w:hAnsi="Arial" w:cs="Arial"/>
                <w:sz w:val="20"/>
                <w:szCs w:val="20"/>
              </w:rPr>
            </w:pPr>
            <w:r w:rsidRPr="00841129">
              <w:rPr>
                <w:rFonts w:ascii="Arial" w:eastAsia="Times New Roman" w:hAnsi="Arial" w:cs="Arial"/>
                <w:sz w:val="20"/>
                <w:szCs w:val="20"/>
              </w:rPr>
              <w:t xml:space="preserve">In the past 12 months have you borrowed from </w:t>
            </w:r>
            <w:proofErr w:type="gramStart"/>
            <w:r w:rsidRPr="00841129">
              <w:rPr>
                <w:rFonts w:ascii="Arial" w:eastAsia="Times New Roman" w:hAnsi="Arial" w:cs="Arial"/>
                <w:sz w:val="20"/>
                <w:szCs w:val="20"/>
              </w:rPr>
              <w:t>[  ]</w:t>
            </w:r>
            <w:proofErr w:type="gramEnd"/>
            <w:r w:rsidRPr="00841129">
              <w:rPr>
                <w:rFonts w:ascii="Arial" w:eastAsia="Times New Roman" w:hAnsi="Arial" w:cs="Arial"/>
                <w:sz w:val="20"/>
                <w:szCs w:val="20"/>
              </w:rPr>
              <w:t>?</w:t>
            </w:r>
          </w:p>
        </w:tc>
        <w:tc>
          <w:tcPr>
            <w:tcW w:w="1711" w:type="pct"/>
            <w:tcBorders>
              <w:top w:val="single" w:sz="4" w:space="0" w:color="auto"/>
              <w:left w:val="nil"/>
              <w:bottom w:val="single" w:sz="4" w:space="0" w:color="auto"/>
              <w:right w:val="single" w:sz="4" w:space="0" w:color="auto"/>
            </w:tcBorders>
            <w:shd w:val="clear" w:color="auto" w:fill="auto"/>
            <w:noWrap/>
          </w:tcPr>
          <w:p w14:paraId="7A3E4027" w14:textId="77777777" w:rsidR="00841129"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 xml:space="preserve">1. Yes </w:t>
            </w:r>
          </w:p>
          <w:p w14:paraId="5688FDAE" w14:textId="413018BF" w:rsidR="00841129" w:rsidRPr="00CA59CC" w:rsidRDefault="00841129" w:rsidP="000E6744">
            <w:pPr>
              <w:spacing w:after="0" w:line="240" w:lineRule="auto"/>
              <w:contextualSpacing/>
              <w:rPr>
                <w:rFonts w:ascii="Arial" w:eastAsia="Times New Roman" w:hAnsi="Arial" w:cs="Arial"/>
                <w:sz w:val="20"/>
                <w:szCs w:val="20"/>
              </w:rPr>
            </w:pPr>
            <w:r w:rsidRPr="00841129">
              <w:rPr>
                <w:rFonts w:ascii="Arial" w:eastAsia="Times New Roman" w:hAnsi="Arial" w:cs="Arial"/>
                <w:sz w:val="20"/>
                <w:szCs w:val="20"/>
                <w:lang w:val="en-GB"/>
              </w:rPr>
              <w:t>0. No</w:t>
            </w:r>
          </w:p>
        </w:tc>
        <w:tc>
          <w:tcPr>
            <w:tcW w:w="956" w:type="pct"/>
            <w:tcBorders>
              <w:top w:val="single" w:sz="4" w:space="0" w:color="auto"/>
              <w:left w:val="nil"/>
              <w:bottom w:val="single" w:sz="4" w:space="0" w:color="auto"/>
              <w:right w:val="single" w:sz="4" w:space="0" w:color="auto"/>
            </w:tcBorders>
            <w:shd w:val="clear" w:color="auto" w:fill="auto"/>
            <w:noWrap/>
          </w:tcPr>
          <w:p w14:paraId="6078F152" w14:textId="77777777" w:rsidR="00841129" w:rsidRPr="00CA59CC" w:rsidRDefault="00841129" w:rsidP="000E6744">
            <w:pPr>
              <w:spacing w:after="0" w:line="240" w:lineRule="auto"/>
              <w:contextualSpacing/>
              <w:rPr>
                <w:rFonts w:ascii="Arial" w:eastAsia="Times New Roman" w:hAnsi="Arial" w:cs="Arial"/>
                <w:sz w:val="20"/>
                <w:szCs w:val="20"/>
              </w:rPr>
            </w:pPr>
          </w:p>
        </w:tc>
      </w:tr>
      <w:tr w:rsidR="00841129" w:rsidRPr="00CA59CC" w14:paraId="6EB45CFA" w14:textId="77777777" w:rsidTr="000E6744">
        <w:trPr>
          <w:trHeight w:val="41"/>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34B178F6" w14:textId="6E8C8374" w:rsidR="00841129" w:rsidRDefault="00841129" w:rsidP="000E6744">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D11</w:t>
            </w:r>
          </w:p>
        </w:tc>
        <w:tc>
          <w:tcPr>
            <w:tcW w:w="1903" w:type="pct"/>
            <w:tcBorders>
              <w:top w:val="single" w:sz="4" w:space="0" w:color="auto"/>
              <w:left w:val="nil"/>
              <w:bottom w:val="single" w:sz="4" w:space="0" w:color="auto"/>
              <w:right w:val="single" w:sz="4" w:space="0" w:color="auto"/>
            </w:tcBorders>
            <w:shd w:val="clear" w:color="auto" w:fill="auto"/>
            <w:noWrap/>
            <w:vAlign w:val="bottom"/>
          </w:tcPr>
          <w:p w14:paraId="177A4851" w14:textId="71262F83" w:rsidR="00841129" w:rsidRPr="00CA59CC" w:rsidRDefault="00841129" w:rsidP="000E6744">
            <w:pPr>
              <w:spacing w:after="0" w:line="240" w:lineRule="auto"/>
              <w:contextualSpacing/>
              <w:rPr>
                <w:rFonts w:ascii="Arial" w:eastAsia="Times New Roman" w:hAnsi="Arial" w:cs="Arial"/>
                <w:sz w:val="20"/>
                <w:szCs w:val="20"/>
              </w:rPr>
            </w:pPr>
            <w:r w:rsidRPr="00841129">
              <w:rPr>
                <w:rFonts w:ascii="Arial" w:eastAsia="Times New Roman" w:hAnsi="Arial" w:cs="Arial"/>
                <w:sz w:val="20"/>
                <w:szCs w:val="20"/>
              </w:rPr>
              <w:t>Did you discuss insurance with this person?</w:t>
            </w:r>
          </w:p>
        </w:tc>
        <w:tc>
          <w:tcPr>
            <w:tcW w:w="1711" w:type="pct"/>
            <w:tcBorders>
              <w:top w:val="single" w:sz="4" w:space="0" w:color="auto"/>
              <w:left w:val="nil"/>
              <w:bottom w:val="single" w:sz="4" w:space="0" w:color="auto"/>
              <w:right w:val="single" w:sz="4" w:space="0" w:color="auto"/>
            </w:tcBorders>
            <w:shd w:val="clear" w:color="auto" w:fill="auto"/>
            <w:noWrap/>
          </w:tcPr>
          <w:p w14:paraId="659B63AC" w14:textId="77777777" w:rsidR="00841129"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 xml:space="preserve">1. Yes </w:t>
            </w:r>
          </w:p>
          <w:p w14:paraId="493501D3" w14:textId="4F299E46" w:rsidR="00841129" w:rsidRPr="000E6744" w:rsidRDefault="00841129" w:rsidP="000E6744">
            <w:pPr>
              <w:spacing w:after="0" w:line="240" w:lineRule="auto"/>
              <w:contextualSpacing/>
              <w:rPr>
                <w:rFonts w:ascii="Arial" w:eastAsia="Times New Roman" w:hAnsi="Arial" w:cs="Arial"/>
                <w:sz w:val="20"/>
                <w:szCs w:val="20"/>
                <w:lang w:val="en-GB"/>
              </w:rPr>
            </w:pPr>
            <w:r w:rsidRPr="00841129">
              <w:rPr>
                <w:rFonts w:ascii="Arial" w:eastAsia="Times New Roman" w:hAnsi="Arial" w:cs="Arial"/>
                <w:sz w:val="20"/>
                <w:szCs w:val="20"/>
                <w:lang w:val="en-GB"/>
              </w:rPr>
              <w:t>0. No</w:t>
            </w:r>
          </w:p>
        </w:tc>
        <w:tc>
          <w:tcPr>
            <w:tcW w:w="956" w:type="pct"/>
            <w:tcBorders>
              <w:top w:val="single" w:sz="4" w:space="0" w:color="auto"/>
              <w:left w:val="nil"/>
              <w:bottom w:val="single" w:sz="4" w:space="0" w:color="auto"/>
              <w:right w:val="single" w:sz="4" w:space="0" w:color="auto"/>
            </w:tcBorders>
            <w:shd w:val="clear" w:color="auto" w:fill="auto"/>
            <w:noWrap/>
          </w:tcPr>
          <w:p w14:paraId="1193D08D" w14:textId="77777777" w:rsidR="00841129" w:rsidRPr="00CA59CC" w:rsidRDefault="00841129" w:rsidP="000E6744">
            <w:pPr>
              <w:spacing w:after="0" w:line="240" w:lineRule="auto"/>
              <w:contextualSpacing/>
              <w:rPr>
                <w:rFonts w:ascii="Arial" w:eastAsia="Times New Roman" w:hAnsi="Arial" w:cs="Arial"/>
                <w:sz w:val="20"/>
                <w:szCs w:val="20"/>
              </w:rPr>
            </w:pPr>
          </w:p>
        </w:tc>
      </w:tr>
    </w:tbl>
    <w:p w14:paraId="18512614" w14:textId="77777777" w:rsidR="00D67C56" w:rsidRPr="000E6744" w:rsidRDefault="00D67C56" w:rsidP="000E6744">
      <w:pPr>
        <w:spacing w:after="0" w:line="240" w:lineRule="auto"/>
        <w:contextualSpacing/>
        <w:rPr>
          <w:rFonts w:ascii="Arial" w:hAnsi="Arial" w:cs="Arial"/>
          <w:sz w:val="20"/>
          <w:szCs w:val="20"/>
        </w:rPr>
      </w:pPr>
    </w:p>
    <w:tbl>
      <w:tblPr>
        <w:tblpPr w:leftFromText="180" w:rightFromText="180" w:vertAnchor="text" w:tblpY="1"/>
        <w:tblOverlap w:val="never"/>
        <w:tblW w:w="5471" w:type="pct"/>
        <w:tblLayout w:type="fixed"/>
        <w:tblLook w:val="04A0" w:firstRow="1" w:lastRow="0" w:firstColumn="1" w:lastColumn="0" w:noHBand="0" w:noVBand="1"/>
      </w:tblPr>
      <w:tblGrid>
        <w:gridCol w:w="1219"/>
        <w:gridCol w:w="5396"/>
        <w:gridCol w:w="4849"/>
        <w:gridCol w:w="2706"/>
      </w:tblGrid>
      <w:tr w:rsidR="00D67C56" w:rsidRPr="00CA59CC" w14:paraId="1971A9D0" w14:textId="77777777" w:rsidTr="000E6744">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hideMark/>
          </w:tcPr>
          <w:p w14:paraId="59E7DD71" w14:textId="77777777" w:rsidR="00D67C56" w:rsidRPr="00CA59CC" w:rsidRDefault="00D67C56" w:rsidP="000E6744">
            <w:pPr>
              <w:spacing w:after="0" w:line="240" w:lineRule="auto"/>
              <w:contextualSpacing/>
              <w:jc w:val="center"/>
              <w:rPr>
                <w:rFonts w:ascii="Arial" w:eastAsia="Times New Roman" w:hAnsi="Arial" w:cs="Arial"/>
                <w:b/>
                <w:bCs/>
                <w:sz w:val="20"/>
                <w:szCs w:val="20"/>
              </w:rPr>
            </w:pPr>
            <w:r w:rsidRPr="00CA59CC">
              <w:rPr>
                <w:rFonts w:ascii="Arial" w:eastAsia="Times New Roman" w:hAnsi="Arial" w:cs="Arial"/>
                <w:b/>
                <w:bCs/>
                <w:sz w:val="20"/>
                <w:szCs w:val="20"/>
              </w:rPr>
              <w:t>#</w:t>
            </w:r>
          </w:p>
        </w:tc>
        <w:tc>
          <w:tcPr>
            <w:tcW w:w="1904" w:type="pct"/>
            <w:tcBorders>
              <w:top w:val="single" w:sz="4" w:space="0" w:color="auto"/>
              <w:left w:val="nil"/>
              <w:bottom w:val="single" w:sz="4" w:space="0" w:color="auto"/>
              <w:right w:val="single" w:sz="4" w:space="0" w:color="auto"/>
            </w:tcBorders>
            <w:shd w:val="clear" w:color="auto" w:fill="auto"/>
            <w:noWrap/>
            <w:hideMark/>
          </w:tcPr>
          <w:p w14:paraId="2F273136" w14:textId="77777777" w:rsidR="00D67C56" w:rsidRPr="00CA59CC" w:rsidRDefault="00D67C56" w:rsidP="000E6744">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Question/name</w:t>
            </w:r>
          </w:p>
        </w:tc>
        <w:tc>
          <w:tcPr>
            <w:tcW w:w="1711" w:type="pct"/>
            <w:tcBorders>
              <w:top w:val="single" w:sz="4" w:space="0" w:color="auto"/>
              <w:left w:val="nil"/>
              <w:bottom w:val="single" w:sz="4" w:space="0" w:color="auto"/>
              <w:right w:val="single" w:sz="4" w:space="0" w:color="auto"/>
            </w:tcBorders>
            <w:shd w:val="clear" w:color="auto" w:fill="auto"/>
            <w:noWrap/>
            <w:hideMark/>
          </w:tcPr>
          <w:p w14:paraId="0D97B372" w14:textId="77777777" w:rsidR="00D67C56" w:rsidRPr="00CA59CC" w:rsidRDefault="00D67C56" w:rsidP="000E6744">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Response options</w:t>
            </w:r>
          </w:p>
        </w:tc>
        <w:tc>
          <w:tcPr>
            <w:tcW w:w="955" w:type="pct"/>
            <w:tcBorders>
              <w:top w:val="single" w:sz="4" w:space="0" w:color="auto"/>
              <w:left w:val="nil"/>
              <w:bottom w:val="single" w:sz="4" w:space="0" w:color="auto"/>
              <w:right w:val="single" w:sz="4" w:space="0" w:color="auto"/>
            </w:tcBorders>
            <w:shd w:val="clear" w:color="auto" w:fill="auto"/>
            <w:noWrap/>
            <w:hideMark/>
          </w:tcPr>
          <w:p w14:paraId="0FCBD331" w14:textId="77777777" w:rsidR="00D67C56" w:rsidRPr="00CA59CC" w:rsidRDefault="00D67C56" w:rsidP="000E6744">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CAPI notes</w:t>
            </w:r>
          </w:p>
        </w:tc>
      </w:tr>
      <w:tr w:rsidR="00D67C56" w:rsidRPr="00D67C56" w14:paraId="5C8B4708"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5F8C0E5C" w14:textId="6D5F3F37" w:rsidR="00D67C56" w:rsidRPr="000E6744" w:rsidRDefault="00D67C56" w:rsidP="000E6744">
            <w:pPr>
              <w:spacing w:after="0" w:line="240" w:lineRule="auto"/>
              <w:contextualSpacing/>
              <w:jc w:val="center"/>
              <w:rPr>
                <w:rFonts w:ascii="Arial" w:eastAsia="Times New Roman" w:hAnsi="Arial" w:cs="Arial"/>
                <w:sz w:val="20"/>
                <w:szCs w:val="20"/>
              </w:rPr>
            </w:pPr>
          </w:p>
        </w:tc>
        <w:tc>
          <w:tcPr>
            <w:tcW w:w="1904" w:type="pct"/>
            <w:tcBorders>
              <w:top w:val="single" w:sz="4" w:space="0" w:color="auto"/>
              <w:left w:val="nil"/>
              <w:bottom w:val="single" w:sz="4" w:space="0" w:color="auto"/>
              <w:right w:val="single" w:sz="4" w:space="0" w:color="auto"/>
            </w:tcBorders>
            <w:shd w:val="clear" w:color="auto" w:fill="auto"/>
            <w:noWrap/>
          </w:tcPr>
          <w:p w14:paraId="1B0FCCE5" w14:textId="54EE8A02" w:rsidR="00D67C56" w:rsidRPr="000E6744" w:rsidRDefault="00D67C56" w:rsidP="000E6744">
            <w:pPr>
              <w:spacing w:after="0" w:line="240" w:lineRule="auto"/>
              <w:contextualSpacing/>
              <w:rPr>
                <w:rFonts w:ascii="Arial" w:eastAsia="Times New Roman" w:hAnsi="Arial" w:cs="Arial"/>
                <w:sz w:val="20"/>
                <w:szCs w:val="20"/>
              </w:rPr>
            </w:pPr>
            <w:r w:rsidRPr="000E6744">
              <w:rPr>
                <w:rFonts w:ascii="Arial" w:eastAsia="Times New Roman" w:hAnsi="Arial" w:cs="Arial"/>
                <w:sz w:val="20"/>
                <w:szCs w:val="20"/>
              </w:rPr>
              <w:t>How many additional people can you rely on in time of need for financial support:</w:t>
            </w:r>
          </w:p>
        </w:tc>
        <w:tc>
          <w:tcPr>
            <w:tcW w:w="1711" w:type="pct"/>
            <w:tcBorders>
              <w:top w:val="single" w:sz="4" w:space="0" w:color="auto"/>
              <w:left w:val="nil"/>
              <w:bottom w:val="single" w:sz="4" w:space="0" w:color="auto"/>
              <w:right w:val="single" w:sz="4" w:space="0" w:color="auto"/>
            </w:tcBorders>
            <w:shd w:val="clear" w:color="auto" w:fill="auto"/>
            <w:noWrap/>
          </w:tcPr>
          <w:p w14:paraId="48342F21" w14:textId="77777777" w:rsidR="00D67C56" w:rsidRPr="000E6744"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1500D8D6" w14:textId="56B03C6D" w:rsidR="00D67C56" w:rsidRPr="000E6744" w:rsidRDefault="00D67C56" w:rsidP="000E6744">
            <w:pPr>
              <w:spacing w:after="0" w:line="240" w:lineRule="auto"/>
              <w:contextualSpacing/>
              <w:rPr>
                <w:rFonts w:ascii="Arial" w:eastAsia="Times New Roman" w:hAnsi="Arial" w:cs="Arial"/>
                <w:sz w:val="20"/>
                <w:szCs w:val="20"/>
              </w:rPr>
            </w:pPr>
            <w:r w:rsidRPr="00D67C56">
              <w:rPr>
                <w:rFonts w:ascii="Arial" w:eastAsia="Times New Roman" w:hAnsi="Arial" w:cs="Arial"/>
                <w:color w:val="FF0000"/>
                <w:sz w:val="20"/>
                <w:szCs w:val="20"/>
              </w:rPr>
              <w:t>Ask If D0 = 3</w:t>
            </w:r>
          </w:p>
        </w:tc>
      </w:tr>
      <w:tr w:rsidR="00D67C56" w:rsidRPr="00D67C56" w14:paraId="2C63C9FC"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13636564" w14:textId="429FAEFC" w:rsidR="00D67C56" w:rsidRPr="00D67C56" w:rsidRDefault="00D67C56" w:rsidP="000E6744">
            <w:pPr>
              <w:spacing w:after="0" w:line="240" w:lineRule="auto"/>
              <w:contextualSpacing/>
              <w:jc w:val="center"/>
              <w:rPr>
                <w:rFonts w:ascii="Arial" w:eastAsia="Times New Roman" w:hAnsi="Arial" w:cs="Arial"/>
                <w:sz w:val="20"/>
                <w:szCs w:val="20"/>
              </w:rPr>
            </w:pPr>
            <w:r w:rsidRPr="00D67C56">
              <w:rPr>
                <w:rFonts w:ascii="Arial" w:eastAsia="Times New Roman" w:hAnsi="Arial" w:cs="Arial"/>
                <w:sz w:val="20"/>
                <w:szCs w:val="20"/>
              </w:rPr>
              <w:t xml:space="preserve">D12a </w:t>
            </w:r>
          </w:p>
        </w:tc>
        <w:tc>
          <w:tcPr>
            <w:tcW w:w="1904" w:type="pct"/>
            <w:tcBorders>
              <w:top w:val="single" w:sz="4" w:space="0" w:color="auto"/>
              <w:left w:val="nil"/>
              <w:bottom w:val="single" w:sz="4" w:space="0" w:color="auto"/>
              <w:right w:val="single" w:sz="4" w:space="0" w:color="auto"/>
            </w:tcBorders>
            <w:shd w:val="clear" w:color="auto" w:fill="auto"/>
            <w:noWrap/>
          </w:tcPr>
          <w:p w14:paraId="67356A8B" w14:textId="5D3BA340" w:rsidR="00D67C56" w:rsidRPr="00D67C56" w:rsidRDefault="00D67C56" w:rsidP="000E6744">
            <w:pPr>
              <w:spacing w:after="0" w:line="240" w:lineRule="auto"/>
              <w:contextualSpacing/>
              <w:rPr>
                <w:rFonts w:ascii="Arial" w:eastAsia="Times New Roman" w:hAnsi="Arial" w:cs="Arial"/>
                <w:sz w:val="20"/>
                <w:szCs w:val="20"/>
              </w:rPr>
            </w:pPr>
            <w:r w:rsidRPr="00D67C56">
              <w:rPr>
                <w:rFonts w:ascii="Arial" w:eastAsia="Times New Roman" w:hAnsi="Arial" w:cs="Arial"/>
                <w:sz w:val="20"/>
                <w:szCs w:val="20"/>
              </w:rPr>
              <w:t>In your village?</w:t>
            </w:r>
          </w:p>
        </w:tc>
        <w:tc>
          <w:tcPr>
            <w:tcW w:w="1711" w:type="pct"/>
            <w:tcBorders>
              <w:top w:val="single" w:sz="4" w:space="0" w:color="auto"/>
              <w:left w:val="nil"/>
              <w:bottom w:val="single" w:sz="4" w:space="0" w:color="auto"/>
              <w:right w:val="single" w:sz="4" w:space="0" w:color="auto"/>
            </w:tcBorders>
            <w:shd w:val="clear" w:color="auto" w:fill="auto"/>
            <w:noWrap/>
          </w:tcPr>
          <w:p w14:paraId="07453FB3" w14:textId="77777777" w:rsidR="00D67C56" w:rsidRPr="00D67C56"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06A96A68" w14:textId="3AA3A28C" w:rsidR="00D67C56" w:rsidRPr="00D67C56" w:rsidRDefault="00D67C56" w:rsidP="000E6744">
            <w:pPr>
              <w:spacing w:after="0" w:line="240" w:lineRule="auto"/>
              <w:contextualSpacing/>
              <w:rPr>
                <w:rFonts w:ascii="Arial" w:eastAsia="Times New Roman" w:hAnsi="Arial" w:cs="Arial"/>
                <w:color w:val="FF0000"/>
                <w:sz w:val="20"/>
                <w:szCs w:val="20"/>
              </w:rPr>
            </w:pPr>
          </w:p>
        </w:tc>
      </w:tr>
      <w:tr w:rsidR="00D67C56" w:rsidRPr="00D67C56" w14:paraId="3692E11C"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CC9F318" w14:textId="5583F6D9" w:rsidR="00D67C56" w:rsidRPr="00D67C56" w:rsidRDefault="00D67C56" w:rsidP="000E6744">
            <w:pPr>
              <w:spacing w:after="0" w:line="240" w:lineRule="auto"/>
              <w:contextualSpacing/>
              <w:jc w:val="center"/>
              <w:rPr>
                <w:rFonts w:ascii="Arial" w:eastAsia="Times New Roman" w:hAnsi="Arial" w:cs="Arial"/>
                <w:sz w:val="20"/>
                <w:szCs w:val="20"/>
              </w:rPr>
            </w:pPr>
            <w:r w:rsidRPr="00D67C56">
              <w:rPr>
                <w:rFonts w:ascii="Arial" w:eastAsia="Times New Roman" w:hAnsi="Arial" w:cs="Arial"/>
                <w:sz w:val="20"/>
                <w:szCs w:val="20"/>
              </w:rPr>
              <w:t>D12</w:t>
            </w:r>
            <w:r>
              <w:rPr>
                <w:rFonts w:ascii="Arial" w:eastAsia="Times New Roman" w:hAnsi="Arial" w:cs="Arial"/>
                <w:sz w:val="20"/>
                <w:szCs w:val="20"/>
              </w:rPr>
              <w:t>b</w:t>
            </w:r>
          </w:p>
        </w:tc>
        <w:tc>
          <w:tcPr>
            <w:tcW w:w="1904" w:type="pct"/>
            <w:tcBorders>
              <w:top w:val="single" w:sz="4" w:space="0" w:color="auto"/>
              <w:left w:val="nil"/>
              <w:bottom w:val="single" w:sz="4" w:space="0" w:color="auto"/>
              <w:right w:val="single" w:sz="4" w:space="0" w:color="auto"/>
            </w:tcBorders>
            <w:shd w:val="clear" w:color="auto" w:fill="auto"/>
            <w:noWrap/>
          </w:tcPr>
          <w:p w14:paraId="3A7FA6FA" w14:textId="021C0D97" w:rsidR="00D67C56" w:rsidRPr="00D67C56" w:rsidRDefault="00E04473" w:rsidP="000E6744">
            <w:pPr>
              <w:spacing w:after="0" w:line="240" w:lineRule="auto"/>
              <w:contextualSpacing/>
              <w:rPr>
                <w:rFonts w:ascii="Arial" w:eastAsia="Times New Roman" w:hAnsi="Arial" w:cs="Arial"/>
                <w:sz w:val="20"/>
                <w:szCs w:val="20"/>
              </w:rPr>
            </w:pPr>
            <w:r w:rsidRPr="00E04473">
              <w:rPr>
                <w:rFonts w:ascii="Arial" w:eastAsia="Times New Roman" w:hAnsi="Arial" w:cs="Arial"/>
                <w:sz w:val="20"/>
                <w:szCs w:val="20"/>
              </w:rPr>
              <w:t>Outside your village?</w:t>
            </w:r>
          </w:p>
        </w:tc>
        <w:tc>
          <w:tcPr>
            <w:tcW w:w="1711" w:type="pct"/>
            <w:tcBorders>
              <w:top w:val="single" w:sz="4" w:space="0" w:color="auto"/>
              <w:left w:val="nil"/>
              <w:bottom w:val="single" w:sz="4" w:space="0" w:color="auto"/>
              <w:right w:val="single" w:sz="4" w:space="0" w:color="auto"/>
            </w:tcBorders>
            <w:shd w:val="clear" w:color="auto" w:fill="auto"/>
            <w:noWrap/>
          </w:tcPr>
          <w:p w14:paraId="4E3594B1" w14:textId="77777777" w:rsidR="00D67C56" w:rsidRPr="00D67C56"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78963C43" w14:textId="7237CCC5" w:rsidR="00D67C56" w:rsidRPr="00D67C56" w:rsidRDefault="00D67C56" w:rsidP="000E6744">
            <w:pPr>
              <w:spacing w:after="0" w:line="240" w:lineRule="auto"/>
              <w:contextualSpacing/>
              <w:rPr>
                <w:rFonts w:ascii="Arial" w:eastAsia="Times New Roman" w:hAnsi="Arial" w:cs="Arial"/>
                <w:color w:val="FF0000"/>
                <w:sz w:val="20"/>
                <w:szCs w:val="20"/>
              </w:rPr>
            </w:pPr>
          </w:p>
        </w:tc>
      </w:tr>
      <w:tr w:rsidR="00D67C56" w:rsidRPr="00D67C56" w14:paraId="1B0D50EE"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76F683E0" w14:textId="1DD371FC" w:rsidR="00D67C56" w:rsidRPr="000E6744" w:rsidRDefault="00D67C56" w:rsidP="00082E4D">
            <w:pPr>
              <w:spacing w:after="0" w:line="240" w:lineRule="auto"/>
              <w:contextualSpacing/>
              <w:rPr>
                <w:rFonts w:ascii="Arial" w:eastAsia="Times New Roman" w:hAnsi="Arial" w:cs="Arial"/>
                <w:sz w:val="20"/>
                <w:szCs w:val="20"/>
              </w:rPr>
            </w:pPr>
          </w:p>
        </w:tc>
        <w:tc>
          <w:tcPr>
            <w:tcW w:w="1904" w:type="pct"/>
            <w:tcBorders>
              <w:top w:val="single" w:sz="4" w:space="0" w:color="auto"/>
              <w:left w:val="nil"/>
              <w:bottom w:val="single" w:sz="4" w:space="0" w:color="auto"/>
              <w:right w:val="single" w:sz="4" w:space="0" w:color="auto"/>
            </w:tcBorders>
            <w:shd w:val="clear" w:color="auto" w:fill="auto"/>
            <w:noWrap/>
          </w:tcPr>
          <w:p w14:paraId="6A2E1F36" w14:textId="0D11771E" w:rsidR="00D67C56" w:rsidRPr="000E6744" w:rsidRDefault="00D67C56" w:rsidP="000E6744">
            <w:pPr>
              <w:spacing w:after="0" w:line="240" w:lineRule="auto"/>
              <w:contextualSpacing/>
              <w:rPr>
                <w:rFonts w:ascii="Arial" w:eastAsia="Times New Roman" w:hAnsi="Arial" w:cs="Arial"/>
                <w:sz w:val="20"/>
                <w:szCs w:val="20"/>
              </w:rPr>
            </w:pPr>
            <w:r w:rsidRPr="000E6744">
              <w:rPr>
                <w:rFonts w:ascii="Arial" w:eastAsia="Times New Roman" w:hAnsi="Arial" w:cs="Arial"/>
                <w:sz w:val="20"/>
                <w:szCs w:val="20"/>
              </w:rPr>
              <w:t>How many additional people have you relied on for financial support in times of need</w:t>
            </w:r>
            <w:r w:rsidR="00604047">
              <w:rPr>
                <w:rFonts w:ascii="Arial" w:eastAsia="Times New Roman" w:hAnsi="Arial" w:cs="Arial"/>
                <w:sz w:val="20"/>
                <w:szCs w:val="20"/>
              </w:rPr>
              <w:t xml:space="preserve"> in the past</w:t>
            </w:r>
            <w:commentRangeStart w:id="655"/>
            <w:r w:rsidRPr="000E6744">
              <w:rPr>
                <w:rFonts w:ascii="Arial" w:eastAsia="Times New Roman" w:hAnsi="Arial" w:cs="Arial"/>
                <w:sz w:val="20"/>
                <w:szCs w:val="20"/>
              </w:rPr>
              <w:t>:</w:t>
            </w:r>
            <w:commentRangeEnd w:id="655"/>
            <w:r w:rsidR="00604047">
              <w:rPr>
                <w:rStyle w:val="CommentReference"/>
              </w:rPr>
              <w:commentReference w:id="655"/>
            </w:r>
          </w:p>
        </w:tc>
        <w:tc>
          <w:tcPr>
            <w:tcW w:w="1711" w:type="pct"/>
            <w:tcBorders>
              <w:top w:val="single" w:sz="4" w:space="0" w:color="auto"/>
              <w:left w:val="nil"/>
              <w:bottom w:val="single" w:sz="4" w:space="0" w:color="auto"/>
              <w:right w:val="single" w:sz="4" w:space="0" w:color="auto"/>
            </w:tcBorders>
            <w:shd w:val="clear" w:color="auto" w:fill="auto"/>
            <w:noWrap/>
          </w:tcPr>
          <w:p w14:paraId="067037C2" w14:textId="77777777" w:rsidR="00D67C56" w:rsidRPr="000E6744"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1A17B87D" w14:textId="2B6AD7F0" w:rsidR="00D67C56" w:rsidRPr="000E6744" w:rsidRDefault="00D67C56" w:rsidP="000E6744">
            <w:pPr>
              <w:spacing w:after="0" w:line="240" w:lineRule="auto"/>
              <w:contextualSpacing/>
              <w:rPr>
                <w:rFonts w:ascii="Arial" w:eastAsia="Times New Roman" w:hAnsi="Arial" w:cs="Arial"/>
                <w:sz w:val="20"/>
                <w:szCs w:val="20"/>
              </w:rPr>
            </w:pPr>
            <w:r w:rsidRPr="00D67C56">
              <w:rPr>
                <w:rFonts w:ascii="Arial" w:eastAsia="Times New Roman" w:hAnsi="Arial" w:cs="Arial"/>
                <w:color w:val="FF0000"/>
                <w:sz w:val="20"/>
                <w:szCs w:val="20"/>
              </w:rPr>
              <w:t>Ask If D0 = 3</w:t>
            </w:r>
          </w:p>
        </w:tc>
      </w:tr>
      <w:tr w:rsidR="00D67C56" w:rsidRPr="00D67C56" w14:paraId="49D0FA15"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2681D4F2" w14:textId="1BC7757B" w:rsidR="00D67C56" w:rsidRPr="00D67C56" w:rsidRDefault="00D67C56" w:rsidP="000E6744">
            <w:pPr>
              <w:spacing w:after="0" w:line="240" w:lineRule="auto"/>
              <w:contextualSpacing/>
              <w:jc w:val="center"/>
              <w:rPr>
                <w:rFonts w:ascii="Arial" w:eastAsia="Times New Roman" w:hAnsi="Arial" w:cs="Arial"/>
                <w:sz w:val="20"/>
                <w:szCs w:val="20"/>
              </w:rPr>
            </w:pPr>
            <w:r w:rsidRPr="00D67C56">
              <w:rPr>
                <w:rFonts w:ascii="Arial" w:eastAsia="Times New Roman" w:hAnsi="Arial" w:cs="Arial"/>
                <w:sz w:val="20"/>
                <w:szCs w:val="20"/>
              </w:rPr>
              <w:t>D1</w:t>
            </w:r>
            <w:r>
              <w:rPr>
                <w:rFonts w:ascii="Arial" w:eastAsia="Times New Roman" w:hAnsi="Arial" w:cs="Arial"/>
                <w:sz w:val="20"/>
                <w:szCs w:val="20"/>
              </w:rPr>
              <w:t>3</w:t>
            </w:r>
            <w:r w:rsidRPr="00D67C56">
              <w:rPr>
                <w:rFonts w:ascii="Arial" w:eastAsia="Times New Roman" w:hAnsi="Arial" w:cs="Arial"/>
                <w:sz w:val="20"/>
                <w:szCs w:val="20"/>
              </w:rPr>
              <w:t>a</w:t>
            </w:r>
          </w:p>
        </w:tc>
        <w:tc>
          <w:tcPr>
            <w:tcW w:w="1904" w:type="pct"/>
            <w:tcBorders>
              <w:top w:val="single" w:sz="4" w:space="0" w:color="auto"/>
              <w:left w:val="nil"/>
              <w:bottom w:val="single" w:sz="4" w:space="0" w:color="auto"/>
              <w:right w:val="single" w:sz="4" w:space="0" w:color="auto"/>
            </w:tcBorders>
            <w:shd w:val="clear" w:color="auto" w:fill="auto"/>
            <w:noWrap/>
          </w:tcPr>
          <w:p w14:paraId="5DD30F2B" w14:textId="69A99F67" w:rsidR="00D67C56" w:rsidRPr="00D67C56" w:rsidRDefault="00E04473" w:rsidP="000E6744">
            <w:pPr>
              <w:spacing w:after="0" w:line="240" w:lineRule="auto"/>
              <w:contextualSpacing/>
              <w:rPr>
                <w:rFonts w:ascii="Arial" w:eastAsia="Times New Roman" w:hAnsi="Arial" w:cs="Arial"/>
                <w:sz w:val="20"/>
                <w:szCs w:val="20"/>
              </w:rPr>
            </w:pPr>
            <w:r w:rsidRPr="00D67C56">
              <w:rPr>
                <w:rFonts w:ascii="Arial" w:eastAsia="Times New Roman" w:hAnsi="Arial" w:cs="Arial"/>
                <w:sz w:val="20"/>
                <w:szCs w:val="20"/>
              </w:rPr>
              <w:t>In your village?</w:t>
            </w:r>
          </w:p>
        </w:tc>
        <w:tc>
          <w:tcPr>
            <w:tcW w:w="1711" w:type="pct"/>
            <w:tcBorders>
              <w:top w:val="single" w:sz="4" w:space="0" w:color="auto"/>
              <w:left w:val="nil"/>
              <w:bottom w:val="single" w:sz="4" w:space="0" w:color="auto"/>
              <w:right w:val="single" w:sz="4" w:space="0" w:color="auto"/>
            </w:tcBorders>
            <w:shd w:val="clear" w:color="auto" w:fill="auto"/>
            <w:noWrap/>
          </w:tcPr>
          <w:p w14:paraId="04F9DADD" w14:textId="77777777" w:rsidR="00D67C56" w:rsidRPr="00D67C56"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004DF587" w14:textId="5C49AF7C" w:rsidR="00D67C56" w:rsidRPr="00D67C56" w:rsidRDefault="00D67C56" w:rsidP="000E6744">
            <w:pPr>
              <w:spacing w:after="0" w:line="240" w:lineRule="auto"/>
              <w:contextualSpacing/>
              <w:rPr>
                <w:rFonts w:ascii="Arial" w:eastAsia="Times New Roman" w:hAnsi="Arial" w:cs="Arial"/>
                <w:sz w:val="20"/>
                <w:szCs w:val="20"/>
              </w:rPr>
            </w:pPr>
          </w:p>
        </w:tc>
      </w:tr>
      <w:tr w:rsidR="00D67C56" w:rsidRPr="00D67C56" w14:paraId="1798678D"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774FDEB1" w14:textId="35C9748D" w:rsidR="00D67C56" w:rsidRPr="00D67C56" w:rsidRDefault="00E04473" w:rsidP="000E6744">
            <w:pPr>
              <w:spacing w:after="0" w:line="240" w:lineRule="auto"/>
              <w:contextualSpacing/>
              <w:jc w:val="center"/>
              <w:rPr>
                <w:rFonts w:ascii="Arial" w:eastAsia="Times New Roman" w:hAnsi="Arial" w:cs="Arial"/>
                <w:sz w:val="20"/>
                <w:szCs w:val="20"/>
              </w:rPr>
            </w:pPr>
            <w:r w:rsidRPr="00D67C56">
              <w:rPr>
                <w:rFonts w:ascii="Arial" w:eastAsia="Times New Roman" w:hAnsi="Arial" w:cs="Arial"/>
                <w:sz w:val="20"/>
                <w:szCs w:val="20"/>
              </w:rPr>
              <w:t>D1</w:t>
            </w:r>
            <w:r>
              <w:rPr>
                <w:rFonts w:ascii="Arial" w:eastAsia="Times New Roman" w:hAnsi="Arial" w:cs="Arial"/>
                <w:sz w:val="20"/>
                <w:szCs w:val="20"/>
              </w:rPr>
              <w:t>3b</w:t>
            </w:r>
          </w:p>
        </w:tc>
        <w:tc>
          <w:tcPr>
            <w:tcW w:w="1904" w:type="pct"/>
            <w:tcBorders>
              <w:top w:val="single" w:sz="4" w:space="0" w:color="auto"/>
              <w:left w:val="nil"/>
              <w:bottom w:val="single" w:sz="4" w:space="0" w:color="auto"/>
              <w:right w:val="single" w:sz="4" w:space="0" w:color="auto"/>
            </w:tcBorders>
            <w:shd w:val="clear" w:color="auto" w:fill="auto"/>
            <w:noWrap/>
          </w:tcPr>
          <w:p w14:paraId="4E1F2ADB" w14:textId="55DB30CD" w:rsidR="00D67C56" w:rsidRPr="00D67C56" w:rsidRDefault="00E04473" w:rsidP="000E6744">
            <w:pPr>
              <w:spacing w:after="0" w:line="240" w:lineRule="auto"/>
              <w:contextualSpacing/>
              <w:rPr>
                <w:rFonts w:ascii="Arial" w:eastAsia="Times New Roman" w:hAnsi="Arial" w:cs="Arial"/>
                <w:sz w:val="20"/>
                <w:szCs w:val="20"/>
              </w:rPr>
            </w:pPr>
            <w:r w:rsidRPr="00E04473">
              <w:rPr>
                <w:rFonts w:ascii="Arial" w:eastAsia="Times New Roman" w:hAnsi="Arial" w:cs="Arial"/>
                <w:sz w:val="20"/>
                <w:szCs w:val="20"/>
              </w:rPr>
              <w:t>Outside your village?</w:t>
            </w:r>
          </w:p>
        </w:tc>
        <w:tc>
          <w:tcPr>
            <w:tcW w:w="1711" w:type="pct"/>
            <w:tcBorders>
              <w:top w:val="single" w:sz="4" w:space="0" w:color="auto"/>
              <w:left w:val="nil"/>
              <w:bottom w:val="single" w:sz="4" w:space="0" w:color="auto"/>
              <w:right w:val="single" w:sz="4" w:space="0" w:color="auto"/>
            </w:tcBorders>
            <w:shd w:val="clear" w:color="auto" w:fill="auto"/>
            <w:noWrap/>
          </w:tcPr>
          <w:p w14:paraId="1CBBE575" w14:textId="77777777" w:rsidR="00D67C56" w:rsidRPr="00D67C56"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6F5E816F" w14:textId="17354959" w:rsidR="00D67C56" w:rsidRPr="00D67C56" w:rsidRDefault="00D67C56" w:rsidP="000E6744">
            <w:pPr>
              <w:spacing w:after="0" w:line="240" w:lineRule="auto"/>
              <w:contextualSpacing/>
              <w:rPr>
                <w:rFonts w:ascii="Arial" w:eastAsia="Times New Roman" w:hAnsi="Arial" w:cs="Arial"/>
                <w:sz w:val="20"/>
                <w:szCs w:val="20"/>
              </w:rPr>
            </w:pPr>
          </w:p>
        </w:tc>
      </w:tr>
      <w:tr w:rsidR="00D67C56" w:rsidRPr="00D67C56" w14:paraId="596F727E"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D473E29" w14:textId="74F40B14" w:rsidR="00D67C56" w:rsidRPr="000E6744" w:rsidRDefault="00D67C56" w:rsidP="00082E4D">
            <w:pPr>
              <w:spacing w:after="0" w:line="240" w:lineRule="auto"/>
              <w:contextualSpacing/>
              <w:rPr>
                <w:rFonts w:ascii="Arial" w:eastAsia="Times New Roman" w:hAnsi="Arial" w:cs="Arial"/>
                <w:sz w:val="20"/>
                <w:szCs w:val="20"/>
              </w:rPr>
            </w:pPr>
          </w:p>
        </w:tc>
        <w:tc>
          <w:tcPr>
            <w:tcW w:w="1904" w:type="pct"/>
            <w:tcBorders>
              <w:top w:val="single" w:sz="4" w:space="0" w:color="auto"/>
              <w:left w:val="nil"/>
              <w:bottom w:val="single" w:sz="4" w:space="0" w:color="auto"/>
              <w:right w:val="single" w:sz="4" w:space="0" w:color="auto"/>
            </w:tcBorders>
            <w:shd w:val="clear" w:color="auto" w:fill="auto"/>
            <w:noWrap/>
          </w:tcPr>
          <w:p w14:paraId="01285CBA" w14:textId="596ACF99" w:rsidR="00D67C56" w:rsidRPr="000E6744" w:rsidRDefault="00D67C56" w:rsidP="000E6744">
            <w:pPr>
              <w:spacing w:after="0" w:line="240" w:lineRule="auto"/>
              <w:contextualSpacing/>
              <w:rPr>
                <w:rFonts w:ascii="Arial" w:eastAsia="Times New Roman" w:hAnsi="Arial" w:cs="Arial"/>
                <w:sz w:val="20"/>
                <w:szCs w:val="20"/>
              </w:rPr>
            </w:pPr>
            <w:r w:rsidRPr="000E6744">
              <w:rPr>
                <w:rFonts w:ascii="Arial" w:eastAsia="Times New Roman" w:hAnsi="Arial" w:cs="Arial"/>
                <w:sz w:val="20"/>
                <w:szCs w:val="20"/>
              </w:rPr>
              <w:t>How many additional people can turn to you for financial support in times of need:</w:t>
            </w:r>
          </w:p>
        </w:tc>
        <w:tc>
          <w:tcPr>
            <w:tcW w:w="1711" w:type="pct"/>
            <w:tcBorders>
              <w:top w:val="single" w:sz="4" w:space="0" w:color="auto"/>
              <w:left w:val="nil"/>
              <w:bottom w:val="single" w:sz="4" w:space="0" w:color="auto"/>
              <w:right w:val="single" w:sz="4" w:space="0" w:color="auto"/>
            </w:tcBorders>
            <w:shd w:val="clear" w:color="auto" w:fill="auto"/>
            <w:noWrap/>
          </w:tcPr>
          <w:p w14:paraId="0479F708" w14:textId="77777777" w:rsidR="00D67C56" w:rsidRPr="000E6744"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5606AEDF" w14:textId="2F487C71" w:rsidR="00D67C56" w:rsidRPr="000E6744" w:rsidRDefault="00D67C56" w:rsidP="000E6744">
            <w:pPr>
              <w:spacing w:after="0" w:line="240" w:lineRule="auto"/>
              <w:contextualSpacing/>
              <w:rPr>
                <w:rFonts w:ascii="Arial" w:eastAsia="Times New Roman" w:hAnsi="Arial" w:cs="Arial"/>
                <w:sz w:val="20"/>
                <w:szCs w:val="20"/>
              </w:rPr>
            </w:pPr>
            <w:r w:rsidRPr="00D67C56">
              <w:rPr>
                <w:rFonts w:ascii="Arial" w:eastAsia="Times New Roman" w:hAnsi="Arial" w:cs="Arial"/>
                <w:color w:val="FF0000"/>
                <w:sz w:val="20"/>
                <w:szCs w:val="20"/>
              </w:rPr>
              <w:t>Ask If D0 = 3</w:t>
            </w:r>
          </w:p>
        </w:tc>
      </w:tr>
      <w:tr w:rsidR="00D67C56" w:rsidRPr="00D67C56" w14:paraId="29F7F095"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7DB88DE6" w14:textId="3E28EB24" w:rsidR="00D67C56" w:rsidRPr="00D67C56" w:rsidRDefault="00D67C56" w:rsidP="000E6744">
            <w:pPr>
              <w:spacing w:after="0" w:line="240" w:lineRule="auto"/>
              <w:contextualSpacing/>
              <w:jc w:val="center"/>
              <w:rPr>
                <w:rFonts w:ascii="Arial" w:eastAsia="Times New Roman" w:hAnsi="Arial" w:cs="Arial"/>
                <w:sz w:val="20"/>
                <w:szCs w:val="20"/>
              </w:rPr>
            </w:pPr>
            <w:r w:rsidRPr="00D67C56">
              <w:rPr>
                <w:rFonts w:ascii="Arial" w:eastAsia="Times New Roman" w:hAnsi="Arial" w:cs="Arial"/>
                <w:sz w:val="20"/>
                <w:szCs w:val="20"/>
              </w:rPr>
              <w:t>D1</w:t>
            </w:r>
            <w:r>
              <w:rPr>
                <w:rFonts w:ascii="Arial" w:eastAsia="Times New Roman" w:hAnsi="Arial" w:cs="Arial"/>
                <w:sz w:val="20"/>
                <w:szCs w:val="20"/>
              </w:rPr>
              <w:t>4</w:t>
            </w:r>
            <w:r w:rsidRPr="00D67C56">
              <w:rPr>
                <w:rFonts w:ascii="Arial" w:eastAsia="Times New Roman" w:hAnsi="Arial" w:cs="Arial"/>
                <w:sz w:val="20"/>
                <w:szCs w:val="20"/>
              </w:rPr>
              <w:t>a</w:t>
            </w:r>
          </w:p>
        </w:tc>
        <w:tc>
          <w:tcPr>
            <w:tcW w:w="1904" w:type="pct"/>
            <w:tcBorders>
              <w:top w:val="single" w:sz="4" w:space="0" w:color="auto"/>
              <w:left w:val="nil"/>
              <w:bottom w:val="single" w:sz="4" w:space="0" w:color="auto"/>
              <w:right w:val="single" w:sz="4" w:space="0" w:color="auto"/>
            </w:tcBorders>
            <w:shd w:val="clear" w:color="auto" w:fill="auto"/>
            <w:noWrap/>
          </w:tcPr>
          <w:p w14:paraId="2C28B375" w14:textId="4382B006" w:rsidR="00D67C56" w:rsidRPr="00D67C56" w:rsidRDefault="00E04473" w:rsidP="000E6744">
            <w:pPr>
              <w:spacing w:after="0" w:line="240" w:lineRule="auto"/>
              <w:contextualSpacing/>
              <w:rPr>
                <w:rFonts w:ascii="Arial" w:eastAsia="Times New Roman" w:hAnsi="Arial" w:cs="Arial"/>
                <w:sz w:val="20"/>
                <w:szCs w:val="20"/>
              </w:rPr>
            </w:pPr>
            <w:r w:rsidRPr="00D67C56">
              <w:rPr>
                <w:rFonts w:ascii="Arial" w:eastAsia="Times New Roman" w:hAnsi="Arial" w:cs="Arial"/>
                <w:sz w:val="20"/>
                <w:szCs w:val="20"/>
              </w:rPr>
              <w:t>In your village?</w:t>
            </w:r>
          </w:p>
        </w:tc>
        <w:tc>
          <w:tcPr>
            <w:tcW w:w="1711" w:type="pct"/>
            <w:tcBorders>
              <w:top w:val="single" w:sz="4" w:space="0" w:color="auto"/>
              <w:left w:val="nil"/>
              <w:bottom w:val="single" w:sz="4" w:space="0" w:color="auto"/>
              <w:right w:val="single" w:sz="4" w:space="0" w:color="auto"/>
            </w:tcBorders>
            <w:shd w:val="clear" w:color="auto" w:fill="auto"/>
            <w:noWrap/>
          </w:tcPr>
          <w:p w14:paraId="30794F92" w14:textId="77777777" w:rsidR="00D67C56" w:rsidRPr="00D67C56"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38EE5321" w14:textId="7035C116" w:rsidR="00D67C56" w:rsidRPr="00D67C56" w:rsidRDefault="00D67C56" w:rsidP="000E6744">
            <w:pPr>
              <w:spacing w:after="0" w:line="240" w:lineRule="auto"/>
              <w:contextualSpacing/>
              <w:rPr>
                <w:rFonts w:ascii="Arial" w:eastAsia="Times New Roman" w:hAnsi="Arial" w:cs="Arial"/>
                <w:sz w:val="20"/>
                <w:szCs w:val="20"/>
              </w:rPr>
            </w:pPr>
          </w:p>
        </w:tc>
      </w:tr>
      <w:tr w:rsidR="00D67C56" w:rsidRPr="00D67C56" w14:paraId="21F703C2"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3E942AD" w14:textId="25A675B5" w:rsidR="00D67C56" w:rsidRPr="00D67C56" w:rsidRDefault="00E04473" w:rsidP="000E6744">
            <w:pPr>
              <w:spacing w:after="0" w:line="240" w:lineRule="auto"/>
              <w:contextualSpacing/>
              <w:jc w:val="center"/>
              <w:rPr>
                <w:rFonts w:ascii="Arial" w:eastAsia="Times New Roman" w:hAnsi="Arial" w:cs="Arial"/>
                <w:sz w:val="20"/>
                <w:szCs w:val="20"/>
              </w:rPr>
            </w:pPr>
            <w:r w:rsidRPr="00D67C56">
              <w:rPr>
                <w:rFonts w:ascii="Arial" w:eastAsia="Times New Roman" w:hAnsi="Arial" w:cs="Arial"/>
                <w:sz w:val="20"/>
                <w:szCs w:val="20"/>
              </w:rPr>
              <w:t>D1</w:t>
            </w:r>
            <w:r>
              <w:rPr>
                <w:rFonts w:ascii="Arial" w:eastAsia="Times New Roman" w:hAnsi="Arial" w:cs="Arial"/>
                <w:sz w:val="20"/>
                <w:szCs w:val="20"/>
              </w:rPr>
              <w:t>4b</w:t>
            </w:r>
          </w:p>
        </w:tc>
        <w:tc>
          <w:tcPr>
            <w:tcW w:w="1904" w:type="pct"/>
            <w:tcBorders>
              <w:top w:val="single" w:sz="4" w:space="0" w:color="auto"/>
              <w:left w:val="nil"/>
              <w:bottom w:val="single" w:sz="4" w:space="0" w:color="auto"/>
              <w:right w:val="single" w:sz="4" w:space="0" w:color="auto"/>
            </w:tcBorders>
            <w:shd w:val="clear" w:color="auto" w:fill="auto"/>
            <w:noWrap/>
          </w:tcPr>
          <w:p w14:paraId="26AF9322" w14:textId="2B91966E" w:rsidR="00D67C56" w:rsidRPr="00D67C56" w:rsidRDefault="00E04473" w:rsidP="000E6744">
            <w:pPr>
              <w:spacing w:after="0" w:line="240" w:lineRule="auto"/>
              <w:contextualSpacing/>
              <w:rPr>
                <w:rFonts w:ascii="Arial" w:eastAsia="Times New Roman" w:hAnsi="Arial" w:cs="Arial"/>
                <w:sz w:val="20"/>
                <w:szCs w:val="20"/>
              </w:rPr>
            </w:pPr>
            <w:r w:rsidRPr="00E04473">
              <w:rPr>
                <w:rFonts w:ascii="Arial" w:eastAsia="Times New Roman" w:hAnsi="Arial" w:cs="Arial"/>
                <w:sz w:val="20"/>
                <w:szCs w:val="20"/>
              </w:rPr>
              <w:t>Outside your village?</w:t>
            </w:r>
          </w:p>
        </w:tc>
        <w:tc>
          <w:tcPr>
            <w:tcW w:w="1711" w:type="pct"/>
            <w:tcBorders>
              <w:top w:val="single" w:sz="4" w:space="0" w:color="auto"/>
              <w:left w:val="nil"/>
              <w:bottom w:val="single" w:sz="4" w:space="0" w:color="auto"/>
              <w:right w:val="single" w:sz="4" w:space="0" w:color="auto"/>
            </w:tcBorders>
            <w:shd w:val="clear" w:color="auto" w:fill="auto"/>
            <w:noWrap/>
          </w:tcPr>
          <w:p w14:paraId="38AC403E" w14:textId="77777777" w:rsidR="00D67C56" w:rsidRPr="00D67C56"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4329498A" w14:textId="0A0DE470" w:rsidR="00D67C56" w:rsidRPr="00D67C56" w:rsidRDefault="00D67C56" w:rsidP="000E6744">
            <w:pPr>
              <w:spacing w:after="0" w:line="240" w:lineRule="auto"/>
              <w:contextualSpacing/>
              <w:rPr>
                <w:rFonts w:ascii="Arial" w:eastAsia="Times New Roman" w:hAnsi="Arial" w:cs="Arial"/>
                <w:sz w:val="20"/>
                <w:szCs w:val="20"/>
              </w:rPr>
            </w:pPr>
          </w:p>
        </w:tc>
      </w:tr>
      <w:tr w:rsidR="00D67C56" w:rsidRPr="00D67C56" w14:paraId="14D02DB0"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3A7C4BCD" w14:textId="587C6153" w:rsidR="00D67C56" w:rsidRPr="000E6744" w:rsidRDefault="00D67C56" w:rsidP="000E6744">
            <w:pPr>
              <w:spacing w:after="0" w:line="240" w:lineRule="auto"/>
              <w:contextualSpacing/>
              <w:jc w:val="center"/>
              <w:rPr>
                <w:rFonts w:ascii="Arial" w:eastAsia="Times New Roman" w:hAnsi="Arial" w:cs="Arial"/>
                <w:sz w:val="20"/>
                <w:szCs w:val="20"/>
              </w:rPr>
            </w:pPr>
          </w:p>
        </w:tc>
        <w:tc>
          <w:tcPr>
            <w:tcW w:w="1904" w:type="pct"/>
            <w:tcBorders>
              <w:top w:val="single" w:sz="4" w:space="0" w:color="auto"/>
              <w:left w:val="nil"/>
              <w:bottom w:val="single" w:sz="4" w:space="0" w:color="auto"/>
              <w:right w:val="single" w:sz="4" w:space="0" w:color="auto"/>
            </w:tcBorders>
            <w:shd w:val="clear" w:color="auto" w:fill="auto"/>
            <w:noWrap/>
          </w:tcPr>
          <w:p w14:paraId="4D74C9BE" w14:textId="5FE973B7" w:rsidR="00D67C56" w:rsidRPr="000E6744" w:rsidRDefault="00D67C56" w:rsidP="000E6744">
            <w:pPr>
              <w:spacing w:after="0" w:line="240" w:lineRule="auto"/>
              <w:contextualSpacing/>
              <w:rPr>
                <w:rFonts w:ascii="Arial" w:eastAsia="Times New Roman" w:hAnsi="Arial" w:cs="Arial"/>
                <w:sz w:val="20"/>
                <w:szCs w:val="20"/>
              </w:rPr>
            </w:pPr>
            <w:r w:rsidRPr="000E6744">
              <w:rPr>
                <w:rFonts w:ascii="Arial" w:eastAsia="Times New Roman" w:hAnsi="Arial" w:cs="Arial"/>
                <w:sz w:val="20"/>
                <w:szCs w:val="20"/>
              </w:rPr>
              <w:t>How many additional people have you provided financial support in times of need in the past</w:t>
            </w:r>
            <w:commentRangeStart w:id="656"/>
            <w:commentRangeStart w:id="657"/>
            <w:commentRangeStart w:id="658"/>
            <w:r w:rsidRPr="000E6744">
              <w:rPr>
                <w:rFonts w:ascii="Arial" w:eastAsia="Times New Roman" w:hAnsi="Arial" w:cs="Arial"/>
                <w:sz w:val="20"/>
                <w:szCs w:val="20"/>
              </w:rPr>
              <w:t>:</w:t>
            </w:r>
            <w:commentRangeEnd w:id="656"/>
            <w:r w:rsidR="00604047">
              <w:rPr>
                <w:rStyle w:val="CommentReference"/>
              </w:rPr>
              <w:commentReference w:id="656"/>
            </w:r>
            <w:commentRangeEnd w:id="657"/>
            <w:r w:rsidR="0063462F">
              <w:rPr>
                <w:rStyle w:val="CommentReference"/>
              </w:rPr>
              <w:commentReference w:id="657"/>
            </w:r>
            <w:commentRangeEnd w:id="658"/>
            <w:r w:rsidR="0098741B">
              <w:rPr>
                <w:rStyle w:val="CommentReference"/>
              </w:rPr>
              <w:commentReference w:id="658"/>
            </w:r>
          </w:p>
        </w:tc>
        <w:tc>
          <w:tcPr>
            <w:tcW w:w="1711" w:type="pct"/>
            <w:tcBorders>
              <w:top w:val="single" w:sz="4" w:space="0" w:color="auto"/>
              <w:left w:val="nil"/>
              <w:bottom w:val="single" w:sz="4" w:space="0" w:color="auto"/>
              <w:right w:val="single" w:sz="4" w:space="0" w:color="auto"/>
            </w:tcBorders>
            <w:shd w:val="clear" w:color="auto" w:fill="auto"/>
            <w:noWrap/>
          </w:tcPr>
          <w:p w14:paraId="146C68CD" w14:textId="77777777" w:rsidR="00D67C56" w:rsidRPr="000E6744"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1DFD2DBB" w14:textId="42655FB9" w:rsidR="00D67C56" w:rsidRPr="000E6744" w:rsidRDefault="00D67C56" w:rsidP="000E6744">
            <w:pPr>
              <w:spacing w:after="0" w:line="240" w:lineRule="auto"/>
              <w:contextualSpacing/>
              <w:rPr>
                <w:rFonts w:ascii="Arial" w:eastAsia="Times New Roman" w:hAnsi="Arial" w:cs="Arial"/>
                <w:sz w:val="20"/>
                <w:szCs w:val="20"/>
              </w:rPr>
            </w:pPr>
            <w:r w:rsidRPr="00D67C56">
              <w:rPr>
                <w:rFonts w:ascii="Arial" w:eastAsia="Times New Roman" w:hAnsi="Arial" w:cs="Arial"/>
                <w:color w:val="FF0000"/>
                <w:sz w:val="20"/>
                <w:szCs w:val="20"/>
              </w:rPr>
              <w:t>Ask If D0 = 3</w:t>
            </w:r>
          </w:p>
        </w:tc>
      </w:tr>
      <w:tr w:rsidR="00D67C56" w:rsidRPr="00D67C56" w14:paraId="25D7C288" w14:textId="77777777" w:rsidTr="000E6744">
        <w:trPr>
          <w:trHeight w:val="203"/>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A2145A2" w14:textId="5D6BF844" w:rsidR="00D67C56" w:rsidRPr="00D67C56" w:rsidRDefault="00D67C56" w:rsidP="000E6744">
            <w:pPr>
              <w:spacing w:after="0" w:line="240" w:lineRule="auto"/>
              <w:contextualSpacing/>
              <w:jc w:val="center"/>
              <w:rPr>
                <w:rFonts w:ascii="Arial" w:eastAsia="Times New Roman" w:hAnsi="Arial" w:cs="Arial"/>
                <w:sz w:val="20"/>
                <w:szCs w:val="20"/>
              </w:rPr>
            </w:pPr>
            <w:r w:rsidRPr="00D67C56">
              <w:rPr>
                <w:rFonts w:ascii="Arial" w:eastAsia="Times New Roman" w:hAnsi="Arial" w:cs="Arial"/>
                <w:sz w:val="20"/>
                <w:szCs w:val="20"/>
              </w:rPr>
              <w:t>D1</w:t>
            </w:r>
            <w:r>
              <w:rPr>
                <w:rFonts w:ascii="Arial" w:eastAsia="Times New Roman" w:hAnsi="Arial" w:cs="Arial"/>
                <w:sz w:val="20"/>
                <w:szCs w:val="20"/>
              </w:rPr>
              <w:t>5</w:t>
            </w:r>
            <w:r w:rsidRPr="00D67C56">
              <w:rPr>
                <w:rFonts w:ascii="Arial" w:eastAsia="Times New Roman" w:hAnsi="Arial" w:cs="Arial"/>
                <w:sz w:val="20"/>
                <w:szCs w:val="20"/>
              </w:rPr>
              <w:t>a</w:t>
            </w:r>
          </w:p>
        </w:tc>
        <w:tc>
          <w:tcPr>
            <w:tcW w:w="1904" w:type="pct"/>
            <w:tcBorders>
              <w:top w:val="single" w:sz="4" w:space="0" w:color="auto"/>
              <w:left w:val="nil"/>
              <w:bottom w:val="single" w:sz="4" w:space="0" w:color="auto"/>
              <w:right w:val="single" w:sz="4" w:space="0" w:color="auto"/>
            </w:tcBorders>
            <w:shd w:val="clear" w:color="auto" w:fill="auto"/>
            <w:noWrap/>
          </w:tcPr>
          <w:p w14:paraId="3978FED1" w14:textId="33279596" w:rsidR="00D67C56" w:rsidRPr="00D67C56" w:rsidRDefault="00E04473" w:rsidP="000E6744">
            <w:pPr>
              <w:spacing w:after="0" w:line="240" w:lineRule="auto"/>
              <w:contextualSpacing/>
              <w:rPr>
                <w:rFonts w:ascii="Arial" w:eastAsia="Times New Roman" w:hAnsi="Arial" w:cs="Arial"/>
                <w:sz w:val="20"/>
                <w:szCs w:val="20"/>
              </w:rPr>
            </w:pPr>
            <w:r w:rsidRPr="00D67C56">
              <w:rPr>
                <w:rFonts w:ascii="Arial" w:eastAsia="Times New Roman" w:hAnsi="Arial" w:cs="Arial"/>
                <w:sz w:val="20"/>
                <w:szCs w:val="20"/>
              </w:rPr>
              <w:t>In your village?</w:t>
            </w:r>
          </w:p>
        </w:tc>
        <w:tc>
          <w:tcPr>
            <w:tcW w:w="1711" w:type="pct"/>
            <w:tcBorders>
              <w:top w:val="single" w:sz="4" w:space="0" w:color="auto"/>
              <w:left w:val="nil"/>
              <w:bottom w:val="single" w:sz="4" w:space="0" w:color="auto"/>
              <w:right w:val="single" w:sz="4" w:space="0" w:color="auto"/>
            </w:tcBorders>
            <w:shd w:val="clear" w:color="auto" w:fill="auto"/>
            <w:noWrap/>
          </w:tcPr>
          <w:p w14:paraId="71D45CC8" w14:textId="77777777" w:rsidR="00D67C56" w:rsidRPr="00D67C56"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7AF86215" w14:textId="683FB563" w:rsidR="00D67C56" w:rsidRPr="00D67C56" w:rsidRDefault="00D67C56" w:rsidP="000E6744">
            <w:pPr>
              <w:spacing w:after="0" w:line="240" w:lineRule="auto"/>
              <w:contextualSpacing/>
              <w:rPr>
                <w:rFonts w:ascii="Arial" w:eastAsia="Times New Roman" w:hAnsi="Arial" w:cs="Arial"/>
                <w:sz w:val="20"/>
                <w:szCs w:val="20"/>
              </w:rPr>
            </w:pPr>
          </w:p>
        </w:tc>
      </w:tr>
      <w:tr w:rsidR="00D67C56" w:rsidRPr="00D67C56" w14:paraId="49D039C2"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B6F6BCF" w14:textId="5F61FA3F" w:rsidR="00D67C56" w:rsidRPr="00D67C56" w:rsidRDefault="00E04473" w:rsidP="000E6744">
            <w:pPr>
              <w:spacing w:after="0" w:line="240" w:lineRule="auto"/>
              <w:contextualSpacing/>
              <w:jc w:val="center"/>
              <w:rPr>
                <w:rFonts w:ascii="Arial" w:eastAsia="Times New Roman" w:hAnsi="Arial" w:cs="Arial"/>
                <w:sz w:val="20"/>
                <w:szCs w:val="20"/>
              </w:rPr>
            </w:pPr>
            <w:r w:rsidRPr="00D67C56">
              <w:rPr>
                <w:rFonts w:ascii="Arial" w:eastAsia="Times New Roman" w:hAnsi="Arial" w:cs="Arial"/>
                <w:sz w:val="20"/>
                <w:szCs w:val="20"/>
              </w:rPr>
              <w:t>D1</w:t>
            </w:r>
            <w:r>
              <w:rPr>
                <w:rFonts w:ascii="Arial" w:eastAsia="Times New Roman" w:hAnsi="Arial" w:cs="Arial"/>
                <w:sz w:val="20"/>
                <w:szCs w:val="20"/>
              </w:rPr>
              <w:t>5b</w:t>
            </w:r>
          </w:p>
        </w:tc>
        <w:tc>
          <w:tcPr>
            <w:tcW w:w="1904" w:type="pct"/>
            <w:tcBorders>
              <w:top w:val="single" w:sz="4" w:space="0" w:color="auto"/>
              <w:left w:val="nil"/>
              <w:bottom w:val="single" w:sz="4" w:space="0" w:color="auto"/>
              <w:right w:val="single" w:sz="4" w:space="0" w:color="auto"/>
            </w:tcBorders>
            <w:shd w:val="clear" w:color="auto" w:fill="auto"/>
            <w:noWrap/>
          </w:tcPr>
          <w:p w14:paraId="0C87D2B9" w14:textId="7A1F7432" w:rsidR="00D67C56" w:rsidRPr="00D67C56" w:rsidRDefault="00E04473" w:rsidP="000E6744">
            <w:pPr>
              <w:spacing w:after="0" w:line="240" w:lineRule="auto"/>
              <w:contextualSpacing/>
              <w:rPr>
                <w:rFonts w:ascii="Arial" w:eastAsia="Times New Roman" w:hAnsi="Arial" w:cs="Arial"/>
                <w:sz w:val="20"/>
                <w:szCs w:val="20"/>
              </w:rPr>
            </w:pPr>
            <w:r w:rsidRPr="00E04473">
              <w:rPr>
                <w:rFonts w:ascii="Arial" w:eastAsia="Times New Roman" w:hAnsi="Arial" w:cs="Arial"/>
                <w:sz w:val="20"/>
                <w:szCs w:val="20"/>
              </w:rPr>
              <w:t>Outside your village?</w:t>
            </w:r>
          </w:p>
        </w:tc>
        <w:tc>
          <w:tcPr>
            <w:tcW w:w="1711" w:type="pct"/>
            <w:tcBorders>
              <w:top w:val="single" w:sz="4" w:space="0" w:color="auto"/>
              <w:left w:val="nil"/>
              <w:bottom w:val="single" w:sz="4" w:space="0" w:color="auto"/>
              <w:right w:val="single" w:sz="4" w:space="0" w:color="auto"/>
            </w:tcBorders>
            <w:shd w:val="clear" w:color="auto" w:fill="auto"/>
            <w:noWrap/>
          </w:tcPr>
          <w:p w14:paraId="51ABB39C" w14:textId="77777777" w:rsidR="00D67C56" w:rsidRPr="00D67C56"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43164E8C" w14:textId="58352878" w:rsidR="00D67C56" w:rsidRPr="00D67C56" w:rsidRDefault="00D67C56" w:rsidP="000E6744">
            <w:pPr>
              <w:spacing w:after="0" w:line="240" w:lineRule="auto"/>
              <w:contextualSpacing/>
              <w:rPr>
                <w:rFonts w:ascii="Arial" w:eastAsia="Times New Roman" w:hAnsi="Arial" w:cs="Arial"/>
                <w:sz w:val="20"/>
                <w:szCs w:val="20"/>
              </w:rPr>
            </w:pPr>
          </w:p>
        </w:tc>
      </w:tr>
      <w:tr w:rsidR="00D67C56" w:rsidRPr="00D67C56" w14:paraId="22511873"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323CBDA9" w14:textId="0C027E72" w:rsidR="00D67C56" w:rsidRPr="000E6744" w:rsidRDefault="00D67C56" w:rsidP="000E6744">
            <w:pPr>
              <w:spacing w:after="0" w:line="240" w:lineRule="auto"/>
              <w:contextualSpacing/>
              <w:jc w:val="center"/>
              <w:rPr>
                <w:rFonts w:ascii="Arial" w:eastAsia="Times New Roman" w:hAnsi="Arial" w:cs="Arial"/>
                <w:sz w:val="20"/>
                <w:szCs w:val="20"/>
              </w:rPr>
            </w:pPr>
          </w:p>
        </w:tc>
        <w:tc>
          <w:tcPr>
            <w:tcW w:w="1904" w:type="pct"/>
            <w:tcBorders>
              <w:top w:val="single" w:sz="4" w:space="0" w:color="auto"/>
              <w:left w:val="nil"/>
              <w:bottom w:val="single" w:sz="4" w:space="0" w:color="auto"/>
              <w:right w:val="single" w:sz="4" w:space="0" w:color="auto"/>
            </w:tcBorders>
            <w:shd w:val="clear" w:color="auto" w:fill="auto"/>
            <w:noWrap/>
          </w:tcPr>
          <w:p w14:paraId="5F44B7D0" w14:textId="39F7E70C" w:rsidR="00D67C56" w:rsidRPr="000E6744" w:rsidRDefault="00D67C56" w:rsidP="000E6744">
            <w:pPr>
              <w:spacing w:after="0" w:line="240" w:lineRule="auto"/>
              <w:contextualSpacing/>
              <w:rPr>
                <w:rFonts w:ascii="Arial" w:eastAsia="Times New Roman" w:hAnsi="Arial" w:cs="Arial"/>
                <w:sz w:val="20"/>
                <w:szCs w:val="20"/>
              </w:rPr>
            </w:pPr>
            <w:r w:rsidRPr="00D67C56">
              <w:rPr>
                <w:rFonts w:ascii="Arial" w:eastAsia="Times New Roman" w:hAnsi="Arial" w:cs="Arial"/>
                <w:sz w:val="20"/>
                <w:szCs w:val="20"/>
              </w:rPr>
              <w:t>In the past 12 months, from how many additional people have you borrowed?</w:t>
            </w:r>
          </w:p>
        </w:tc>
        <w:tc>
          <w:tcPr>
            <w:tcW w:w="1711" w:type="pct"/>
            <w:tcBorders>
              <w:top w:val="single" w:sz="4" w:space="0" w:color="auto"/>
              <w:left w:val="nil"/>
              <w:bottom w:val="single" w:sz="4" w:space="0" w:color="auto"/>
              <w:right w:val="single" w:sz="4" w:space="0" w:color="auto"/>
            </w:tcBorders>
            <w:shd w:val="clear" w:color="auto" w:fill="auto"/>
            <w:noWrap/>
          </w:tcPr>
          <w:p w14:paraId="6A4C81F9" w14:textId="77777777" w:rsidR="00D67C56" w:rsidRPr="000E6744"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14231E61" w14:textId="545EF540" w:rsidR="00D67C56" w:rsidRPr="000E6744" w:rsidRDefault="00D67C56" w:rsidP="000E6744">
            <w:pPr>
              <w:spacing w:after="0" w:line="240" w:lineRule="auto"/>
              <w:contextualSpacing/>
              <w:rPr>
                <w:rFonts w:ascii="Arial" w:eastAsia="Times New Roman" w:hAnsi="Arial" w:cs="Arial"/>
                <w:sz w:val="20"/>
                <w:szCs w:val="20"/>
              </w:rPr>
            </w:pPr>
            <w:r w:rsidRPr="00D67C56">
              <w:rPr>
                <w:rFonts w:ascii="Arial" w:eastAsia="Times New Roman" w:hAnsi="Arial" w:cs="Arial"/>
                <w:color w:val="FF0000"/>
                <w:sz w:val="20"/>
                <w:szCs w:val="20"/>
              </w:rPr>
              <w:t>Ask If D0 = 3</w:t>
            </w:r>
          </w:p>
        </w:tc>
      </w:tr>
      <w:tr w:rsidR="00D67C56" w:rsidRPr="00D67C56" w14:paraId="3DD2A994"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16E8F742" w14:textId="4829D027" w:rsidR="00D67C56" w:rsidRPr="00D67C56" w:rsidRDefault="00D67C56" w:rsidP="000E6744">
            <w:pPr>
              <w:spacing w:after="0" w:line="240" w:lineRule="auto"/>
              <w:contextualSpacing/>
              <w:jc w:val="center"/>
              <w:rPr>
                <w:rFonts w:ascii="Arial" w:eastAsia="Times New Roman" w:hAnsi="Arial" w:cs="Arial"/>
                <w:sz w:val="20"/>
                <w:szCs w:val="20"/>
              </w:rPr>
            </w:pPr>
            <w:r w:rsidRPr="00D67C56">
              <w:rPr>
                <w:rFonts w:ascii="Arial" w:eastAsia="Times New Roman" w:hAnsi="Arial" w:cs="Arial"/>
                <w:sz w:val="20"/>
                <w:szCs w:val="20"/>
              </w:rPr>
              <w:t>D1</w:t>
            </w:r>
            <w:r>
              <w:rPr>
                <w:rFonts w:ascii="Arial" w:eastAsia="Times New Roman" w:hAnsi="Arial" w:cs="Arial"/>
                <w:sz w:val="20"/>
                <w:szCs w:val="20"/>
              </w:rPr>
              <w:t>6</w:t>
            </w:r>
            <w:r w:rsidRPr="00D67C56">
              <w:rPr>
                <w:rFonts w:ascii="Arial" w:eastAsia="Times New Roman" w:hAnsi="Arial" w:cs="Arial"/>
                <w:sz w:val="20"/>
                <w:szCs w:val="20"/>
              </w:rPr>
              <w:t>a</w:t>
            </w:r>
          </w:p>
        </w:tc>
        <w:tc>
          <w:tcPr>
            <w:tcW w:w="1904" w:type="pct"/>
            <w:tcBorders>
              <w:top w:val="single" w:sz="4" w:space="0" w:color="auto"/>
              <w:left w:val="nil"/>
              <w:bottom w:val="single" w:sz="4" w:space="0" w:color="auto"/>
              <w:right w:val="single" w:sz="4" w:space="0" w:color="auto"/>
            </w:tcBorders>
            <w:shd w:val="clear" w:color="auto" w:fill="auto"/>
            <w:noWrap/>
          </w:tcPr>
          <w:p w14:paraId="02624A97" w14:textId="0C3EDD45" w:rsidR="00D67C56" w:rsidRPr="00D67C56" w:rsidRDefault="00E04473" w:rsidP="000E6744">
            <w:pPr>
              <w:spacing w:after="0" w:line="240" w:lineRule="auto"/>
              <w:contextualSpacing/>
              <w:rPr>
                <w:rFonts w:ascii="Arial" w:eastAsia="Times New Roman" w:hAnsi="Arial" w:cs="Arial"/>
                <w:sz w:val="20"/>
                <w:szCs w:val="20"/>
              </w:rPr>
            </w:pPr>
            <w:r w:rsidRPr="00D67C56">
              <w:rPr>
                <w:rFonts w:ascii="Arial" w:eastAsia="Times New Roman" w:hAnsi="Arial" w:cs="Arial"/>
                <w:sz w:val="20"/>
                <w:szCs w:val="20"/>
              </w:rPr>
              <w:t>In your village?</w:t>
            </w:r>
          </w:p>
        </w:tc>
        <w:tc>
          <w:tcPr>
            <w:tcW w:w="1711" w:type="pct"/>
            <w:tcBorders>
              <w:top w:val="single" w:sz="4" w:space="0" w:color="auto"/>
              <w:left w:val="nil"/>
              <w:bottom w:val="single" w:sz="4" w:space="0" w:color="auto"/>
              <w:right w:val="single" w:sz="4" w:space="0" w:color="auto"/>
            </w:tcBorders>
            <w:shd w:val="clear" w:color="auto" w:fill="auto"/>
            <w:noWrap/>
          </w:tcPr>
          <w:p w14:paraId="0FD42B65" w14:textId="77777777" w:rsidR="00D67C56" w:rsidRPr="00D67C56"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59917F6F" w14:textId="46776AAB" w:rsidR="00D67C56" w:rsidRPr="00D67C56" w:rsidRDefault="00D67C56" w:rsidP="000E6744">
            <w:pPr>
              <w:spacing w:after="0" w:line="240" w:lineRule="auto"/>
              <w:contextualSpacing/>
              <w:rPr>
                <w:rFonts w:ascii="Arial" w:eastAsia="Times New Roman" w:hAnsi="Arial" w:cs="Arial"/>
                <w:sz w:val="20"/>
                <w:szCs w:val="20"/>
              </w:rPr>
            </w:pPr>
          </w:p>
        </w:tc>
      </w:tr>
      <w:tr w:rsidR="00D67C56" w:rsidRPr="00D67C56" w14:paraId="1330F252"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2B61AF26" w14:textId="47B0BB06" w:rsidR="00D67C56" w:rsidRPr="00D67C56" w:rsidRDefault="00E04473" w:rsidP="000E6744">
            <w:pPr>
              <w:spacing w:after="0" w:line="240" w:lineRule="auto"/>
              <w:contextualSpacing/>
              <w:jc w:val="center"/>
              <w:rPr>
                <w:rFonts w:ascii="Arial" w:eastAsia="Times New Roman" w:hAnsi="Arial" w:cs="Arial"/>
                <w:sz w:val="20"/>
                <w:szCs w:val="20"/>
              </w:rPr>
            </w:pPr>
            <w:r w:rsidRPr="00D67C56">
              <w:rPr>
                <w:rFonts w:ascii="Arial" w:eastAsia="Times New Roman" w:hAnsi="Arial" w:cs="Arial"/>
                <w:sz w:val="20"/>
                <w:szCs w:val="20"/>
              </w:rPr>
              <w:t>D1</w:t>
            </w:r>
            <w:r>
              <w:rPr>
                <w:rFonts w:ascii="Arial" w:eastAsia="Times New Roman" w:hAnsi="Arial" w:cs="Arial"/>
                <w:sz w:val="20"/>
                <w:szCs w:val="20"/>
              </w:rPr>
              <w:t>6b</w:t>
            </w:r>
          </w:p>
        </w:tc>
        <w:tc>
          <w:tcPr>
            <w:tcW w:w="1904" w:type="pct"/>
            <w:tcBorders>
              <w:top w:val="single" w:sz="4" w:space="0" w:color="auto"/>
              <w:left w:val="nil"/>
              <w:bottom w:val="single" w:sz="4" w:space="0" w:color="auto"/>
              <w:right w:val="single" w:sz="4" w:space="0" w:color="auto"/>
            </w:tcBorders>
            <w:shd w:val="clear" w:color="auto" w:fill="auto"/>
            <w:noWrap/>
          </w:tcPr>
          <w:p w14:paraId="5D890EE8" w14:textId="15811C5C" w:rsidR="00D67C56" w:rsidRPr="00D67C56" w:rsidRDefault="00E04473" w:rsidP="000E6744">
            <w:pPr>
              <w:spacing w:after="0" w:line="240" w:lineRule="auto"/>
              <w:contextualSpacing/>
              <w:rPr>
                <w:rFonts w:ascii="Arial" w:eastAsia="Times New Roman" w:hAnsi="Arial" w:cs="Arial"/>
                <w:sz w:val="20"/>
                <w:szCs w:val="20"/>
              </w:rPr>
            </w:pPr>
            <w:r w:rsidRPr="00E04473">
              <w:rPr>
                <w:rFonts w:ascii="Arial" w:eastAsia="Times New Roman" w:hAnsi="Arial" w:cs="Arial"/>
                <w:sz w:val="20"/>
                <w:szCs w:val="20"/>
              </w:rPr>
              <w:t>Outside your village?</w:t>
            </w:r>
          </w:p>
        </w:tc>
        <w:tc>
          <w:tcPr>
            <w:tcW w:w="1711" w:type="pct"/>
            <w:tcBorders>
              <w:top w:val="single" w:sz="4" w:space="0" w:color="auto"/>
              <w:left w:val="nil"/>
              <w:bottom w:val="single" w:sz="4" w:space="0" w:color="auto"/>
              <w:right w:val="single" w:sz="4" w:space="0" w:color="auto"/>
            </w:tcBorders>
            <w:shd w:val="clear" w:color="auto" w:fill="auto"/>
            <w:noWrap/>
          </w:tcPr>
          <w:p w14:paraId="6E0DCCC5" w14:textId="77777777" w:rsidR="00D67C56" w:rsidRPr="00D67C56"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22759063" w14:textId="228AF946" w:rsidR="00D67C56" w:rsidRPr="00D67C56" w:rsidRDefault="00D67C56" w:rsidP="000E6744">
            <w:pPr>
              <w:spacing w:after="0" w:line="240" w:lineRule="auto"/>
              <w:contextualSpacing/>
              <w:rPr>
                <w:rFonts w:ascii="Arial" w:eastAsia="Times New Roman" w:hAnsi="Arial" w:cs="Arial"/>
                <w:sz w:val="20"/>
                <w:szCs w:val="20"/>
              </w:rPr>
            </w:pPr>
          </w:p>
        </w:tc>
      </w:tr>
      <w:tr w:rsidR="00D67C56" w:rsidRPr="00D67C56" w14:paraId="6690C15D"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70F9ECD4" w14:textId="7DC8BBBC" w:rsidR="00D67C56" w:rsidRPr="000E6744" w:rsidRDefault="00D67C56" w:rsidP="007B503A">
            <w:pPr>
              <w:spacing w:after="0" w:line="240" w:lineRule="auto"/>
              <w:contextualSpacing/>
              <w:rPr>
                <w:rFonts w:ascii="Arial" w:eastAsia="Times New Roman" w:hAnsi="Arial" w:cs="Arial"/>
                <w:sz w:val="20"/>
                <w:szCs w:val="20"/>
              </w:rPr>
            </w:pPr>
          </w:p>
        </w:tc>
        <w:tc>
          <w:tcPr>
            <w:tcW w:w="1904" w:type="pct"/>
            <w:tcBorders>
              <w:top w:val="single" w:sz="4" w:space="0" w:color="auto"/>
              <w:left w:val="nil"/>
              <w:bottom w:val="single" w:sz="4" w:space="0" w:color="auto"/>
              <w:right w:val="single" w:sz="4" w:space="0" w:color="auto"/>
            </w:tcBorders>
            <w:shd w:val="clear" w:color="auto" w:fill="auto"/>
            <w:noWrap/>
          </w:tcPr>
          <w:p w14:paraId="3EFF7FA5" w14:textId="6F3F9BDE" w:rsidR="00D67C56" w:rsidRPr="000E6744" w:rsidRDefault="00D67C56" w:rsidP="000E6744">
            <w:pPr>
              <w:spacing w:after="0" w:line="240" w:lineRule="auto"/>
              <w:contextualSpacing/>
              <w:rPr>
                <w:rFonts w:ascii="Arial" w:eastAsia="Times New Roman" w:hAnsi="Arial" w:cs="Arial"/>
                <w:sz w:val="20"/>
                <w:szCs w:val="20"/>
              </w:rPr>
            </w:pPr>
            <w:r w:rsidRPr="00D67C56">
              <w:rPr>
                <w:rFonts w:ascii="Arial" w:eastAsia="Times New Roman" w:hAnsi="Arial" w:cs="Arial"/>
                <w:sz w:val="20"/>
                <w:szCs w:val="20"/>
              </w:rPr>
              <w:t>How many additional people have you discussed crop insurance?</w:t>
            </w:r>
          </w:p>
        </w:tc>
        <w:tc>
          <w:tcPr>
            <w:tcW w:w="1711" w:type="pct"/>
            <w:tcBorders>
              <w:top w:val="single" w:sz="4" w:space="0" w:color="auto"/>
              <w:left w:val="nil"/>
              <w:bottom w:val="single" w:sz="4" w:space="0" w:color="auto"/>
              <w:right w:val="single" w:sz="4" w:space="0" w:color="auto"/>
            </w:tcBorders>
            <w:shd w:val="clear" w:color="auto" w:fill="auto"/>
            <w:noWrap/>
          </w:tcPr>
          <w:p w14:paraId="6AD0B5E1" w14:textId="77777777" w:rsidR="00D67C56" w:rsidRPr="000E6744"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63DE69E1" w14:textId="4C0F31AA" w:rsidR="00D67C56" w:rsidRPr="000E6744" w:rsidRDefault="00D67C56" w:rsidP="000E6744">
            <w:pPr>
              <w:spacing w:after="0" w:line="240" w:lineRule="auto"/>
              <w:contextualSpacing/>
              <w:rPr>
                <w:rFonts w:ascii="Arial" w:eastAsia="Times New Roman" w:hAnsi="Arial" w:cs="Arial"/>
                <w:sz w:val="20"/>
                <w:szCs w:val="20"/>
              </w:rPr>
            </w:pPr>
            <w:r w:rsidRPr="00D67C56">
              <w:rPr>
                <w:rFonts w:ascii="Arial" w:eastAsia="Times New Roman" w:hAnsi="Arial" w:cs="Arial"/>
                <w:color w:val="FF0000"/>
                <w:sz w:val="20"/>
                <w:szCs w:val="20"/>
              </w:rPr>
              <w:t>Ask If D0 = 3</w:t>
            </w:r>
          </w:p>
        </w:tc>
      </w:tr>
      <w:tr w:rsidR="00D67C56" w:rsidRPr="00D67C56" w14:paraId="5098C642"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37BCAF24" w14:textId="3892B1C3" w:rsidR="00D67C56" w:rsidRPr="00D67C56" w:rsidRDefault="00D67C56" w:rsidP="000E6744">
            <w:pPr>
              <w:spacing w:after="0" w:line="240" w:lineRule="auto"/>
              <w:contextualSpacing/>
              <w:jc w:val="center"/>
              <w:rPr>
                <w:rFonts w:ascii="Arial" w:eastAsia="Times New Roman" w:hAnsi="Arial" w:cs="Arial"/>
                <w:sz w:val="20"/>
                <w:szCs w:val="20"/>
              </w:rPr>
            </w:pPr>
            <w:r w:rsidRPr="00D67C56">
              <w:rPr>
                <w:rFonts w:ascii="Arial" w:eastAsia="Times New Roman" w:hAnsi="Arial" w:cs="Arial"/>
                <w:sz w:val="20"/>
                <w:szCs w:val="20"/>
              </w:rPr>
              <w:t>D1</w:t>
            </w:r>
            <w:r>
              <w:rPr>
                <w:rFonts w:ascii="Arial" w:eastAsia="Times New Roman" w:hAnsi="Arial" w:cs="Arial"/>
                <w:sz w:val="20"/>
                <w:szCs w:val="20"/>
              </w:rPr>
              <w:t>7</w:t>
            </w:r>
            <w:r w:rsidRPr="00D67C56">
              <w:rPr>
                <w:rFonts w:ascii="Arial" w:eastAsia="Times New Roman" w:hAnsi="Arial" w:cs="Arial"/>
                <w:sz w:val="20"/>
                <w:szCs w:val="20"/>
              </w:rPr>
              <w:t>a</w:t>
            </w:r>
          </w:p>
        </w:tc>
        <w:tc>
          <w:tcPr>
            <w:tcW w:w="1904" w:type="pct"/>
            <w:tcBorders>
              <w:top w:val="single" w:sz="4" w:space="0" w:color="auto"/>
              <w:left w:val="nil"/>
              <w:bottom w:val="single" w:sz="4" w:space="0" w:color="auto"/>
              <w:right w:val="single" w:sz="4" w:space="0" w:color="auto"/>
            </w:tcBorders>
            <w:shd w:val="clear" w:color="auto" w:fill="auto"/>
            <w:noWrap/>
          </w:tcPr>
          <w:p w14:paraId="5C97C388" w14:textId="042108CC" w:rsidR="00D67C56" w:rsidRPr="00D67C56" w:rsidRDefault="00E04473" w:rsidP="000E6744">
            <w:pPr>
              <w:spacing w:after="0" w:line="240" w:lineRule="auto"/>
              <w:contextualSpacing/>
              <w:rPr>
                <w:rFonts w:ascii="Arial" w:eastAsia="Times New Roman" w:hAnsi="Arial" w:cs="Arial"/>
                <w:sz w:val="20"/>
                <w:szCs w:val="20"/>
              </w:rPr>
            </w:pPr>
            <w:r w:rsidRPr="00D67C56">
              <w:rPr>
                <w:rFonts w:ascii="Arial" w:eastAsia="Times New Roman" w:hAnsi="Arial" w:cs="Arial"/>
                <w:sz w:val="20"/>
                <w:szCs w:val="20"/>
              </w:rPr>
              <w:t>In your village?</w:t>
            </w:r>
          </w:p>
        </w:tc>
        <w:tc>
          <w:tcPr>
            <w:tcW w:w="1711" w:type="pct"/>
            <w:tcBorders>
              <w:top w:val="single" w:sz="4" w:space="0" w:color="auto"/>
              <w:left w:val="nil"/>
              <w:bottom w:val="single" w:sz="4" w:space="0" w:color="auto"/>
              <w:right w:val="single" w:sz="4" w:space="0" w:color="auto"/>
            </w:tcBorders>
            <w:shd w:val="clear" w:color="auto" w:fill="auto"/>
            <w:noWrap/>
          </w:tcPr>
          <w:p w14:paraId="45350EE0" w14:textId="77777777" w:rsidR="00D67C56" w:rsidRPr="00D67C56"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1F887261" w14:textId="0175AD86" w:rsidR="00D67C56" w:rsidRPr="00D67C56" w:rsidRDefault="00D67C56" w:rsidP="000E6744">
            <w:pPr>
              <w:spacing w:after="0" w:line="240" w:lineRule="auto"/>
              <w:contextualSpacing/>
              <w:rPr>
                <w:rFonts w:ascii="Arial" w:eastAsia="Times New Roman" w:hAnsi="Arial" w:cs="Arial"/>
                <w:sz w:val="20"/>
                <w:szCs w:val="20"/>
              </w:rPr>
            </w:pPr>
          </w:p>
        </w:tc>
      </w:tr>
      <w:tr w:rsidR="00D67C56" w:rsidRPr="00D67C56" w14:paraId="0110BB1A" w14:textId="77777777" w:rsidTr="00D67C56">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3E678427" w14:textId="0C0DF104" w:rsidR="00D67C56" w:rsidRPr="00D67C56" w:rsidRDefault="00E04473" w:rsidP="000E6744">
            <w:pPr>
              <w:spacing w:after="0" w:line="240" w:lineRule="auto"/>
              <w:contextualSpacing/>
              <w:jc w:val="center"/>
              <w:rPr>
                <w:rFonts w:ascii="Arial" w:eastAsia="Times New Roman" w:hAnsi="Arial" w:cs="Arial"/>
                <w:sz w:val="20"/>
                <w:szCs w:val="20"/>
              </w:rPr>
            </w:pPr>
            <w:r w:rsidRPr="00D67C56">
              <w:rPr>
                <w:rFonts w:ascii="Arial" w:eastAsia="Times New Roman" w:hAnsi="Arial" w:cs="Arial"/>
                <w:sz w:val="20"/>
                <w:szCs w:val="20"/>
              </w:rPr>
              <w:t>D1</w:t>
            </w:r>
            <w:r>
              <w:rPr>
                <w:rFonts w:ascii="Arial" w:eastAsia="Times New Roman" w:hAnsi="Arial" w:cs="Arial"/>
                <w:sz w:val="20"/>
                <w:szCs w:val="20"/>
              </w:rPr>
              <w:t>7b</w:t>
            </w:r>
          </w:p>
        </w:tc>
        <w:tc>
          <w:tcPr>
            <w:tcW w:w="1904" w:type="pct"/>
            <w:tcBorders>
              <w:top w:val="single" w:sz="4" w:space="0" w:color="auto"/>
              <w:left w:val="nil"/>
              <w:bottom w:val="single" w:sz="4" w:space="0" w:color="auto"/>
              <w:right w:val="single" w:sz="4" w:space="0" w:color="auto"/>
            </w:tcBorders>
            <w:shd w:val="clear" w:color="auto" w:fill="auto"/>
            <w:noWrap/>
          </w:tcPr>
          <w:p w14:paraId="2445B25F" w14:textId="648ADA39" w:rsidR="00D67C56" w:rsidRPr="00D67C56" w:rsidRDefault="00E04473" w:rsidP="000E6744">
            <w:pPr>
              <w:spacing w:after="0" w:line="240" w:lineRule="auto"/>
              <w:contextualSpacing/>
              <w:rPr>
                <w:rFonts w:ascii="Arial" w:eastAsia="Times New Roman" w:hAnsi="Arial" w:cs="Arial"/>
                <w:sz w:val="20"/>
                <w:szCs w:val="20"/>
              </w:rPr>
            </w:pPr>
            <w:r w:rsidRPr="00E04473">
              <w:rPr>
                <w:rFonts w:ascii="Arial" w:eastAsia="Times New Roman" w:hAnsi="Arial" w:cs="Arial"/>
                <w:sz w:val="20"/>
                <w:szCs w:val="20"/>
              </w:rPr>
              <w:t>Outside your village?</w:t>
            </w:r>
          </w:p>
        </w:tc>
        <w:tc>
          <w:tcPr>
            <w:tcW w:w="1711" w:type="pct"/>
            <w:tcBorders>
              <w:top w:val="single" w:sz="4" w:space="0" w:color="auto"/>
              <w:left w:val="nil"/>
              <w:bottom w:val="single" w:sz="4" w:space="0" w:color="auto"/>
              <w:right w:val="single" w:sz="4" w:space="0" w:color="auto"/>
            </w:tcBorders>
            <w:shd w:val="clear" w:color="auto" w:fill="auto"/>
            <w:noWrap/>
          </w:tcPr>
          <w:p w14:paraId="20D8B710" w14:textId="77777777" w:rsidR="00D67C56" w:rsidRPr="00D67C56" w:rsidRDefault="00D67C56" w:rsidP="000E6744">
            <w:pPr>
              <w:spacing w:after="0" w:line="240" w:lineRule="auto"/>
              <w:contextualSpacing/>
              <w:rPr>
                <w:rFonts w:ascii="Arial" w:eastAsia="Times New Roman" w:hAnsi="Arial" w:cs="Arial"/>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34F39E68" w14:textId="45BD261A" w:rsidR="00D67C56" w:rsidRPr="00D67C56" w:rsidRDefault="00D67C56" w:rsidP="000E6744">
            <w:pPr>
              <w:spacing w:after="0" w:line="240" w:lineRule="auto"/>
              <w:contextualSpacing/>
              <w:rPr>
                <w:rFonts w:ascii="Arial" w:eastAsia="Times New Roman" w:hAnsi="Arial" w:cs="Arial"/>
                <w:sz w:val="20"/>
                <w:szCs w:val="20"/>
              </w:rPr>
            </w:pPr>
          </w:p>
        </w:tc>
      </w:tr>
    </w:tbl>
    <w:p w14:paraId="4CFF533D" w14:textId="77777777" w:rsidR="007A7030" w:rsidRDefault="007A7030" w:rsidP="000E6744">
      <w:pPr>
        <w:spacing w:after="0" w:line="240" w:lineRule="auto"/>
        <w:contextualSpacing/>
        <w:rPr>
          <w:rFonts w:ascii="Arial" w:hAnsi="Arial" w:cs="Arial"/>
          <w:b/>
          <w:bCs/>
        </w:rPr>
      </w:pPr>
    </w:p>
    <w:p w14:paraId="19DEA742" w14:textId="77777777" w:rsidR="007A7030" w:rsidRDefault="007A7030" w:rsidP="000E6744">
      <w:pPr>
        <w:spacing w:after="0" w:line="240" w:lineRule="auto"/>
        <w:contextualSpacing/>
        <w:rPr>
          <w:rFonts w:ascii="Arial" w:hAnsi="Arial" w:cs="Arial"/>
          <w:b/>
          <w:bCs/>
        </w:rPr>
      </w:pPr>
    </w:p>
    <w:p w14:paraId="181B1F55" w14:textId="77777777" w:rsidR="007A7030" w:rsidRDefault="007A7030" w:rsidP="000E6744">
      <w:pPr>
        <w:spacing w:after="0" w:line="240" w:lineRule="auto"/>
        <w:contextualSpacing/>
        <w:rPr>
          <w:rFonts w:ascii="Arial" w:hAnsi="Arial" w:cs="Arial"/>
          <w:b/>
          <w:bCs/>
        </w:rPr>
      </w:pPr>
    </w:p>
    <w:p w14:paraId="4DE73E93" w14:textId="77777777" w:rsidR="007A7030" w:rsidRDefault="007A7030" w:rsidP="000E6744">
      <w:pPr>
        <w:spacing w:after="0" w:line="240" w:lineRule="auto"/>
        <w:contextualSpacing/>
        <w:rPr>
          <w:rFonts w:ascii="Arial" w:hAnsi="Arial" w:cs="Arial"/>
          <w:b/>
          <w:bCs/>
        </w:rPr>
      </w:pPr>
    </w:p>
    <w:p w14:paraId="4B82EFEB" w14:textId="77777777" w:rsidR="007A7030" w:rsidRDefault="007A7030" w:rsidP="000E6744">
      <w:pPr>
        <w:spacing w:after="0" w:line="240" w:lineRule="auto"/>
        <w:contextualSpacing/>
        <w:rPr>
          <w:ins w:id="659" w:author="Porter, Maria - (mariaporter)" w:date="2025-06-13T16:17:00Z" w16du:dateUtc="2025-06-13T23:17:00Z"/>
          <w:rFonts w:ascii="Arial" w:hAnsi="Arial" w:cs="Arial"/>
          <w:b/>
          <w:bCs/>
        </w:rPr>
      </w:pPr>
    </w:p>
    <w:p w14:paraId="65044B85" w14:textId="77777777" w:rsidR="004D3E3D" w:rsidRDefault="004D3E3D" w:rsidP="000E6744">
      <w:pPr>
        <w:spacing w:after="0" w:line="240" w:lineRule="auto"/>
        <w:contextualSpacing/>
        <w:rPr>
          <w:rFonts w:ascii="Arial" w:hAnsi="Arial" w:cs="Arial"/>
          <w:b/>
          <w:bCs/>
        </w:rPr>
      </w:pPr>
    </w:p>
    <w:p w14:paraId="6152144F" w14:textId="77777777" w:rsidR="007A7030" w:rsidRDefault="007A7030" w:rsidP="000E6744">
      <w:pPr>
        <w:spacing w:after="0" w:line="240" w:lineRule="auto"/>
        <w:contextualSpacing/>
        <w:rPr>
          <w:rFonts w:ascii="Arial" w:hAnsi="Arial" w:cs="Arial"/>
          <w:b/>
          <w:bCs/>
        </w:rPr>
      </w:pPr>
    </w:p>
    <w:p w14:paraId="6DBC4D37" w14:textId="77777777" w:rsidR="004D3E3D" w:rsidRDefault="004D3E3D" w:rsidP="000E6744">
      <w:pPr>
        <w:spacing w:after="0" w:line="240" w:lineRule="auto"/>
        <w:contextualSpacing/>
        <w:rPr>
          <w:ins w:id="660" w:author="Porter, Maria - (mariaporter)" w:date="2025-06-13T16:17:00Z" w16du:dateUtc="2025-06-13T23:17:00Z"/>
          <w:rFonts w:ascii="Arial" w:hAnsi="Arial" w:cs="Arial"/>
          <w:b/>
          <w:bCs/>
        </w:rPr>
      </w:pPr>
      <w:bookmarkStart w:id="661" w:name="_Hlk200723821"/>
    </w:p>
    <w:p w14:paraId="4315D409" w14:textId="6E3FC1BF" w:rsidR="004D3E3D" w:rsidRDefault="004D3E3D" w:rsidP="004D3E3D">
      <w:pPr>
        <w:spacing w:after="0" w:line="240" w:lineRule="auto"/>
        <w:contextualSpacing/>
        <w:rPr>
          <w:ins w:id="662" w:author="Porter, Maria - (mariaporter)" w:date="2025-06-13T16:17:00Z" w16du:dateUtc="2025-06-13T23:17:00Z"/>
          <w:rFonts w:ascii="Arial" w:hAnsi="Arial" w:cs="Arial"/>
          <w:b/>
          <w:bCs/>
        </w:rPr>
      </w:pPr>
      <w:ins w:id="663" w:author="Porter, Maria - (mariaporter)" w:date="2025-06-13T16:17:00Z" w16du:dateUtc="2025-06-13T23:17:00Z">
        <w:r w:rsidRPr="00750FCC">
          <w:rPr>
            <w:rFonts w:ascii="Arial" w:hAnsi="Arial" w:cs="Arial"/>
            <w:b/>
            <w:bCs/>
          </w:rPr>
          <w:t xml:space="preserve">SECTION G. WOMEN’S EMPOWERMENT IN AGRICULTURE INDEX </w:t>
        </w:r>
      </w:ins>
    </w:p>
    <w:p w14:paraId="1E4A6D1A" w14:textId="77777777" w:rsidR="004D3E3D" w:rsidRPr="00750FCC" w:rsidRDefault="004D3E3D" w:rsidP="004D3E3D">
      <w:pPr>
        <w:spacing w:after="0" w:line="240" w:lineRule="auto"/>
        <w:contextualSpacing/>
        <w:rPr>
          <w:ins w:id="664" w:author="Porter, Maria - (mariaporter)" w:date="2025-06-13T16:17:00Z" w16du:dateUtc="2025-06-13T23:17:00Z"/>
          <w:rFonts w:ascii="Arial" w:hAnsi="Arial" w:cs="Arial"/>
          <w:b/>
          <w:bCs/>
        </w:rPr>
      </w:pPr>
    </w:p>
    <w:p w14:paraId="52C77529" w14:textId="577990FE" w:rsidR="001F52E2" w:rsidRDefault="001F52E2" w:rsidP="000E6744">
      <w:pPr>
        <w:spacing w:after="0" w:line="240" w:lineRule="auto"/>
        <w:contextualSpacing/>
        <w:rPr>
          <w:rFonts w:ascii="Arial" w:hAnsi="Arial" w:cs="Arial"/>
          <w:b/>
          <w:bCs/>
        </w:rPr>
      </w:pPr>
      <w:r>
        <w:rPr>
          <w:rFonts w:ascii="Arial" w:hAnsi="Arial" w:cs="Arial"/>
          <w:b/>
          <w:bCs/>
        </w:rPr>
        <w:t xml:space="preserve">SECTION G2: ROLE IN HOUSEHOLD DECISION MAKING </w:t>
      </w:r>
      <w:r w:rsidR="00AF4DAF">
        <w:rPr>
          <w:rFonts w:ascii="Arial" w:hAnsi="Arial" w:cs="Arial"/>
          <w:b/>
          <w:bCs/>
        </w:rPr>
        <w:t>AROUND PRODUCTION AND INCOME (ASK MEN AND WOMEN).</w:t>
      </w:r>
      <w:bookmarkEnd w:id="661"/>
      <w:r w:rsidR="00AF4DAF">
        <w:rPr>
          <w:rFonts w:ascii="Arial" w:hAnsi="Arial" w:cs="Arial"/>
          <w:b/>
          <w:bCs/>
        </w:rPr>
        <w:t xml:space="preserve"> </w:t>
      </w:r>
      <w:r w:rsidR="00AF4DAF" w:rsidRPr="00AF4DAF">
        <w:rPr>
          <w:rFonts w:ascii="Arial" w:hAnsi="Arial" w:cs="Arial"/>
          <w:b/>
          <w:bCs/>
        </w:rPr>
        <w:t>Now I’d like to ask you some questions about your participation in certain types of work activities and on making decisions on various aspects of household life.</w:t>
      </w:r>
    </w:p>
    <w:p w14:paraId="033A5592" w14:textId="77777777" w:rsidR="00AF4DAF" w:rsidRDefault="00AF4DAF" w:rsidP="000E6744">
      <w:pPr>
        <w:spacing w:after="0" w:line="240" w:lineRule="auto"/>
        <w:contextualSpacing/>
        <w:rPr>
          <w:rFonts w:ascii="Arial" w:hAnsi="Arial" w:cs="Arial"/>
          <w:b/>
          <w:bCs/>
        </w:rPr>
      </w:pPr>
    </w:p>
    <w:p w14:paraId="248D032B" w14:textId="08C761CE" w:rsidR="00D366B2" w:rsidRPr="00106CEB" w:rsidRDefault="00931FC7" w:rsidP="000E6744">
      <w:pPr>
        <w:spacing w:after="0" w:line="240" w:lineRule="auto"/>
        <w:contextualSpacing/>
        <w:rPr>
          <w:rFonts w:ascii="Arial" w:hAnsi="Arial" w:cs="Arial"/>
        </w:rPr>
      </w:pPr>
      <w:r>
        <w:rPr>
          <w:rFonts w:ascii="Arial" w:hAnsi="Arial" w:cs="Arial"/>
        </w:rPr>
        <w:t>G2.</w:t>
      </w:r>
      <w:r w:rsidR="006B09A1">
        <w:rPr>
          <w:rFonts w:ascii="Arial" w:hAnsi="Arial" w:cs="Arial"/>
        </w:rPr>
        <w:t xml:space="preserve">01. </w:t>
      </w:r>
      <w:r w:rsidR="00106CEB" w:rsidRPr="00106CEB">
        <w:rPr>
          <w:rFonts w:ascii="Arial" w:hAnsi="Arial" w:cs="Arial"/>
        </w:rPr>
        <w:t>Did you</w:t>
      </w:r>
      <w:r w:rsidR="00106CEB">
        <w:rPr>
          <w:rFonts w:ascii="Arial" w:hAnsi="Arial" w:cs="Arial"/>
        </w:rPr>
        <w:t>, [NAME], participate in […] in the past 12 months</w:t>
      </w:r>
      <w:r>
        <w:rPr>
          <w:rFonts w:ascii="Arial" w:hAnsi="Arial" w:cs="Arial"/>
        </w:rPr>
        <w:t>. TICK ALL THAT APPLY</w:t>
      </w:r>
    </w:p>
    <w:tbl>
      <w:tblPr>
        <w:tblW w:w="5000" w:type="pct"/>
        <w:tblLook w:val="04A0" w:firstRow="1" w:lastRow="0" w:firstColumn="1" w:lastColumn="0" w:noHBand="0" w:noVBand="1"/>
      </w:tblPr>
      <w:tblGrid>
        <w:gridCol w:w="1043"/>
        <w:gridCol w:w="11897"/>
      </w:tblGrid>
      <w:tr w:rsidR="00D366B2" w:rsidRPr="00B36CC9" w14:paraId="70DDAF78" w14:textId="77777777" w:rsidTr="00B36CC9">
        <w:trPr>
          <w:trHeight w:val="216"/>
        </w:trPr>
        <w:tc>
          <w:tcPr>
            <w:tcW w:w="5000" w:type="pct"/>
            <w:gridSpan w:val="2"/>
            <w:tcBorders>
              <w:top w:val="single" w:sz="8" w:space="0" w:color="auto"/>
              <w:left w:val="single" w:sz="8" w:space="0" w:color="000000"/>
              <w:bottom w:val="single" w:sz="8" w:space="0" w:color="000000"/>
              <w:right w:val="single" w:sz="8" w:space="0" w:color="000000"/>
            </w:tcBorders>
            <w:shd w:val="clear" w:color="000000" w:fill="D9D9D9"/>
            <w:vAlign w:val="center"/>
            <w:hideMark/>
          </w:tcPr>
          <w:p w14:paraId="7AB79BB7" w14:textId="77777777" w:rsidR="00D366B2" w:rsidRPr="00B36CC9" w:rsidRDefault="00D366B2" w:rsidP="00D366B2">
            <w:pPr>
              <w:spacing w:after="0" w:line="240" w:lineRule="auto"/>
              <w:rPr>
                <w:rFonts w:ascii="Calibri" w:eastAsia="Times New Roman" w:hAnsi="Calibri" w:cs="Calibri"/>
                <w:b/>
                <w:bCs/>
                <w:color w:val="000000"/>
                <w:kern w:val="0"/>
                <w:sz w:val="22"/>
                <w:szCs w:val="22"/>
                <w14:ligatures w14:val="none"/>
              </w:rPr>
            </w:pPr>
            <w:r w:rsidRPr="00B36CC9">
              <w:rPr>
                <w:rFonts w:ascii="Calibri" w:eastAsia="Times New Roman" w:hAnsi="Calibri" w:cs="Calibri"/>
                <w:b/>
                <w:bCs/>
                <w:color w:val="000000"/>
                <w:kern w:val="0"/>
                <w:sz w:val="22"/>
                <w:szCs w:val="22"/>
                <w14:ligatures w14:val="none"/>
              </w:rPr>
              <w:t xml:space="preserve">ACTIVITY  </w:t>
            </w:r>
          </w:p>
        </w:tc>
      </w:tr>
      <w:tr w:rsidR="00D366B2" w:rsidRPr="00B36CC9" w14:paraId="10CB6CD7" w14:textId="77777777" w:rsidTr="00B36CC9">
        <w:trPr>
          <w:trHeight w:val="420"/>
        </w:trPr>
        <w:tc>
          <w:tcPr>
            <w:tcW w:w="403" w:type="pct"/>
            <w:tcBorders>
              <w:top w:val="nil"/>
              <w:left w:val="single" w:sz="8" w:space="0" w:color="000000"/>
              <w:bottom w:val="single" w:sz="8" w:space="0" w:color="000000"/>
              <w:right w:val="single" w:sz="8" w:space="0" w:color="auto"/>
            </w:tcBorders>
            <w:shd w:val="clear" w:color="auto" w:fill="auto"/>
            <w:vAlign w:val="center"/>
            <w:hideMark/>
          </w:tcPr>
          <w:p w14:paraId="03A16F55" w14:textId="77777777" w:rsidR="00D366B2" w:rsidRPr="00B36CC9" w:rsidRDefault="00D366B2" w:rsidP="00D366B2">
            <w:pPr>
              <w:spacing w:after="0" w:line="240" w:lineRule="auto"/>
              <w:rPr>
                <w:rFonts w:ascii="Calibri" w:eastAsia="Times New Roman" w:hAnsi="Calibri" w:cs="Calibri"/>
                <w:b/>
                <w:bCs/>
                <w:color w:val="000000"/>
                <w:kern w:val="0"/>
                <w:sz w:val="22"/>
                <w:szCs w:val="22"/>
                <w14:ligatures w14:val="none"/>
              </w:rPr>
            </w:pPr>
            <w:r w:rsidRPr="00B36CC9">
              <w:rPr>
                <w:rFonts w:ascii="Calibri" w:eastAsia="Times New Roman" w:hAnsi="Calibri" w:cs="Calibri"/>
                <w:b/>
                <w:bCs/>
                <w:color w:val="000000"/>
                <w:kern w:val="0"/>
                <w:sz w:val="22"/>
                <w:szCs w:val="22"/>
                <w14:ligatures w14:val="none"/>
              </w:rPr>
              <w:t>A</w:t>
            </w:r>
          </w:p>
        </w:tc>
        <w:tc>
          <w:tcPr>
            <w:tcW w:w="4597" w:type="pct"/>
            <w:tcBorders>
              <w:top w:val="nil"/>
              <w:left w:val="nil"/>
              <w:bottom w:val="single" w:sz="8" w:space="0" w:color="000000"/>
              <w:right w:val="single" w:sz="8" w:space="0" w:color="000000"/>
            </w:tcBorders>
            <w:shd w:val="clear" w:color="auto" w:fill="auto"/>
            <w:vAlign w:val="center"/>
            <w:hideMark/>
          </w:tcPr>
          <w:p w14:paraId="6338B02C" w14:textId="77777777" w:rsidR="00D366B2" w:rsidRPr="00B36CC9" w:rsidRDefault="00D366B2" w:rsidP="00D366B2">
            <w:pPr>
              <w:spacing w:after="0" w:line="240" w:lineRule="auto"/>
              <w:rPr>
                <w:rFonts w:ascii="Calibri" w:eastAsia="Times New Roman" w:hAnsi="Calibri" w:cs="Calibri"/>
                <w:color w:val="000000"/>
                <w:kern w:val="0"/>
                <w:sz w:val="22"/>
                <w:szCs w:val="22"/>
                <w14:ligatures w14:val="none"/>
              </w:rPr>
            </w:pPr>
            <w:r w:rsidRPr="00B36CC9">
              <w:rPr>
                <w:rFonts w:ascii="Calibri" w:eastAsia="Times New Roman" w:hAnsi="Calibri" w:cs="Calibri"/>
                <w:color w:val="000000"/>
                <w:kern w:val="0"/>
                <w:sz w:val="22"/>
                <w:szCs w:val="22"/>
                <w14:ligatures w14:val="none"/>
              </w:rPr>
              <w:t xml:space="preserve">Food crop farming: These are crops that are grown primarily for household </w:t>
            </w:r>
            <w:proofErr w:type="spellStart"/>
            <w:r w:rsidRPr="00B36CC9">
              <w:rPr>
                <w:rFonts w:ascii="Calibri" w:eastAsia="Times New Roman" w:hAnsi="Calibri" w:cs="Calibri"/>
                <w:color w:val="000000"/>
                <w:kern w:val="0"/>
                <w:sz w:val="22"/>
                <w:szCs w:val="22"/>
                <w14:ligatures w14:val="none"/>
              </w:rPr>
              <w:t>foodconsumption</w:t>
            </w:r>
            <w:proofErr w:type="spellEnd"/>
          </w:p>
        </w:tc>
      </w:tr>
      <w:tr w:rsidR="00D366B2" w:rsidRPr="00B36CC9" w14:paraId="784E0A86" w14:textId="77777777" w:rsidTr="00B36CC9">
        <w:trPr>
          <w:trHeight w:val="216"/>
        </w:trPr>
        <w:tc>
          <w:tcPr>
            <w:tcW w:w="403" w:type="pct"/>
            <w:tcBorders>
              <w:top w:val="nil"/>
              <w:left w:val="single" w:sz="8" w:space="0" w:color="000000"/>
              <w:bottom w:val="single" w:sz="8" w:space="0" w:color="000000"/>
              <w:right w:val="single" w:sz="8" w:space="0" w:color="auto"/>
            </w:tcBorders>
            <w:shd w:val="clear" w:color="auto" w:fill="auto"/>
            <w:vAlign w:val="center"/>
            <w:hideMark/>
          </w:tcPr>
          <w:p w14:paraId="671B3A50" w14:textId="77777777" w:rsidR="00D366B2" w:rsidRPr="00B36CC9" w:rsidRDefault="00D366B2" w:rsidP="00D366B2">
            <w:pPr>
              <w:spacing w:after="0" w:line="240" w:lineRule="auto"/>
              <w:rPr>
                <w:rFonts w:ascii="Calibri" w:eastAsia="Times New Roman" w:hAnsi="Calibri" w:cs="Calibri"/>
                <w:b/>
                <w:bCs/>
                <w:color w:val="000000"/>
                <w:kern w:val="0"/>
                <w:sz w:val="22"/>
                <w:szCs w:val="22"/>
                <w14:ligatures w14:val="none"/>
              </w:rPr>
            </w:pPr>
            <w:r w:rsidRPr="00B36CC9">
              <w:rPr>
                <w:rFonts w:ascii="Calibri" w:eastAsia="Times New Roman" w:hAnsi="Calibri" w:cs="Calibri"/>
                <w:b/>
                <w:bCs/>
                <w:color w:val="000000"/>
                <w:kern w:val="0"/>
                <w:sz w:val="22"/>
                <w:szCs w:val="22"/>
                <w14:ligatures w14:val="none"/>
              </w:rPr>
              <w:t>B</w:t>
            </w:r>
          </w:p>
        </w:tc>
        <w:tc>
          <w:tcPr>
            <w:tcW w:w="4597" w:type="pct"/>
            <w:tcBorders>
              <w:top w:val="nil"/>
              <w:left w:val="nil"/>
              <w:bottom w:val="single" w:sz="8" w:space="0" w:color="000000"/>
              <w:right w:val="single" w:sz="8" w:space="0" w:color="000000"/>
            </w:tcBorders>
            <w:shd w:val="clear" w:color="auto" w:fill="auto"/>
            <w:vAlign w:val="center"/>
            <w:hideMark/>
          </w:tcPr>
          <w:p w14:paraId="1A98F079" w14:textId="77777777" w:rsidR="00D366B2" w:rsidRPr="00B36CC9" w:rsidRDefault="00D366B2" w:rsidP="00D366B2">
            <w:pPr>
              <w:spacing w:after="0" w:line="240" w:lineRule="auto"/>
              <w:rPr>
                <w:rFonts w:ascii="Calibri" w:eastAsia="Times New Roman" w:hAnsi="Calibri" w:cs="Calibri"/>
                <w:color w:val="000000"/>
                <w:kern w:val="0"/>
                <w:sz w:val="22"/>
                <w:szCs w:val="22"/>
                <w14:ligatures w14:val="none"/>
              </w:rPr>
            </w:pPr>
            <w:r w:rsidRPr="00B36CC9">
              <w:rPr>
                <w:rFonts w:ascii="Calibri" w:eastAsia="Times New Roman" w:hAnsi="Calibri" w:cs="Calibri"/>
                <w:color w:val="000000"/>
                <w:kern w:val="0"/>
                <w:sz w:val="22"/>
                <w:szCs w:val="22"/>
                <w14:ligatures w14:val="none"/>
              </w:rPr>
              <w:t>Cash crop farming: These are crops that are grown primarily for sale in the market</w:t>
            </w:r>
          </w:p>
        </w:tc>
      </w:tr>
      <w:tr w:rsidR="00D366B2" w:rsidRPr="00B36CC9" w14:paraId="32BA1C4C" w14:textId="77777777" w:rsidTr="00B36CC9">
        <w:trPr>
          <w:trHeight w:val="216"/>
        </w:trPr>
        <w:tc>
          <w:tcPr>
            <w:tcW w:w="403" w:type="pct"/>
            <w:tcBorders>
              <w:top w:val="nil"/>
              <w:left w:val="single" w:sz="8" w:space="0" w:color="000000"/>
              <w:bottom w:val="single" w:sz="8" w:space="0" w:color="000000"/>
              <w:right w:val="single" w:sz="8" w:space="0" w:color="auto"/>
            </w:tcBorders>
            <w:shd w:val="clear" w:color="auto" w:fill="auto"/>
            <w:vAlign w:val="center"/>
            <w:hideMark/>
          </w:tcPr>
          <w:p w14:paraId="64F6BC33" w14:textId="77777777" w:rsidR="00D366B2" w:rsidRPr="00B36CC9" w:rsidRDefault="00D366B2" w:rsidP="00D366B2">
            <w:pPr>
              <w:spacing w:after="0" w:line="240" w:lineRule="auto"/>
              <w:rPr>
                <w:rFonts w:ascii="Calibri" w:eastAsia="Times New Roman" w:hAnsi="Calibri" w:cs="Calibri"/>
                <w:b/>
                <w:bCs/>
                <w:color w:val="000000"/>
                <w:kern w:val="0"/>
                <w:sz w:val="22"/>
                <w:szCs w:val="22"/>
                <w14:ligatures w14:val="none"/>
              </w:rPr>
            </w:pPr>
            <w:r w:rsidRPr="00B36CC9">
              <w:rPr>
                <w:rFonts w:ascii="Calibri" w:eastAsia="Times New Roman" w:hAnsi="Calibri" w:cs="Calibri"/>
                <w:b/>
                <w:bCs/>
                <w:color w:val="000000"/>
                <w:kern w:val="0"/>
                <w:sz w:val="22"/>
                <w:szCs w:val="22"/>
                <w14:ligatures w14:val="none"/>
              </w:rPr>
              <w:t>C</w:t>
            </w:r>
          </w:p>
        </w:tc>
        <w:tc>
          <w:tcPr>
            <w:tcW w:w="4597" w:type="pct"/>
            <w:tcBorders>
              <w:top w:val="nil"/>
              <w:left w:val="nil"/>
              <w:bottom w:val="single" w:sz="8" w:space="0" w:color="000000"/>
              <w:right w:val="single" w:sz="8" w:space="0" w:color="000000"/>
            </w:tcBorders>
            <w:shd w:val="clear" w:color="auto" w:fill="auto"/>
            <w:vAlign w:val="center"/>
            <w:hideMark/>
          </w:tcPr>
          <w:p w14:paraId="689EE4BD" w14:textId="77777777" w:rsidR="00D366B2" w:rsidRPr="00B36CC9" w:rsidRDefault="00D366B2" w:rsidP="00D366B2">
            <w:pPr>
              <w:spacing w:after="0" w:line="240" w:lineRule="auto"/>
              <w:rPr>
                <w:rFonts w:ascii="Calibri" w:eastAsia="Times New Roman" w:hAnsi="Calibri" w:cs="Calibri"/>
                <w:color w:val="FF0000"/>
                <w:kern w:val="0"/>
                <w:sz w:val="22"/>
                <w:szCs w:val="22"/>
                <w14:ligatures w14:val="none"/>
              </w:rPr>
            </w:pPr>
            <w:r w:rsidRPr="00B36CC9">
              <w:rPr>
                <w:rFonts w:ascii="Calibri" w:eastAsia="Times New Roman" w:hAnsi="Calibri" w:cs="Calibri"/>
                <w:color w:val="FF0000"/>
                <w:kern w:val="0"/>
                <w:sz w:val="22"/>
                <w:szCs w:val="22"/>
                <w14:ligatures w14:val="none"/>
              </w:rPr>
              <w:t>Large livestock raising (</w:t>
            </w:r>
            <w:proofErr w:type="gramStart"/>
            <w:r w:rsidRPr="00B36CC9">
              <w:rPr>
                <w:rFonts w:ascii="Calibri" w:eastAsia="Times New Roman" w:hAnsi="Calibri" w:cs="Calibri"/>
                <w:color w:val="FF0000"/>
                <w:kern w:val="0"/>
                <w:sz w:val="22"/>
                <w:szCs w:val="22"/>
                <w14:ligatures w14:val="none"/>
              </w:rPr>
              <w:t>cattle,.</w:t>
            </w:r>
            <w:proofErr w:type="gramEnd"/>
            <w:r w:rsidRPr="00B36CC9">
              <w:rPr>
                <w:rFonts w:ascii="Calibri" w:eastAsia="Times New Roman" w:hAnsi="Calibri" w:cs="Calibri"/>
                <w:color w:val="FF0000"/>
                <w:kern w:val="0"/>
                <w:sz w:val="22"/>
                <w:szCs w:val="22"/>
                <w14:ligatures w14:val="none"/>
              </w:rPr>
              <w:t xml:space="preserve">) &amp; </w:t>
            </w:r>
            <w:proofErr w:type="gramStart"/>
            <w:r w:rsidRPr="00B36CC9">
              <w:rPr>
                <w:rFonts w:ascii="Calibri" w:eastAsia="Times New Roman" w:hAnsi="Calibri" w:cs="Calibri"/>
                <w:color w:val="FF0000"/>
                <w:kern w:val="0"/>
                <w:sz w:val="22"/>
                <w:szCs w:val="22"/>
                <w14:ligatures w14:val="none"/>
              </w:rPr>
              <w:t>processing of</w:t>
            </w:r>
            <w:proofErr w:type="gramEnd"/>
            <w:r w:rsidRPr="00B36CC9">
              <w:rPr>
                <w:rFonts w:ascii="Calibri" w:eastAsia="Times New Roman" w:hAnsi="Calibri" w:cs="Calibri"/>
                <w:color w:val="FF0000"/>
                <w:kern w:val="0"/>
                <w:sz w:val="22"/>
                <w:szCs w:val="22"/>
                <w14:ligatures w14:val="none"/>
              </w:rPr>
              <w:t xml:space="preserve"> milk/meat</w:t>
            </w:r>
          </w:p>
        </w:tc>
      </w:tr>
      <w:tr w:rsidR="00D366B2" w:rsidRPr="00B36CC9" w14:paraId="554B7953" w14:textId="77777777" w:rsidTr="00B36CC9">
        <w:trPr>
          <w:trHeight w:val="216"/>
        </w:trPr>
        <w:tc>
          <w:tcPr>
            <w:tcW w:w="403" w:type="pct"/>
            <w:tcBorders>
              <w:top w:val="nil"/>
              <w:left w:val="single" w:sz="8" w:space="0" w:color="000000"/>
              <w:bottom w:val="single" w:sz="8" w:space="0" w:color="000000"/>
              <w:right w:val="single" w:sz="8" w:space="0" w:color="auto"/>
            </w:tcBorders>
            <w:shd w:val="clear" w:color="auto" w:fill="auto"/>
            <w:vAlign w:val="center"/>
            <w:hideMark/>
          </w:tcPr>
          <w:p w14:paraId="28DC7032" w14:textId="77777777" w:rsidR="00D366B2" w:rsidRPr="00B36CC9" w:rsidRDefault="00D366B2" w:rsidP="00D366B2">
            <w:pPr>
              <w:spacing w:after="0" w:line="240" w:lineRule="auto"/>
              <w:rPr>
                <w:rFonts w:ascii="Calibri" w:eastAsia="Times New Roman" w:hAnsi="Calibri" w:cs="Calibri"/>
                <w:b/>
                <w:bCs/>
                <w:color w:val="000000"/>
                <w:kern w:val="0"/>
                <w:sz w:val="22"/>
                <w:szCs w:val="22"/>
                <w14:ligatures w14:val="none"/>
              </w:rPr>
            </w:pPr>
            <w:r w:rsidRPr="00B36CC9">
              <w:rPr>
                <w:rFonts w:ascii="Calibri" w:eastAsia="Times New Roman" w:hAnsi="Calibri" w:cs="Calibri"/>
                <w:b/>
                <w:bCs/>
                <w:color w:val="000000"/>
                <w:kern w:val="0"/>
                <w:sz w:val="22"/>
                <w:szCs w:val="22"/>
                <w14:ligatures w14:val="none"/>
              </w:rPr>
              <w:t>D</w:t>
            </w:r>
          </w:p>
        </w:tc>
        <w:tc>
          <w:tcPr>
            <w:tcW w:w="4597" w:type="pct"/>
            <w:tcBorders>
              <w:top w:val="nil"/>
              <w:left w:val="nil"/>
              <w:bottom w:val="single" w:sz="8" w:space="0" w:color="000000"/>
              <w:right w:val="single" w:sz="8" w:space="0" w:color="000000"/>
            </w:tcBorders>
            <w:shd w:val="clear" w:color="auto" w:fill="auto"/>
            <w:vAlign w:val="center"/>
            <w:hideMark/>
          </w:tcPr>
          <w:p w14:paraId="2BC8E6D0" w14:textId="77777777" w:rsidR="00D366B2" w:rsidRPr="00B36CC9" w:rsidRDefault="00D366B2" w:rsidP="00D366B2">
            <w:pPr>
              <w:spacing w:after="0" w:line="240" w:lineRule="auto"/>
              <w:rPr>
                <w:rFonts w:ascii="Calibri" w:eastAsia="Times New Roman" w:hAnsi="Calibri" w:cs="Calibri"/>
                <w:color w:val="FF0000"/>
                <w:kern w:val="0"/>
                <w:sz w:val="22"/>
                <w:szCs w:val="22"/>
                <w14:ligatures w14:val="none"/>
              </w:rPr>
            </w:pPr>
            <w:r w:rsidRPr="00B36CC9">
              <w:rPr>
                <w:rFonts w:ascii="Calibri" w:eastAsia="Times New Roman" w:hAnsi="Calibri" w:cs="Calibri"/>
                <w:color w:val="FF0000"/>
                <w:kern w:val="0"/>
                <w:sz w:val="22"/>
                <w:szCs w:val="22"/>
                <w14:ligatures w14:val="none"/>
              </w:rPr>
              <w:t>Small livestock raising (sheep, goats</w:t>
            </w:r>
            <w:proofErr w:type="gramStart"/>
            <w:r w:rsidRPr="00B36CC9">
              <w:rPr>
                <w:rFonts w:ascii="Calibri" w:eastAsia="Times New Roman" w:hAnsi="Calibri" w:cs="Calibri"/>
                <w:color w:val="FF0000"/>
                <w:kern w:val="0"/>
                <w:sz w:val="22"/>
                <w:szCs w:val="22"/>
                <w14:ligatures w14:val="none"/>
              </w:rPr>
              <w:t>, )</w:t>
            </w:r>
            <w:proofErr w:type="gramEnd"/>
            <w:r w:rsidRPr="00B36CC9">
              <w:rPr>
                <w:rFonts w:ascii="Calibri" w:eastAsia="Times New Roman" w:hAnsi="Calibri" w:cs="Calibri"/>
                <w:color w:val="FF0000"/>
                <w:kern w:val="0"/>
                <w:sz w:val="22"/>
                <w:szCs w:val="22"/>
                <w14:ligatures w14:val="none"/>
              </w:rPr>
              <w:t xml:space="preserve"> &amp; processing of milk/meat</w:t>
            </w:r>
          </w:p>
        </w:tc>
      </w:tr>
      <w:tr w:rsidR="00D366B2" w:rsidRPr="00B36CC9" w14:paraId="61F78E0C" w14:textId="77777777" w:rsidTr="00B36CC9">
        <w:trPr>
          <w:trHeight w:val="216"/>
        </w:trPr>
        <w:tc>
          <w:tcPr>
            <w:tcW w:w="403" w:type="pct"/>
            <w:tcBorders>
              <w:top w:val="nil"/>
              <w:left w:val="single" w:sz="8" w:space="0" w:color="000000"/>
              <w:bottom w:val="single" w:sz="8" w:space="0" w:color="000000"/>
              <w:right w:val="single" w:sz="8" w:space="0" w:color="auto"/>
            </w:tcBorders>
            <w:shd w:val="clear" w:color="auto" w:fill="auto"/>
            <w:vAlign w:val="center"/>
            <w:hideMark/>
          </w:tcPr>
          <w:p w14:paraId="4B7A5518" w14:textId="77777777" w:rsidR="00D366B2" w:rsidRPr="00B36CC9" w:rsidRDefault="00D366B2" w:rsidP="00D366B2">
            <w:pPr>
              <w:spacing w:after="0" w:line="240" w:lineRule="auto"/>
              <w:rPr>
                <w:rFonts w:ascii="Calibri" w:eastAsia="Times New Roman" w:hAnsi="Calibri" w:cs="Calibri"/>
                <w:b/>
                <w:bCs/>
                <w:color w:val="000000"/>
                <w:kern w:val="0"/>
                <w:sz w:val="22"/>
                <w:szCs w:val="22"/>
                <w14:ligatures w14:val="none"/>
              </w:rPr>
            </w:pPr>
            <w:r w:rsidRPr="00B36CC9">
              <w:rPr>
                <w:rFonts w:ascii="Calibri" w:eastAsia="Times New Roman" w:hAnsi="Calibri" w:cs="Calibri"/>
                <w:b/>
                <w:bCs/>
                <w:color w:val="000000"/>
                <w:kern w:val="0"/>
                <w:sz w:val="22"/>
                <w:szCs w:val="22"/>
                <w14:ligatures w14:val="none"/>
              </w:rPr>
              <w:t>E</w:t>
            </w:r>
          </w:p>
        </w:tc>
        <w:tc>
          <w:tcPr>
            <w:tcW w:w="4597" w:type="pct"/>
            <w:tcBorders>
              <w:top w:val="nil"/>
              <w:left w:val="nil"/>
              <w:bottom w:val="single" w:sz="8" w:space="0" w:color="000000"/>
              <w:right w:val="single" w:sz="8" w:space="0" w:color="000000"/>
            </w:tcBorders>
            <w:shd w:val="clear" w:color="auto" w:fill="auto"/>
            <w:vAlign w:val="center"/>
            <w:hideMark/>
          </w:tcPr>
          <w:p w14:paraId="2F1F61CC" w14:textId="77777777" w:rsidR="00D366B2" w:rsidRPr="00B36CC9" w:rsidRDefault="00D366B2" w:rsidP="00D366B2">
            <w:pPr>
              <w:spacing w:after="0" w:line="240" w:lineRule="auto"/>
              <w:rPr>
                <w:rFonts w:ascii="Calibri" w:eastAsia="Times New Roman" w:hAnsi="Calibri" w:cs="Calibri"/>
                <w:color w:val="FF0000"/>
                <w:kern w:val="0"/>
                <w:sz w:val="22"/>
                <w:szCs w:val="22"/>
                <w14:ligatures w14:val="none"/>
              </w:rPr>
            </w:pPr>
            <w:r w:rsidRPr="00B36CC9">
              <w:rPr>
                <w:rFonts w:ascii="Calibri" w:eastAsia="Times New Roman" w:hAnsi="Calibri" w:cs="Calibri"/>
                <w:color w:val="FF0000"/>
                <w:kern w:val="0"/>
                <w:sz w:val="22"/>
                <w:szCs w:val="22"/>
                <w14:ligatures w14:val="none"/>
              </w:rPr>
              <w:t xml:space="preserve">Poultry and other small animals </w:t>
            </w:r>
            <w:proofErr w:type="gramStart"/>
            <w:r w:rsidRPr="00B36CC9">
              <w:rPr>
                <w:rFonts w:ascii="Calibri" w:eastAsia="Times New Roman" w:hAnsi="Calibri" w:cs="Calibri"/>
                <w:color w:val="FF0000"/>
                <w:kern w:val="0"/>
                <w:sz w:val="22"/>
                <w:szCs w:val="22"/>
                <w14:ligatures w14:val="none"/>
              </w:rPr>
              <w:t>raising</w:t>
            </w:r>
            <w:proofErr w:type="gramEnd"/>
            <w:r w:rsidRPr="00B36CC9">
              <w:rPr>
                <w:rFonts w:ascii="Calibri" w:eastAsia="Times New Roman" w:hAnsi="Calibri" w:cs="Calibri"/>
                <w:color w:val="FF0000"/>
                <w:kern w:val="0"/>
                <w:sz w:val="22"/>
                <w:szCs w:val="22"/>
                <w14:ligatures w14:val="none"/>
              </w:rPr>
              <w:t xml:space="preserve"> (</w:t>
            </w:r>
            <w:proofErr w:type="gramStart"/>
            <w:r w:rsidRPr="00B36CC9">
              <w:rPr>
                <w:rFonts w:ascii="Calibri" w:eastAsia="Times New Roman" w:hAnsi="Calibri" w:cs="Calibri"/>
                <w:color w:val="FF0000"/>
                <w:kern w:val="0"/>
                <w:sz w:val="22"/>
                <w:szCs w:val="22"/>
                <w14:ligatures w14:val="none"/>
              </w:rPr>
              <w:t>chickens, ..</w:t>
            </w:r>
            <w:proofErr w:type="gramEnd"/>
            <w:r w:rsidRPr="00B36CC9">
              <w:rPr>
                <w:rFonts w:ascii="Calibri" w:eastAsia="Times New Roman" w:hAnsi="Calibri" w:cs="Calibri"/>
                <w:color w:val="FF0000"/>
                <w:kern w:val="0"/>
                <w:sz w:val="22"/>
                <w:szCs w:val="22"/>
                <w14:ligatures w14:val="none"/>
              </w:rPr>
              <w:t xml:space="preserve">) &amp; </w:t>
            </w:r>
            <w:proofErr w:type="gramStart"/>
            <w:r w:rsidRPr="00B36CC9">
              <w:rPr>
                <w:rFonts w:ascii="Calibri" w:eastAsia="Times New Roman" w:hAnsi="Calibri" w:cs="Calibri"/>
                <w:color w:val="FF0000"/>
                <w:kern w:val="0"/>
                <w:sz w:val="22"/>
                <w:szCs w:val="22"/>
                <w14:ligatures w14:val="none"/>
              </w:rPr>
              <w:t>processing of</w:t>
            </w:r>
            <w:proofErr w:type="gramEnd"/>
            <w:r w:rsidRPr="00B36CC9">
              <w:rPr>
                <w:rFonts w:ascii="Calibri" w:eastAsia="Times New Roman" w:hAnsi="Calibri" w:cs="Calibri"/>
                <w:color w:val="FF0000"/>
                <w:kern w:val="0"/>
                <w:sz w:val="22"/>
                <w:szCs w:val="22"/>
                <w14:ligatures w14:val="none"/>
              </w:rPr>
              <w:t xml:space="preserve"> eggs and/or meat</w:t>
            </w:r>
          </w:p>
        </w:tc>
      </w:tr>
      <w:tr w:rsidR="00D366B2" w:rsidRPr="00B36CC9" w14:paraId="4045E7B4" w14:textId="77777777" w:rsidTr="00B36CC9">
        <w:trPr>
          <w:trHeight w:val="216"/>
        </w:trPr>
        <w:tc>
          <w:tcPr>
            <w:tcW w:w="403" w:type="pct"/>
            <w:tcBorders>
              <w:top w:val="nil"/>
              <w:left w:val="single" w:sz="8" w:space="0" w:color="000000"/>
              <w:bottom w:val="single" w:sz="8" w:space="0" w:color="000000"/>
              <w:right w:val="single" w:sz="8" w:space="0" w:color="auto"/>
            </w:tcBorders>
            <w:shd w:val="clear" w:color="auto" w:fill="auto"/>
            <w:vAlign w:val="center"/>
            <w:hideMark/>
          </w:tcPr>
          <w:p w14:paraId="71115260" w14:textId="77777777" w:rsidR="00D366B2" w:rsidRPr="00B36CC9" w:rsidRDefault="00D366B2" w:rsidP="00D366B2">
            <w:pPr>
              <w:spacing w:after="0" w:line="240" w:lineRule="auto"/>
              <w:rPr>
                <w:rFonts w:ascii="Calibri" w:eastAsia="Times New Roman" w:hAnsi="Calibri" w:cs="Calibri"/>
                <w:b/>
                <w:bCs/>
                <w:color w:val="000000"/>
                <w:kern w:val="0"/>
                <w:sz w:val="22"/>
                <w:szCs w:val="22"/>
                <w14:ligatures w14:val="none"/>
              </w:rPr>
            </w:pPr>
            <w:r w:rsidRPr="00B36CC9">
              <w:rPr>
                <w:rFonts w:ascii="Calibri" w:eastAsia="Times New Roman" w:hAnsi="Calibri" w:cs="Calibri"/>
                <w:b/>
                <w:bCs/>
                <w:color w:val="000000"/>
                <w:kern w:val="0"/>
                <w:sz w:val="22"/>
                <w:szCs w:val="22"/>
                <w14:ligatures w14:val="none"/>
              </w:rPr>
              <w:t>F</w:t>
            </w:r>
          </w:p>
        </w:tc>
        <w:tc>
          <w:tcPr>
            <w:tcW w:w="4597" w:type="pct"/>
            <w:tcBorders>
              <w:top w:val="nil"/>
              <w:left w:val="nil"/>
              <w:bottom w:val="single" w:sz="8" w:space="0" w:color="000000"/>
              <w:right w:val="single" w:sz="8" w:space="0" w:color="000000"/>
            </w:tcBorders>
            <w:shd w:val="clear" w:color="auto" w:fill="auto"/>
            <w:vAlign w:val="center"/>
            <w:hideMark/>
          </w:tcPr>
          <w:p w14:paraId="40921BEB" w14:textId="77777777" w:rsidR="00D366B2" w:rsidRPr="00B36CC9" w:rsidRDefault="00D366B2" w:rsidP="00D366B2">
            <w:pPr>
              <w:spacing w:after="0" w:line="240" w:lineRule="auto"/>
              <w:rPr>
                <w:rFonts w:ascii="Calibri" w:eastAsia="Times New Roman" w:hAnsi="Calibri" w:cs="Calibri"/>
                <w:color w:val="000000"/>
                <w:kern w:val="0"/>
                <w:sz w:val="22"/>
                <w:szCs w:val="22"/>
                <w14:ligatures w14:val="none"/>
              </w:rPr>
            </w:pPr>
            <w:r w:rsidRPr="00B36CC9">
              <w:rPr>
                <w:rFonts w:ascii="Calibri" w:eastAsia="Times New Roman" w:hAnsi="Calibri" w:cs="Calibri"/>
                <w:color w:val="000000"/>
                <w:kern w:val="0"/>
                <w:sz w:val="22"/>
                <w:szCs w:val="22"/>
                <w14:ligatures w14:val="none"/>
              </w:rPr>
              <w:t>Fishing or Fishpond culture</w:t>
            </w:r>
          </w:p>
        </w:tc>
      </w:tr>
      <w:tr w:rsidR="00D366B2" w:rsidRPr="00B36CC9" w14:paraId="4D0620EE" w14:textId="77777777" w:rsidTr="00B36CC9">
        <w:trPr>
          <w:trHeight w:val="216"/>
        </w:trPr>
        <w:tc>
          <w:tcPr>
            <w:tcW w:w="403" w:type="pct"/>
            <w:tcBorders>
              <w:top w:val="nil"/>
              <w:left w:val="single" w:sz="8" w:space="0" w:color="000000"/>
              <w:bottom w:val="single" w:sz="8" w:space="0" w:color="000000"/>
              <w:right w:val="single" w:sz="8" w:space="0" w:color="auto"/>
            </w:tcBorders>
            <w:shd w:val="clear" w:color="auto" w:fill="auto"/>
            <w:vAlign w:val="center"/>
            <w:hideMark/>
          </w:tcPr>
          <w:p w14:paraId="54D6BC5B" w14:textId="77777777" w:rsidR="00D366B2" w:rsidRPr="00B36CC9" w:rsidRDefault="00D366B2" w:rsidP="00D366B2">
            <w:pPr>
              <w:spacing w:after="0" w:line="240" w:lineRule="auto"/>
              <w:rPr>
                <w:rFonts w:ascii="Calibri" w:eastAsia="Times New Roman" w:hAnsi="Calibri" w:cs="Calibri"/>
                <w:b/>
                <w:bCs/>
                <w:color w:val="000000"/>
                <w:kern w:val="0"/>
                <w:sz w:val="22"/>
                <w:szCs w:val="22"/>
                <w14:ligatures w14:val="none"/>
              </w:rPr>
            </w:pPr>
            <w:r w:rsidRPr="00B36CC9">
              <w:rPr>
                <w:rFonts w:ascii="Calibri" w:eastAsia="Times New Roman" w:hAnsi="Calibri" w:cs="Calibri"/>
                <w:b/>
                <w:bCs/>
                <w:color w:val="000000"/>
                <w:kern w:val="0"/>
                <w:sz w:val="22"/>
                <w:szCs w:val="22"/>
                <w14:ligatures w14:val="none"/>
              </w:rPr>
              <w:t>G</w:t>
            </w:r>
          </w:p>
        </w:tc>
        <w:tc>
          <w:tcPr>
            <w:tcW w:w="4597" w:type="pct"/>
            <w:tcBorders>
              <w:top w:val="nil"/>
              <w:left w:val="nil"/>
              <w:bottom w:val="single" w:sz="8" w:space="0" w:color="000000"/>
              <w:right w:val="single" w:sz="8" w:space="0" w:color="000000"/>
            </w:tcBorders>
            <w:shd w:val="clear" w:color="auto" w:fill="auto"/>
            <w:vAlign w:val="center"/>
            <w:hideMark/>
          </w:tcPr>
          <w:p w14:paraId="4D04D257" w14:textId="77777777" w:rsidR="00D366B2" w:rsidRPr="00B36CC9" w:rsidRDefault="00D366B2" w:rsidP="00D366B2">
            <w:pPr>
              <w:spacing w:after="0" w:line="240" w:lineRule="auto"/>
              <w:rPr>
                <w:rFonts w:ascii="Calibri" w:eastAsia="Times New Roman" w:hAnsi="Calibri" w:cs="Calibri"/>
                <w:color w:val="000000"/>
                <w:kern w:val="0"/>
                <w:sz w:val="22"/>
                <w:szCs w:val="22"/>
                <w14:ligatures w14:val="none"/>
              </w:rPr>
            </w:pPr>
            <w:r w:rsidRPr="00B36CC9">
              <w:rPr>
                <w:rFonts w:ascii="Calibri" w:eastAsia="Times New Roman" w:hAnsi="Calibri" w:cs="Calibri"/>
                <w:color w:val="000000"/>
                <w:kern w:val="0"/>
                <w:sz w:val="22"/>
                <w:szCs w:val="22"/>
                <w14:ligatures w14:val="none"/>
              </w:rPr>
              <w:t xml:space="preserve">Non-farm economic activities (running a small business, self-employment, buy-and-sell) </w:t>
            </w:r>
          </w:p>
        </w:tc>
      </w:tr>
      <w:tr w:rsidR="00D366B2" w:rsidRPr="00B36CC9" w14:paraId="50FADD1D" w14:textId="77777777" w:rsidTr="00B36CC9">
        <w:trPr>
          <w:trHeight w:val="420"/>
        </w:trPr>
        <w:tc>
          <w:tcPr>
            <w:tcW w:w="403" w:type="pct"/>
            <w:tcBorders>
              <w:top w:val="nil"/>
              <w:left w:val="single" w:sz="8" w:space="0" w:color="000000"/>
              <w:bottom w:val="single" w:sz="8" w:space="0" w:color="000000"/>
              <w:right w:val="single" w:sz="8" w:space="0" w:color="auto"/>
            </w:tcBorders>
            <w:shd w:val="clear" w:color="auto" w:fill="auto"/>
            <w:vAlign w:val="center"/>
            <w:hideMark/>
          </w:tcPr>
          <w:p w14:paraId="7F2A35AE" w14:textId="77777777" w:rsidR="00D366B2" w:rsidRPr="00B36CC9" w:rsidRDefault="00D366B2" w:rsidP="00D366B2">
            <w:pPr>
              <w:spacing w:after="0" w:line="240" w:lineRule="auto"/>
              <w:rPr>
                <w:rFonts w:ascii="Calibri" w:eastAsia="Times New Roman" w:hAnsi="Calibri" w:cs="Calibri"/>
                <w:b/>
                <w:bCs/>
                <w:color w:val="000000"/>
                <w:kern w:val="0"/>
                <w:sz w:val="22"/>
                <w:szCs w:val="22"/>
                <w14:ligatures w14:val="none"/>
              </w:rPr>
            </w:pPr>
            <w:r w:rsidRPr="00B36CC9">
              <w:rPr>
                <w:rFonts w:ascii="Calibri" w:eastAsia="Times New Roman" w:hAnsi="Calibri" w:cs="Calibri"/>
                <w:b/>
                <w:bCs/>
                <w:color w:val="000000"/>
                <w:kern w:val="0"/>
                <w:sz w:val="22"/>
                <w:szCs w:val="22"/>
                <w14:ligatures w14:val="none"/>
              </w:rPr>
              <w:t>H</w:t>
            </w:r>
          </w:p>
        </w:tc>
        <w:tc>
          <w:tcPr>
            <w:tcW w:w="4597" w:type="pct"/>
            <w:tcBorders>
              <w:top w:val="nil"/>
              <w:left w:val="nil"/>
              <w:bottom w:val="single" w:sz="8" w:space="0" w:color="000000"/>
              <w:right w:val="single" w:sz="8" w:space="0" w:color="000000"/>
            </w:tcBorders>
            <w:shd w:val="clear" w:color="auto" w:fill="auto"/>
            <w:vAlign w:val="center"/>
            <w:hideMark/>
          </w:tcPr>
          <w:p w14:paraId="115A51A5" w14:textId="77777777" w:rsidR="00D366B2" w:rsidRPr="00B36CC9" w:rsidRDefault="00D366B2" w:rsidP="00D366B2">
            <w:pPr>
              <w:spacing w:after="0" w:line="240" w:lineRule="auto"/>
              <w:rPr>
                <w:rFonts w:ascii="Calibri" w:eastAsia="Times New Roman" w:hAnsi="Calibri" w:cs="Calibri"/>
                <w:color w:val="000000"/>
                <w:kern w:val="0"/>
                <w:sz w:val="22"/>
                <w:szCs w:val="22"/>
                <w14:ligatures w14:val="none"/>
              </w:rPr>
            </w:pPr>
            <w:r w:rsidRPr="00B36CC9">
              <w:rPr>
                <w:rFonts w:ascii="Calibri" w:eastAsia="Times New Roman" w:hAnsi="Calibri" w:cs="Calibri"/>
                <w:color w:val="000000"/>
                <w:kern w:val="0"/>
                <w:sz w:val="22"/>
                <w:szCs w:val="22"/>
                <w14:ligatures w14:val="none"/>
              </w:rPr>
              <w:t>Wage and salary employment (work that is paid for in cash or in-kind, including both agriculture and other wage work)</w:t>
            </w:r>
          </w:p>
        </w:tc>
      </w:tr>
      <w:tr w:rsidR="00D366B2" w:rsidRPr="00B36CC9" w14:paraId="66A35EFD" w14:textId="77777777" w:rsidTr="00B36CC9">
        <w:trPr>
          <w:trHeight w:val="216"/>
        </w:trPr>
        <w:tc>
          <w:tcPr>
            <w:tcW w:w="403" w:type="pct"/>
            <w:tcBorders>
              <w:top w:val="nil"/>
              <w:left w:val="single" w:sz="8" w:space="0" w:color="000000"/>
              <w:bottom w:val="single" w:sz="8" w:space="0" w:color="000000"/>
              <w:right w:val="single" w:sz="8" w:space="0" w:color="auto"/>
            </w:tcBorders>
            <w:shd w:val="clear" w:color="auto" w:fill="auto"/>
            <w:vAlign w:val="center"/>
            <w:hideMark/>
          </w:tcPr>
          <w:p w14:paraId="430187E3" w14:textId="77777777" w:rsidR="00D366B2" w:rsidRPr="00B36CC9" w:rsidRDefault="00D366B2" w:rsidP="00D366B2">
            <w:pPr>
              <w:spacing w:after="0" w:line="240" w:lineRule="auto"/>
              <w:rPr>
                <w:rFonts w:ascii="Calibri" w:eastAsia="Times New Roman" w:hAnsi="Calibri" w:cs="Calibri"/>
                <w:b/>
                <w:bCs/>
                <w:color w:val="000000"/>
                <w:kern w:val="0"/>
                <w:sz w:val="22"/>
                <w:szCs w:val="22"/>
                <w14:ligatures w14:val="none"/>
              </w:rPr>
            </w:pPr>
            <w:r w:rsidRPr="00B36CC9">
              <w:rPr>
                <w:rFonts w:ascii="Calibri" w:eastAsia="Times New Roman" w:hAnsi="Calibri" w:cs="Calibri"/>
                <w:b/>
                <w:bCs/>
                <w:color w:val="000000"/>
                <w:kern w:val="0"/>
                <w:sz w:val="22"/>
                <w:szCs w:val="22"/>
                <w14:ligatures w14:val="none"/>
              </w:rPr>
              <w:t>I</w:t>
            </w:r>
          </w:p>
        </w:tc>
        <w:tc>
          <w:tcPr>
            <w:tcW w:w="4597" w:type="pct"/>
            <w:tcBorders>
              <w:top w:val="nil"/>
              <w:left w:val="nil"/>
              <w:bottom w:val="single" w:sz="8" w:space="0" w:color="000000"/>
              <w:right w:val="single" w:sz="8" w:space="0" w:color="000000"/>
            </w:tcBorders>
            <w:shd w:val="clear" w:color="auto" w:fill="auto"/>
            <w:vAlign w:val="center"/>
            <w:hideMark/>
          </w:tcPr>
          <w:p w14:paraId="2CC6EDF3" w14:textId="77777777" w:rsidR="00D366B2" w:rsidRPr="00B36CC9" w:rsidRDefault="00D366B2" w:rsidP="00D366B2">
            <w:pPr>
              <w:spacing w:after="0" w:line="240" w:lineRule="auto"/>
              <w:rPr>
                <w:rFonts w:ascii="Calibri" w:eastAsia="Times New Roman" w:hAnsi="Calibri" w:cs="Calibri"/>
                <w:color w:val="000000"/>
                <w:kern w:val="0"/>
                <w:sz w:val="22"/>
                <w:szCs w:val="22"/>
                <w14:ligatures w14:val="none"/>
              </w:rPr>
            </w:pPr>
            <w:r w:rsidRPr="00B36CC9">
              <w:rPr>
                <w:rFonts w:ascii="Calibri" w:eastAsia="Times New Roman" w:hAnsi="Calibri" w:cs="Calibri"/>
                <w:color w:val="000000"/>
                <w:kern w:val="0"/>
                <w:sz w:val="22"/>
                <w:szCs w:val="22"/>
                <w14:ligatures w14:val="none"/>
              </w:rPr>
              <w:t>Large, occasional household purchases (bicycles, land, transport vehicles)</w:t>
            </w:r>
          </w:p>
        </w:tc>
      </w:tr>
      <w:tr w:rsidR="00D366B2" w:rsidRPr="00B36CC9" w14:paraId="724B5241" w14:textId="77777777" w:rsidTr="00B36CC9">
        <w:trPr>
          <w:trHeight w:val="216"/>
        </w:trPr>
        <w:tc>
          <w:tcPr>
            <w:tcW w:w="403" w:type="pct"/>
            <w:tcBorders>
              <w:top w:val="nil"/>
              <w:left w:val="single" w:sz="8" w:space="0" w:color="000000"/>
              <w:bottom w:val="single" w:sz="8" w:space="0" w:color="000000"/>
              <w:right w:val="single" w:sz="8" w:space="0" w:color="auto"/>
            </w:tcBorders>
            <w:shd w:val="clear" w:color="auto" w:fill="auto"/>
            <w:vAlign w:val="center"/>
            <w:hideMark/>
          </w:tcPr>
          <w:p w14:paraId="247FF657" w14:textId="77777777" w:rsidR="00D366B2" w:rsidRPr="00B36CC9" w:rsidRDefault="00D366B2" w:rsidP="00D366B2">
            <w:pPr>
              <w:spacing w:after="0" w:line="240" w:lineRule="auto"/>
              <w:rPr>
                <w:rFonts w:ascii="Calibri" w:eastAsia="Times New Roman" w:hAnsi="Calibri" w:cs="Calibri"/>
                <w:b/>
                <w:bCs/>
                <w:color w:val="000000"/>
                <w:kern w:val="0"/>
                <w:sz w:val="22"/>
                <w:szCs w:val="22"/>
                <w14:ligatures w14:val="none"/>
              </w:rPr>
            </w:pPr>
            <w:r w:rsidRPr="00B36CC9">
              <w:rPr>
                <w:rFonts w:ascii="Calibri" w:eastAsia="Times New Roman" w:hAnsi="Calibri" w:cs="Calibri"/>
                <w:b/>
                <w:bCs/>
                <w:color w:val="000000"/>
                <w:kern w:val="0"/>
                <w:sz w:val="22"/>
                <w:szCs w:val="22"/>
                <w14:ligatures w14:val="none"/>
              </w:rPr>
              <w:t>J</w:t>
            </w:r>
          </w:p>
        </w:tc>
        <w:tc>
          <w:tcPr>
            <w:tcW w:w="4597" w:type="pct"/>
            <w:tcBorders>
              <w:top w:val="nil"/>
              <w:left w:val="nil"/>
              <w:bottom w:val="single" w:sz="8" w:space="0" w:color="000000"/>
              <w:right w:val="single" w:sz="8" w:space="0" w:color="000000"/>
            </w:tcBorders>
            <w:shd w:val="clear" w:color="auto" w:fill="auto"/>
            <w:vAlign w:val="center"/>
            <w:hideMark/>
          </w:tcPr>
          <w:p w14:paraId="5C1A26B2" w14:textId="77777777" w:rsidR="00D366B2" w:rsidRPr="00B36CC9" w:rsidRDefault="00D366B2" w:rsidP="00D366B2">
            <w:pPr>
              <w:spacing w:after="0" w:line="240" w:lineRule="auto"/>
              <w:rPr>
                <w:rFonts w:ascii="Calibri" w:eastAsia="Times New Roman" w:hAnsi="Calibri" w:cs="Calibri"/>
                <w:color w:val="000000"/>
                <w:kern w:val="0"/>
                <w:sz w:val="22"/>
                <w:szCs w:val="22"/>
                <w14:ligatures w14:val="none"/>
              </w:rPr>
            </w:pPr>
            <w:r w:rsidRPr="00B36CC9">
              <w:rPr>
                <w:rFonts w:ascii="Calibri" w:eastAsia="Times New Roman" w:hAnsi="Calibri" w:cs="Calibri"/>
                <w:color w:val="000000"/>
                <w:kern w:val="0"/>
                <w:sz w:val="22"/>
                <w:szCs w:val="22"/>
                <w14:ligatures w14:val="none"/>
              </w:rPr>
              <w:t>Routine household purchases (food for daily consumption / other household needs)</w:t>
            </w:r>
          </w:p>
        </w:tc>
      </w:tr>
    </w:tbl>
    <w:p w14:paraId="1EBFE8E9" w14:textId="5358CAA9" w:rsidR="00AF4DAF" w:rsidRDefault="00AF4DAF" w:rsidP="000E6744">
      <w:pPr>
        <w:spacing w:after="0" w:line="240" w:lineRule="auto"/>
        <w:contextualSpacing/>
        <w:rPr>
          <w:rFonts w:ascii="Arial" w:hAnsi="Arial" w:cs="Arial"/>
          <w:b/>
          <w:bCs/>
        </w:rPr>
      </w:pPr>
    </w:p>
    <w:p w14:paraId="3C7F4752" w14:textId="77777777" w:rsidR="00526127" w:rsidRDefault="00526127" w:rsidP="000E6744">
      <w:pPr>
        <w:spacing w:after="0" w:line="240" w:lineRule="auto"/>
        <w:contextualSpacing/>
        <w:rPr>
          <w:ins w:id="665" w:author="Porter, Maria - (mariaporter)" w:date="2025-06-22T23:06:00Z" w16du:dateUtc="2025-06-23T06:06:00Z"/>
          <w:rFonts w:ascii="Arial" w:hAnsi="Arial" w:cs="Arial"/>
          <w:color w:val="FF0000"/>
        </w:rPr>
      </w:pPr>
    </w:p>
    <w:p w14:paraId="0892AF05" w14:textId="77777777" w:rsidR="00526127" w:rsidRDefault="00526127" w:rsidP="000E6744">
      <w:pPr>
        <w:spacing w:after="0" w:line="240" w:lineRule="auto"/>
        <w:contextualSpacing/>
        <w:rPr>
          <w:ins w:id="666" w:author="Porter, Maria - (mariaporter)" w:date="2025-06-22T23:06:00Z" w16du:dateUtc="2025-06-23T06:06:00Z"/>
          <w:rFonts w:ascii="Arial" w:hAnsi="Arial" w:cs="Arial"/>
          <w:color w:val="FF0000"/>
        </w:rPr>
      </w:pPr>
    </w:p>
    <w:p w14:paraId="6F319C5F" w14:textId="77777777" w:rsidR="00526127" w:rsidRDefault="00526127" w:rsidP="000E6744">
      <w:pPr>
        <w:spacing w:after="0" w:line="240" w:lineRule="auto"/>
        <w:contextualSpacing/>
        <w:rPr>
          <w:ins w:id="667" w:author="Porter, Maria - (mariaporter)" w:date="2025-06-22T23:06:00Z" w16du:dateUtc="2025-06-23T06:06:00Z"/>
          <w:rFonts w:ascii="Arial" w:hAnsi="Arial" w:cs="Arial"/>
          <w:color w:val="FF0000"/>
        </w:rPr>
      </w:pPr>
    </w:p>
    <w:p w14:paraId="20522BFA" w14:textId="77777777" w:rsidR="00526127" w:rsidRDefault="00526127" w:rsidP="000E6744">
      <w:pPr>
        <w:spacing w:after="0" w:line="240" w:lineRule="auto"/>
        <w:contextualSpacing/>
        <w:rPr>
          <w:ins w:id="668" w:author="Porter, Maria - (mariaporter)" w:date="2025-06-22T23:06:00Z" w16du:dateUtc="2025-06-23T06:06:00Z"/>
          <w:rFonts w:ascii="Arial" w:hAnsi="Arial" w:cs="Arial"/>
          <w:color w:val="FF0000"/>
        </w:rPr>
      </w:pPr>
    </w:p>
    <w:p w14:paraId="006BCC2B" w14:textId="77777777" w:rsidR="00526127" w:rsidRDefault="00526127" w:rsidP="000E6744">
      <w:pPr>
        <w:spacing w:after="0" w:line="240" w:lineRule="auto"/>
        <w:contextualSpacing/>
        <w:rPr>
          <w:ins w:id="669" w:author="Porter, Maria - (mariaporter)" w:date="2025-06-22T23:06:00Z" w16du:dateUtc="2025-06-23T06:06:00Z"/>
          <w:rFonts w:ascii="Arial" w:hAnsi="Arial" w:cs="Arial"/>
          <w:color w:val="FF0000"/>
        </w:rPr>
      </w:pPr>
    </w:p>
    <w:p w14:paraId="38B870F8" w14:textId="77777777" w:rsidR="00526127" w:rsidRDefault="00526127" w:rsidP="000E6744">
      <w:pPr>
        <w:spacing w:after="0" w:line="240" w:lineRule="auto"/>
        <w:contextualSpacing/>
        <w:rPr>
          <w:ins w:id="670" w:author="Porter, Maria - (mariaporter)" w:date="2025-06-23T11:34:00Z" w16du:dateUtc="2025-06-23T18:34:00Z"/>
          <w:rFonts w:ascii="Arial" w:hAnsi="Arial" w:cs="Arial"/>
          <w:color w:val="FF0000"/>
        </w:rPr>
      </w:pPr>
    </w:p>
    <w:p w14:paraId="4B6C7295" w14:textId="77777777" w:rsidR="00425E7A" w:rsidRDefault="00425E7A" w:rsidP="000E6744">
      <w:pPr>
        <w:spacing w:after="0" w:line="240" w:lineRule="auto"/>
        <w:contextualSpacing/>
        <w:rPr>
          <w:ins w:id="671" w:author="Porter, Maria - (mariaporter)" w:date="2025-06-23T11:34:00Z" w16du:dateUtc="2025-06-23T18:34:00Z"/>
          <w:rFonts w:ascii="Arial" w:hAnsi="Arial" w:cs="Arial"/>
          <w:color w:val="FF0000"/>
        </w:rPr>
      </w:pPr>
    </w:p>
    <w:p w14:paraId="7E8286CC" w14:textId="77777777" w:rsidR="00425E7A" w:rsidRDefault="00425E7A" w:rsidP="000E6744">
      <w:pPr>
        <w:spacing w:after="0" w:line="240" w:lineRule="auto"/>
        <w:contextualSpacing/>
        <w:rPr>
          <w:ins w:id="672" w:author="Porter, Maria - (mariaporter)" w:date="2025-06-23T11:34:00Z" w16du:dateUtc="2025-06-23T18:34:00Z"/>
          <w:rFonts w:ascii="Arial" w:hAnsi="Arial" w:cs="Arial"/>
          <w:color w:val="FF0000"/>
        </w:rPr>
      </w:pPr>
    </w:p>
    <w:p w14:paraId="37DCF580" w14:textId="77777777" w:rsidR="00425E7A" w:rsidRDefault="00425E7A" w:rsidP="000E6744">
      <w:pPr>
        <w:spacing w:after="0" w:line="240" w:lineRule="auto"/>
        <w:contextualSpacing/>
        <w:rPr>
          <w:ins w:id="673" w:author="Porter, Maria - (mariaporter)" w:date="2025-06-23T11:34:00Z" w16du:dateUtc="2025-06-23T18:34:00Z"/>
          <w:rFonts w:ascii="Arial" w:hAnsi="Arial" w:cs="Arial"/>
          <w:color w:val="FF0000"/>
        </w:rPr>
      </w:pPr>
    </w:p>
    <w:p w14:paraId="1EB61184" w14:textId="77777777" w:rsidR="00425E7A" w:rsidRDefault="00425E7A" w:rsidP="000E6744">
      <w:pPr>
        <w:spacing w:after="0" w:line="240" w:lineRule="auto"/>
        <w:contextualSpacing/>
        <w:rPr>
          <w:ins w:id="674" w:author="Porter, Maria - (mariaporter)" w:date="2025-06-23T11:34:00Z" w16du:dateUtc="2025-06-23T18:34:00Z"/>
          <w:rFonts w:ascii="Arial" w:hAnsi="Arial" w:cs="Arial"/>
          <w:color w:val="FF0000"/>
        </w:rPr>
      </w:pPr>
    </w:p>
    <w:p w14:paraId="396C829E" w14:textId="77777777" w:rsidR="00425E7A" w:rsidRDefault="00425E7A" w:rsidP="000E6744">
      <w:pPr>
        <w:spacing w:after="0" w:line="240" w:lineRule="auto"/>
        <w:contextualSpacing/>
        <w:rPr>
          <w:ins w:id="675" w:author="Porter, Maria - (mariaporter)" w:date="2025-06-23T11:34:00Z" w16du:dateUtc="2025-06-23T18:34:00Z"/>
          <w:rFonts w:ascii="Arial" w:hAnsi="Arial" w:cs="Arial"/>
          <w:color w:val="FF0000"/>
        </w:rPr>
      </w:pPr>
    </w:p>
    <w:p w14:paraId="79363A4D" w14:textId="77777777" w:rsidR="00425E7A" w:rsidRDefault="00425E7A" w:rsidP="000E6744">
      <w:pPr>
        <w:spacing w:after="0" w:line="240" w:lineRule="auto"/>
        <w:contextualSpacing/>
        <w:rPr>
          <w:ins w:id="676" w:author="Porter, Maria - (mariaporter)" w:date="2025-06-22T23:07:00Z" w16du:dateUtc="2025-06-23T06:07:00Z"/>
          <w:rFonts w:ascii="Arial" w:hAnsi="Arial" w:cs="Arial"/>
          <w:color w:val="FF0000"/>
        </w:rPr>
      </w:pPr>
    </w:p>
    <w:p w14:paraId="7B8426A5" w14:textId="77777777" w:rsidR="00526127" w:rsidRDefault="00526127" w:rsidP="000E6744">
      <w:pPr>
        <w:spacing w:after="0" w:line="240" w:lineRule="auto"/>
        <w:contextualSpacing/>
        <w:rPr>
          <w:ins w:id="677" w:author="Porter, Maria - (mariaporter)" w:date="2025-06-22T23:07:00Z" w16du:dateUtc="2025-06-23T06:07:00Z"/>
          <w:rFonts w:ascii="Arial" w:hAnsi="Arial" w:cs="Arial"/>
          <w:color w:val="FF0000"/>
        </w:rPr>
      </w:pPr>
    </w:p>
    <w:p w14:paraId="6C126127" w14:textId="4D3179D6" w:rsidR="00D82F0D" w:rsidRPr="00D82F0D" w:rsidRDefault="006B09A1" w:rsidP="00526127">
      <w:pPr>
        <w:spacing w:after="0" w:line="240" w:lineRule="auto"/>
        <w:contextualSpacing/>
        <w:rPr>
          <w:rFonts w:ascii="Arial" w:hAnsi="Arial" w:cs="Arial"/>
        </w:rPr>
      </w:pPr>
      <w:r w:rsidRPr="006B09A1">
        <w:rPr>
          <w:rFonts w:ascii="Arial" w:hAnsi="Arial" w:cs="Arial"/>
          <w:color w:val="FF0000"/>
        </w:rPr>
        <w:t>IF SELECTED IN G2.01</w:t>
      </w:r>
      <w:r w:rsidR="00632649">
        <w:rPr>
          <w:rFonts w:ascii="Arial" w:hAnsi="Arial" w:cs="Arial"/>
          <w:color w:val="FF0000"/>
        </w:rPr>
        <w:t>:</w:t>
      </w:r>
    </w:p>
    <w:tbl>
      <w:tblPr>
        <w:tblpPr w:leftFromText="180" w:rightFromText="180" w:vertAnchor="text" w:tblpY="1"/>
        <w:tblOverlap w:val="never"/>
        <w:tblW w:w="5471" w:type="pct"/>
        <w:tblLayout w:type="fixed"/>
        <w:tblLook w:val="04A0" w:firstRow="1" w:lastRow="0" w:firstColumn="1" w:lastColumn="0" w:noHBand="0" w:noVBand="1"/>
      </w:tblPr>
      <w:tblGrid>
        <w:gridCol w:w="1219"/>
        <w:gridCol w:w="5396"/>
        <w:gridCol w:w="4849"/>
        <w:gridCol w:w="2706"/>
      </w:tblGrid>
      <w:tr w:rsidR="00632649" w:rsidRPr="00CA59CC" w14:paraId="5459DF24"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hideMark/>
          </w:tcPr>
          <w:p w14:paraId="259BBC96" w14:textId="77777777" w:rsidR="00632649" w:rsidRPr="00CA59CC" w:rsidRDefault="00632649" w:rsidP="007D484C">
            <w:pPr>
              <w:spacing w:after="0" w:line="240" w:lineRule="auto"/>
              <w:contextualSpacing/>
              <w:jc w:val="center"/>
              <w:rPr>
                <w:rFonts w:ascii="Arial" w:eastAsia="Times New Roman" w:hAnsi="Arial" w:cs="Arial"/>
                <w:b/>
                <w:bCs/>
                <w:sz w:val="20"/>
                <w:szCs w:val="20"/>
              </w:rPr>
            </w:pPr>
            <w:r w:rsidRPr="00CA59CC">
              <w:rPr>
                <w:rFonts w:ascii="Arial" w:eastAsia="Times New Roman" w:hAnsi="Arial" w:cs="Arial"/>
                <w:b/>
                <w:bCs/>
                <w:sz w:val="20"/>
                <w:szCs w:val="20"/>
              </w:rPr>
              <w:t>#</w:t>
            </w:r>
          </w:p>
        </w:tc>
        <w:tc>
          <w:tcPr>
            <w:tcW w:w="1904" w:type="pct"/>
            <w:tcBorders>
              <w:top w:val="single" w:sz="4" w:space="0" w:color="auto"/>
              <w:left w:val="nil"/>
              <w:bottom w:val="single" w:sz="4" w:space="0" w:color="auto"/>
              <w:right w:val="single" w:sz="4" w:space="0" w:color="auto"/>
            </w:tcBorders>
            <w:shd w:val="clear" w:color="auto" w:fill="auto"/>
            <w:noWrap/>
            <w:hideMark/>
          </w:tcPr>
          <w:p w14:paraId="629E7A91" w14:textId="77777777" w:rsidR="00632649" w:rsidRPr="00CA59CC" w:rsidRDefault="00632649"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Question/name</w:t>
            </w:r>
          </w:p>
        </w:tc>
        <w:tc>
          <w:tcPr>
            <w:tcW w:w="1711" w:type="pct"/>
            <w:tcBorders>
              <w:top w:val="single" w:sz="4" w:space="0" w:color="auto"/>
              <w:left w:val="nil"/>
              <w:bottom w:val="single" w:sz="4" w:space="0" w:color="auto"/>
              <w:right w:val="single" w:sz="4" w:space="0" w:color="auto"/>
            </w:tcBorders>
            <w:shd w:val="clear" w:color="auto" w:fill="auto"/>
            <w:noWrap/>
            <w:hideMark/>
          </w:tcPr>
          <w:p w14:paraId="74D0EFBA" w14:textId="77777777" w:rsidR="00632649" w:rsidRPr="00CA59CC" w:rsidRDefault="00632649"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Response options</w:t>
            </w:r>
          </w:p>
        </w:tc>
        <w:tc>
          <w:tcPr>
            <w:tcW w:w="955" w:type="pct"/>
            <w:tcBorders>
              <w:top w:val="single" w:sz="4" w:space="0" w:color="auto"/>
              <w:left w:val="nil"/>
              <w:bottom w:val="single" w:sz="4" w:space="0" w:color="auto"/>
              <w:right w:val="single" w:sz="4" w:space="0" w:color="auto"/>
            </w:tcBorders>
            <w:shd w:val="clear" w:color="auto" w:fill="auto"/>
            <w:noWrap/>
            <w:hideMark/>
          </w:tcPr>
          <w:p w14:paraId="0E89B7B9" w14:textId="77777777" w:rsidR="00632649" w:rsidRPr="00CA59CC" w:rsidRDefault="00632649"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CAPI notes</w:t>
            </w:r>
          </w:p>
        </w:tc>
      </w:tr>
      <w:tr w:rsidR="00632649" w:rsidRPr="00CA59CC" w14:paraId="5A1FDC60"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2A5BC52F" w14:textId="6624162A" w:rsidR="00632649" w:rsidRPr="00CA59CC" w:rsidRDefault="00632649" w:rsidP="007D484C">
            <w:pPr>
              <w:spacing w:after="0" w:line="240" w:lineRule="auto"/>
              <w:contextualSpacing/>
              <w:jc w:val="center"/>
              <w:rPr>
                <w:rFonts w:ascii="Arial" w:eastAsia="Times New Roman" w:hAnsi="Arial" w:cs="Arial"/>
                <w:b/>
                <w:bCs/>
                <w:sz w:val="20"/>
                <w:szCs w:val="20"/>
              </w:rPr>
            </w:pPr>
            <w:r>
              <w:rPr>
                <w:rFonts w:ascii="Arial" w:hAnsi="Arial" w:cs="Arial"/>
              </w:rPr>
              <w:t>G2.02.</w:t>
            </w:r>
          </w:p>
        </w:tc>
        <w:tc>
          <w:tcPr>
            <w:tcW w:w="1904" w:type="pct"/>
            <w:tcBorders>
              <w:top w:val="single" w:sz="4" w:space="0" w:color="auto"/>
              <w:left w:val="nil"/>
              <w:bottom w:val="single" w:sz="4" w:space="0" w:color="auto"/>
              <w:right w:val="single" w:sz="4" w:space="0" w:color="auto"/>
            </w:tcBorders>
            <w:shd w:val="clear" w:color="auto" w:fill="auto"/>
            <w:noWrap/>
          </w:tcPr>
          <w:p w14:paraId="25E60365" w14:textId="279A4BAF" w:rsidR="00632649" w:rsidRPr="003C039B" w:rsidRDefault="00632649" w:rsidP="00632649">
            <w:pPr>
              <w:spacing w:after="0" w:line="240" w:lineRule="auto"/>
              <w:contextualSpacing/>
              <w:rPr>
                <w:rFonts w:ascii="Arial" w:hAnsi="Arial" w:cs="Arial"/>
              </w:rPr>
            </w:pPr>
            <w:r w:rsidRPr="003C039B">
              <w:rPr>
                <w:rFonts w:ascii="Arial" w:hAnsi="Arial" w:cs="Arial"/>
              </w:rPr>
              <w:t xml:space="preserve">When decisions are made regarding [ACTIVITY], who is it that normally takes the decision? </w:t>
            </w:r>
          </w:p>
          <w:p w14:paraId="1DA86B47" w14:textId="041CF929" w:rsidR="00632649" w:rsidRPr="00CA59CC" w:rsidRDefault="00632649" w:rsidP="00632649">
            <w:pPr>
              <w:tabs>
                <w:tab w:val="left" w:pos="3801"/>
              </w:tabs>
              <w:spacing w:after="0" w:line="240" w:lineRule="auto"/>
              <w:contextualSpacing/>
              <w:rPr>
                <w:rFonts w:ascii="Arial" w:eastAsia="Times New Roman" w:hAnsi="Arial" w:cs="Arial"/>
                <w:b/>
                <w:bCs/>
                <w:sz w:val="20"/>
                <w:szCs w:val="20"/>
              </w:rPr>
            </w:pPr>
          </w:p>
        </w:tc>
        <w:tc>
          <w:tcPr>
            <w:tcW w:w="1711" w:type="pct"/>
            <w:tcBorders>
              <w:top w:val="single" w:sz="4" w:space="0" w:color="auto"/>
              <w:left w:val="nil"/>
              <w:bottom w:val="single" w:sz="4" w:space="0" w:color="auto"/>
              <w:right w:val="single" w:sz="4" w:space="0" w:color="auto"/>
            </w:tcBorders>
            <w:shd w:val="clear" w:color="auto" w:fill="auto"/>
            <w:noWrap/>
          </w:tcPr>
          <w:p w14:paraId="303084E1" w14:textId="77777777" w:rsidR="00632649" w:rsidRPr="003C039B" w:rsidRDefault="00632649" w:rsidP="00632649">
            <w:pPr>
              <w:spacing w:after="0" w:line="240" w:lineRule="auto"/>
              <w:contextualSpacing/>
              <w:rPr>
                <w:rFonts w:ascii="Arial" w:hAnsi="Arial" w:cs="Arial"/>
              </w:rPr>
            </w:pPr>
            <w:r w:rsidRPr="003C039B">
              <w:rPr>
                <w:rFonts w:ascii="Arial" w:hAnsi="Arial" w:cs="Arial"/>
              </w:rPr>
              <w:t>MYSELF....……………………….1</w:t>
            </w:r>
          </w:p>
          <w:p w14:paraId="50667A0A" w14:textId="77777777" w:rsidR="00632649" w:rsidRPr="003C039B" w:rsidRDefault="00632649" w:rsidP="00632649">
            <w:pPr>
              <w:spacing w:after="0" w:line="240" w:lineRule="auto"/>
              <w:contextualSpacing/>
              <w:rPr>
                <w:rFonts w:ascii="Arial" w:hAnsi="Arial" w:cs="Arial"/>
              </w:rPr>
            </w:pPr>
            <w:r w:rsidRPr="003C039B">
              <w:rPr>
                <w:rFonts w:ascii="Arial" w:hAnsi="Arial" w:cs="Arial"/>
              </w:rPr>
              <w:t>THE SECONDARY RESPONDENT……</w:t>
            </w:r>
            <w:proofErr w:type="gramStart"/>
            <w:r w:rsidRPr="003C039B">
              <w:rPr>
                <w:rFonts w:ascii="Arial" w:hAnsi="Arial" w:cs="Arial"/>
              </w:rPr>
              <w:t>…..</w:t>
            </w:r>
            <w:proofErr w:type="gramEnd"/>
            <w:r w:rsidRPr="003C039B">
              <w:rPr>
                <w:rFonts w:ascii="Arial" w:hAnsi="Arial" w:cs="Arial"/>
              </w:rPr>
              <w:t>2</w:t>
            </w:r>
          </w:p>
          <w:p w14:paraId="0664A45C" w14:textId="77777777" w:rsidR="00632649" w:rsidRPr="003C039B" w:rsidRDefault="00632649" w:rsidP="00632649">
            <w:pPr>
              <w:spacing w:after="0" w:line="240" w:lineRule="auto"/>
              <w:contextualSpacing/>
              <w:rPr>
                <w:rFonts w:ascii="Arial" w:hAnsi="Arial" w:cs="Arial"/>
              </w:rPr>
            </w:pPr>
            <w:r w:rsidRPr="003C039B">
              <w:rPr>
                <w:rFonts w:ascii="Arial" w:hAnsi="Arial" w:cs="Arial"/>
              </w:rPr>
              <w:t>OTHER FEMALE HH MEMBER……………</w:t>
            </w:r>
            <w:proofErr w:type="gramStart"/>
            <w:r w:rsidRPr="003C039B">
              <w:rPr>
                <w:rFonts w:ascii="Arial" w:hAnsi="Arial" w:cs="Arial"/>
              </w:rPr>
              <w:t>…..</w:t>
            </w:r>
            <w:proofErr w:type="gramEnd"/>
            <w:r w:rsidRPr="003C039B">
              <w:rPr>
                <w:rFonts w:ascii="Arial" w:hAnsi="Arial" w:cs="Arial"/>
              </w:rPr>
              <w:t>91</w:t>
            </w:r>
          </w:p>
          <w:p w14:paraId="5E01FEEA" w14:textId="77777777" w:rsidR="00632649" w:rsidRPr="003C039B" w:rsidRDefault="00632649" w:rsidP="00632649">
            <w:pPr>
              <w:spacing w:after="0" w:line="240" w:lineRule="auto"/>
              <w:contextualSpacing/>
              <w:rPr>
                <w:rFonts w:ascii="Arial" w:hAnsi="Arial" w:cs="Arial"/>
              </w:rPr>
            </w:pPr>
            <w:r w:rsidRPr="003C039B">
              <w:rPr>
                <w:rFonts w:ascii="Arial" w:hAnsi="Arial" w:cs="Arial"/>
              </w:rPr>
              <w:t>OTHER MALE HH MEMBER………………</w:t>
            </w:r>
            <w:proofErr w:type="gramStart"/>
            <w:r w:rsidRPr="003C039B">
              <w:rPr>
                <w:rFonts w:ascii="Arial" w:hAnsi="Arial" w:cs="Arial"/>
              </w:rPr>
              <w:t>…..</w:t>
            </w:r>
            <w:proofErr w:type="gramEnd"/>
            <w:r w:rsidRPr="003C039B">
              <w:rPr>
                <w:rFonts w:ascii="Arial" w:hAnsi="Arial" w:cs="Arial"/>
              </w:rPr>
              <w:t xml:space="preserve"> 92</w:t>
            </w:r>
          </w:p>
          <w:p w14:paraId="0D9D3845" w14:textId="77777777" w:rsidR="00632649" w:rsidRDefault="00632649" w:rsidP="00632649">
            <w:pPr>
              <w:spacing w:after="0" w:line="240" w:lineRule="auto"/>
              <w:contextualSpacing/>
              <w:rPr>
                <w:rFonts w:ascii="Arial" w:hAnsi="Arial" w:cs="Arial"/>
              </w:rPr>
            </w:pPr>
            <w:r w:rsidRPr="003C039B">
              <w:rPr>
                <w:rFonts w:ascii="Arial" w:hAnsi="Arial" w:cs="Arial"/>
              </w:rPr>
              <w:t>NON-HH MEMBER……………………….94</w:t>
            </w:r>
          </w:p>
          <w:p w14:paraId="270CFA2B" w14:textId="371239D2" w:rsidR="00632649" w:rsidRPr="003C039B" w:rsidRDefault="00632649" w:rsidP="00632649">
            <w:pPr>
              <w:spacing w:after="0" w:line="240" w:lineRule="auto"/>
              <w:contextualSpacing/>
              <w:rPr>
                <w:rFonts w:ascii="Arial" w:hAnsi="Arial" w:cs="Arial"/>
              </w:rPr>
            </w:pPr>
            <w:r w:rsidRPr="003C039B">
              <w:rPr>
                <w:rFonts w:ascii="Arial" w:hAnsi="Arial" w:cs="Arial"/>
              </w:rPr>
              <w:t>NOT APPLICABLE……………………</w:t>
            </w:r>
            <w:proofErr w:type="gramStart"/>
            <w:r w:rsidRPr="003C039B">
              <w:rPr>
                <w:rFonts w:ascii="Arial" w:hAnsi="Arial" w:cs="Arial"/>
              </w:rPr>
              <w:t>…..</w:t>
            </w:r>
            <w:proofErr w:type="gramEnd"/>
            <w:r w:rsidRPr="003C039B">
              <w:rPr>
                <w:rFonts w:ascii="Arial" w:hAnsi="Arial" w:cs="Arial"/>
              </w:rPr>
              <w:t>98 =&gt; NEXT ACTIVITY</w:t>
            </w:r>
          </w:p>
          <w:p w14:paraId="6128360B" w14:textId="77777777" w:rsidR="00632649" w:rsidRPr="00CA59CC" w:rsidRDefault="00632649" w:rsidP="007D484C">
            <w:pPr>
              <w:spacing w:after="0" w:line="240" w:lineRule="auto"/>
              <w:contextualSpacing/>
              <w:rPr>
                <w:rFonts w:ascii="Arial" w:eastAsia="Times New Roman" w:hAnsi="Arial" w:cs="Arial"/>
                <w:b/>
                <w:bCs/>
                <w:sz w:val="20"/>
                <w:szCs w:val="20"/>
              </w:rPr>
            </w:pPr>
          </w:p>
        </w:tc>
        <w:tc>
          <w:tcPr>
            <w:tcW w:w="955" w:type="pct"/>
            <w:tcBorders>
              <w:top w:val="single" w:sz="4" w:space="0" w:color="auto"/>
              <w:left w:val="nil"/>
              <w:bottom w:val="single" w:sz="4" w:space="0" w:color="auto"/>
              <w:right w:val="single" w:sz="4" w:space="0" w:color="auto"/>
            </w:tcBorders>
            <w:shd w:val="clear" w:color="auto" w:fill="auto"/>
            <w:noWrap/>
          </w:tcPr>
          <w:p w14:paraId="24AB8914" w14:textId="77777777" w:rsidR="00632649" w:rsidRPr="003C039B" w:rsidRDefault="00632649" w:rsidP="00632649">
            <w:pPr>
              <w:spacing w:after="0" w:line="240" w:lineRule="auto"/>
              <w:contextualSpacing/>
              <w:rPr>
                <w:rFonts w:ascii="Arial" w:hAnsi="Arial" w:cs="Arial"/>
              </w:rPr>
            </w:pPr>
            <w:r w:rsidRPr="003C039B">
              <w:rPr>
                <w:rFonts w:ascii="Arial" w:hAnsi="Arial" w:cs="Arial"/>
              </w:rPr>
              <w:t>UP TO ENTER THREE (3) MEMBER IDs</w:t>
            </w:r>
          </w:p>
          <w:p w14:paraId="63B6939D" w14:textId="77777777" w:rsidR="00632649" w:rsidRPr="003C039B" w:rsidRDefault="00632649" w:rsidP="00632649">
            <w:pPr>
              <w:spacing w:after="0" w:line="240" w:lineRule="auto"/>
              <w:contextualSpacing/>
              <w:rPr>
                <w:rFonts w:ascii="Arial" w:hAnsi="Arial" w:cs="Arial"/>
              </w:rPr>
            </w:pPr>
          </w:p>
          <w:p w14:paraId="6E49D595" w14:textId="77777777" w:rsidR="00632649" w:rsidRPr="003C039B" w:rsidRDefault="00632649" w:rsidP="00632649">
            <w:pPr>
              <w:spacing w:after="0" w:line="240" w:lineRule="auto"/>
              <w:contextualSpacing/>
              <w:rPr>
                <w:rFonts w:ascii="Arial" w:hAnsi="Arial" w:cs="Arial"/>
              </w:rPr>
            </w:pPr>
            <w:r w:rsidRPr="003C039B">
              <w:rPr>
                <w:rFonts w:ascii="Arial" w:hAnsi="Arial" w:cs="Arial"/>
              </w:rPr>
              <w:t xml:space="preserve">IF RESPONSE IS MEMBER ID (SELF) ONLY </w:t>
            </w:r>
            <w:r w:rsidRPr="003C039B">
              <w:rPr>
                <w:rFonts w:ascii="Arial" w:hAnsi="Arial" w:cs="Arial"/>
              </w:rPr>
              <w:t> G2.05</w:t>
            </w:r>
          </w:p>
          <w:p w14:paraId="5EAE2720" w14:textId="77777777" w:rsidR="00632649" w:rsidRPr="00CA59CC" w:rsidRDefault="00632649" w:rsidP="007D484C">
            <w:pPr>
              <w:spacing w:after="0" w:line="240" w:lineRule="auto"/>
              <w:contextualSpacing/>
              <w:rPr>
                <w:rFonts w:ascii="Arial" w:eastAsia="Times New Roman" w:hAnsi="Arial" w:cs="Arial"/>
                <w:b/>
                <w:bCs/>
                <w:sz w:val="20"/>
                <w:szCs w:val="20"/>
              </w:rPr>
            </w:pPr>
          </w:p>
        </w:tc>
      </w:tr>
      <w:tr w:rsidR="0069582E" w:rsidRPr="00CA59CC" w14:paraId="32A5E7BC"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724BD33A" w14:textId="27D60CAD" w:rsidR="0069582E" w:rsidRDefault="0069582E" w:rsidP="007D484C">
            <w:pPr>
              <w:spacing w:after="0" w:line="240" w:lineRule="auto"/>
              <w:contextualSpacing/>
              <w:jc w:val="center"/>
              <w:rPr>
                <w:rFonts w:ascii="Arial" w:hAnsi="Arial" w:cs="Arial"/>
              </w:rPr>
            </w:pPr>
            <w:r>
              <w:rPr>
                <w:rFonts w:ascii="Arial" w:hAnsi="Arial" w:cs="Arial"/>
              </w:rPr>
              <w:t>G2.03</w:t>
            </w:r>
          </w:p>
        </w:tc>
        <w:tc>
          <w:tcPr>
            <w:tcW w:w="1904" w:type="pct"/>
            <w:tcBorders>
              <w:top w:val="single" w:sz="4" w:space="0" w:color="auto"/>
              <w:left w:val="nil"/>
              <w:bottom w:val="single" w:sz="4" w:space="0" w:color="auto"/>
              <w:right w:val="single" w:sz="4" w:space="0" w:color="auto"/>
            </w:tcBorders>
            <w:shd w:val="clear" w:color="auto" w:fill="auto"/>
            <w:noWrap/>
          </w:tcPr>
          <w:p w14:paraId="61F357E5" w14:textId="35909885" w:rsidR="0069582E" w:rsidRPr="003C039B" w:rsidRDefault="00A61B73" w:rsidP="00632649">
            <w:pPr>
              <w:spacing w:after="0" w:line="240" w:lineRule="auto"/>
              <w:contextualSpacing/>
              <w:rPr>
                <w:rFonts w:ascii="Arial" w:hAnsi="Arial" w:cs="Arial"/>
              </w:rPr>
            </w:pPr>
            <w:r w:rsidRPr="00A61B73">
              <w:rPr>
                <w:rFonts w:ascii="Arial" w:hAnsi="Arial" w:cs="Arial"/>
              </w:rPr>
              <w:t>How much input did you have in making decisions about [ACTIVITY]?</w:t>
            </w:r>
          </w:p>
        </w:tc>
        <w:tc>
          <w:tcPr>
            <w:tcW w:w="1711" w:type="pct"/>
            <w:tcBorders>
              <w:top w:val="single" w:sz="4" w:space="0" w:color="auto"/>
              <w:left w:val="nil"/>
              <w:bottom w:val="single" w:sz="4" w:space="0" w:color="auto"/>
              <w:right w:val="single" w:sz="4" w:space="0" w:color="auto"/>
            </w:tcBorders>
            <w:shd w:val="clear" w:color="auto" w:fill="auto"/>
            <w:noWrap/>
          </w:tcPr>
          <w:p w14:paraId="6206B100" w14:textId="77777777" w:rsidR="00A61B73" w:rsidRPr="00A61B73" w:rsidRDefault="00A61B73" w:rsidP="00A61B73">
            <w:pPr>
              <w:spacing w:after="0" w:line="240" w:lineRule="auto"/>
              <w:contextualSpacing/>
              <w:rPr>
                <w:rFonts w:ascii="Arial" w:hAnsi="Arial" w:cs="Arial"/>
              </w:rPr>
            </w:pPr>
            <w:r w:rsidRPr="00A61B73">
              <w:rPr>
                <w:rFonts w:ascii="Arial" w:hAnsi="Arial" w:cs="Arial"/>
              </w:rPr>
              <w:t>LITTLE TO NO INPUT IN DECISIONS        1</w:t>
            </w:r>
          </w:p>
          <w:p w14:paraId="35C13753" w14:textId="77777777" w:rsidR="00A61B73" w:rsidRPr="00A61B73" w:rsidRDefault="00A61B73" w:rsidP="00A61B73">
            <w:pPr>
              <w:spacing w:after="0" w:line="240" w:lineRule="auto"/>
              <w:contextualSpacing/>
              <w:rPr>
                <w:rFonts w:ascii="Arial" w:hAnsi="Arial" w:cs="Arial"/>
              </w:rPr>
            </w:pPr>
            <w:r w:rsidRPr="00A61B73">
              <w:rPr>
                <w:rFonts w:ascii="Arial" w:hAnsi="Arial" w:cs="Arial"/>
              </w:rPr>
              <w:t>Input into some decisions            2</w:t>
            </w:r>
          </w:p>
          <w:p w14:paraId="50743B53" w14:textId="77777777" w:rsidR="00A61B73" w:rsidRPr="00A61B73" w:rsidRDefault="00A61B73" w:rsidP="00A61B73">
            <w:pPr>
              <w:spacing w:after="0" w:line="240" w:lineRule="auto"/>
              <w:contextualSpacing/>
              <w:rPr>
                <w:rFonts w:ascii="Arial" w:hAnsi="Arial" w:cs="Arial"/>
              </w:rPr>
            </w:pPr>
            <w:r w:rsidRPr="00A61B73">
              <w:rPr>
                <w:rFonts w:ascii="Arial" w:hAnsi="Arial" w:cs="Arial"/>
              </w:rPr>
              <w:t>Input into most OR ALL decisions   3</w:t>
            </w:r>
          </w:p>
          <w:p w14:paraId="4F7FE7E6" w14:textId="1614C6A2" w:rsidR="0069582E" w:rsidRPr="003C039B" w:rsidRDefault="00A61B73" w:rsidP="00A61B73">
            <w:pPr>
              <w:spacing w:after="0" w:line="240" w:lineRule="auto"/>
              <w:contextualSpacing/>
              <w:rPr>
                <w:rFonts w:ascii="Arial" w:hAnsi="Arial" w:cs="Arial"/>
              </w:rPr>
            </w:pPr>
            <w:r w:rsidRPr="00A61B73">
              <w:rPr>
                <w:rFonts w:ascii="Arial" w:hAnsi="Arial" w:cs="Arial"/>
              </w:rPr>
              <w:t>NOT APPLICABLE (NO DECISIONS MADE) 98</w:t>
            </w:r>
          </w:p>
        </w:tc>
        <w:tc>
          <w:tcPr>
            <w:tcW w:w="955" w:type="pct"/>
            <w:tcBorders>
              <w:top w:val="single" w:sz="4" w:space="0" w:color="auto"/>
              <w:left w:val="nil"/>
              <w:bottom w:val="single" w:sz="4" w:space="0" w:color="auto"/>
              <w:right w:val="single" w:sz="4" w:space="0" w:color="auto"/>
            </w:tcBorders>
            <w:shd w:val="clear" w:color="auto" w:fill="auto"/>
            <w:noWrap/>
          </w:tcPr>
          <w:p w14:paraId="78F0381F" w14:textId="77777777" w:rsidR="0069582E" w:rsidRPr="003C039B" w:rsidRDefault="0069582E" w:rsidP="00632649">
            <w:pPr>
              <w:spacing w:after="0" w:line="240" w:lineRule="auto"/>
              <w:contextualSpacing/>
              <w:rPr>
                <w:rFonts w:ascii="Arial" w:hAnsi="Arial" w:cs="Arial"/>
              </w:rPr>
            </w:pPr>
          </w:p>
        </w:tc>
      </w:tr>
      <w:tr w:rsidR="00D82F0D" w:rsidRPr="00CA59CC" w14:paraId="6397AC37"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39951E13" w14:textId="21E4D88D" w:rsidR="00D82F0D" w:rsidRDefault="00D82F0D" w:rsidP="007D484C">
            <w:pPr>
              <w:spacing w:after="0" w:line="240" w:lineRule="auto"/>
              <w:contextualSpacing/>
              <w:jc w:val="center"/>
              <w:rPr>
                <w:rFonts w:ascii="Arial" w:hAnsi="Arial" w:cs="Arial"/>
              </w:rPr>
            </w:pPr>
            <w:r>
              <w:rPr>
                <w:rFonts w:ascii="Arial" w:hAnsi="Arial" w:cs="Arial"/>
              </w:rPr>
              <w:t>G2.0</w:t>
            </w:r>
            <w:r w:rsidR="0069582E">
              <w:rPr>
                <w:rFonts w:ascii="Arial" w:hAnsi="Arial" w:cs="Arial"/>
              </w:rPr>
              <w:t>4</w:t>
            </w:r>
          </w:p>
        </w:tc>
        <w:tc>
          <w:tcPr>
            <w:tcW w:w="1904" w:type="pct"/>
            <w:tcBorders>
              <w:top w:val="single" w:sz="4" w:space="0" w:color="auto"/>
              <w:left w:val="nil"/>
              <w:bottom w:val="single" w:sz="4" w:space="0" w:color="auto"/>
              <w:right w:val="single" w:sz="4" w:space="0" w:color="auto"/>
            </w:tcBorders>
            <w:shd w:val="clear" w:color="auto" w:fill="auto"/>
            <w:noWrap/>
          </w:tcPr>
          <w:p w14:paraId="28AF8EB4" w14:textId="1945C153" w:rsidR="00D82F0D" w:rsidRPr="003C039B" w:rsidRDefault="00A828BD" w:rsidP="00632649">
            <w:pPr>
              <w:spacing w:after="0" w:line="240" w:lineRule="auto"/>
              <w:contextualSpacing/>
              <w:rPr>
                <w:rFonts w:ascii="Arial" w:hAnsi="Arial" w:cs="Arial"/>
              </w:rPr>
            </w:pPr>
            <w:r w:rsidRPr="00A828BD">
              <w:rPr>
                <w:rFonts w:ascii="Arial" w:hAnsi="Arial" w:cs="Arial"/>
              </w:rPr>
              <w:t>To what extent do you feel you can make your own personal decisions regarding [ACTIVITY]?</w:t>
            </w:r>
          </w:p>
        </w:tc>
        <w:tc>
          <w:tcPr>
            <w:tcW w:w="1711" w:type="pct"/>
            <w:tcBorders>
              <w:top w:val="single" w:sz="4" w:space="0" w:color="auto"/>
              <w:left w:val="nil"/>
              <w:bottom w:val="single" w:sz="4" w:space="0" w:color="auto"/>
              <w:right w:val="single" w:sz="4" w:space="0" w:color="auto"/>
            </w:tcBorders>
            <w:shd w:val="clear" w:color="auto" w:fill="auto"/>
            <w:noWrap/>
          </w:tcPr>
          <w:p w14:paraId="0F9FF4A8" w14:textId="77777777" w:rsidR="00A828BD" w:rsidRPr="00A828BD" w:rsidRDefault="00A828BD" w:rsidP="00A828BD">
            <w:pPr>
              <w:spacing w:after="0" w:line="240" w:lineRule="auto"/>
              <w:contextualSpacing/>
              <w:rPr>
                <w:rFonts w:ascii="Arial" w:hAnsi="Arial" w:cs="Arial"/>
              </w:rPr>
            </w:pPr>
            <w:r w:rsidRPr="00A828BD">
              <w:rPr>
                <w:rFonts w:ascii="Arial" w:hAnsi="Arial" w:cs="Arial"/>
              </w:rPr>
              <w:t>Not at all      1</w:t>
            </w:r>
          </w:p>
          <w:p w14:paraId="06799153" w14:textId="77777777" w:rsidR="00A828BD" w:rsidRPr="00A828BD" w:rsidRDefault="00A828BD" w:rsidP="00A828BD">
            <w:pPr>
              <w:spacing w:after="0" w:line="240" w:lineRule="auto"/>
              <w:contextualSpacing/>
              <w:rPr>
                <w:rFonts w:ascii="Arial" w:hAnsi="Arial" w:cs="Arial"/>
              </w:rPr>
            </w:pPr>
            <w:r w:rsidRPr="00A828BD">
              <w:rPr>
                <w:rFonts w:ascii="Arial" w:hAnsi="Arial" w:cs="Arial"/>
              </w:rPr>
              <w:t>Small Extent          2</w:t>
            </w:r>
          </w:p>
          <w:p w14:paraId="00C8CACA" w14:textId="77777777" w:rsidR="00A828BD" w:rsidRPr="00A828BD" w:rsidRDefault="00A828BD" w:rsidP="00A828BD">
            <w:pPr>
              <w:spacing w:after="0" w:line="240" w:lineRule="auto"/>
              <w:contextualSpacing/>
              <w:rPr>
                <w:rFonts w:ascii="Arial" w:hAnsi="Arial" w:cs="Arial"/>
              </w:rPr>
            </w:pPr>
            <w:r w:rsidRPr="00A828BD">
              <w:rPr>
                <w:rFonts w:ascii="Arial" w:hAnsi="Arial" w:cs="Arial"/>
              </w:rPr>
              <w:t>Medium Extent   3</w:t>
            </w:r>
          </w:p>
          <w:p w14:paraId="72025406" w14:textId="32184C40" w:rsidR="00D82F0D" w:rsidRPr="003C039B" w:rsidRDefault="00A828BD" w:rsidP="00A828BD">
            <w:pPr>
              <w:spacing w:after="0" w:line="240" w:lineRule="auto"/>
              <w:contextualSpacing/>
              <w:rPr>
                <w:rFonts w:ascii="Arial" w:hAnsi="Arial" w:cs="Arial"/>
              </w:rPr>
            </w:pPr>
            <w:r w:rsidRPr="00A828BD">
              <w:rPr>
                <w:rFonts w:ascii="Arial" w:hAnsi="Arial" w:cs="Arial"/>
              </w:rPr>
              <w:t>To a High Extent 4</w:t>
            </w:r>
          </w:p>
        </w:tc>
        <w:tc>
          <w:tcPr>
            <w:tcW w:w="955" w:type="pct"/>
            <w:tcBorders>
              <w:top w:val="single" w:sz="4" w:space="0" w:color="auto"/>
              <w:left w:val="nil"/>
              <w:bottom w:val="single" w:sz="4" w:space="0" w:color="auto"/>
              <w:right w:val="single" w:sz="4" w:space="0" w:color="auto"/>
            </w:tcBorders>
            <w:shd w:val="clear" w:color="auto" w:fill="auto"/>
            <w:noWrap/>
          </w:tcPr>
          <w:p w14:paraId="5E5E52B4" w14:textId="77777777" w:rsidR="00D82F0D" w:rsidRPr="003C039B" w:rsidRDefault="00D82F0D" w:rsidP="00632649">
            <w:pPr>
              <w:spacing w:after="0" w:line="240" w:lineRule="auto"/>
              <w:contextualSpacing/>
              <w:rPr>
                <w:rFonts w:ascii="Arial" w:hAnsi="Arial" w:cs="Arial"/>
              </w:rPr>
            </w:pPr>
          </w:p>
        </w:tc>
      </w:tr>
      <w:tr w:rsidR="00A828BD" w:rsidRPr="00CA59CC" w14:paraId="27AB9204"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F2422BA" w14:textId="4D8B16D5" w:rsidR="00A828BD" w:rsidRDefault="00A828BD" w:rsidP="007D484C">
            <w:pPr>
              <w:spacing w:after="0" w:line="240" w:lineRule="auto"/>
              <w:contextualSpacing/>
              <w:jc w:val="center"/>
              <w:rPr>
                <w:rFonts w:ascii="Arial" w:hAnsi="Arial" w:cs="Arial"/>
              </w:rPr>
            </w:pPr>
            <w:r>
              <w:rPr>
                <w:rFonts w:ascii="Arial" w:hAnsi="Arial" w:cs="Arial"/>
              </w:rPr>
              <w:t>G2.05</w:t>
            </w:r>
          </w:p>
        </w:tc>
        <w:tc>
          <w:tcPr>
            <w:tcW w:w="1904" w:type="pct"/>
            <w:tcBorders>
              <w:top w:val="single" w:sz="4" w:space="0" w:color="auto"/>
              <w:left w:val="nil"/>
              <w:bottom w:val="single" w:sz="4" w:space="0" w:color="auto"/>
              <w:right w:val="single" w:sz="4" w:space="0" w:color="auto"/>
            </w:tcBorders>
            <w:shd w:val="clear" w:color="auto" w:fill="auto"/>
            <w:noWrap/>
          </w:tcPr>
          <w:p w14:paraId="38551270" w14:textId="7BA618A3" w:rsidR="00A828BD" w:rsidRPr="003C039B" w:rsidRDefault="0069582E" w:rsidP="00632649">
            <w:pPr>
              <w:spacing w:after="0" w:line="240" w:lineRule="auto"/>
              <w:contextualSpacing/>
              <w:rPr>
                <w:rFonts w:ascii="Arial" w:hAnsi="Arial" w:cs="Arial"/>
              </w:rPr>
            </w:pPr>
            <w:r w:rsidRPr="0069582E">
              <w:rPr>
                <w:rFonts w:ascii="Arial" w:hAnsi="Arial" w:cs="Arial"/>
              </w:rPr>
              <w:t>How much input did you have in decisions about how to use income generated from [ACTIVITY]?</w:t>
            </w:r>
          </w:p>
        </w:tc>
        <w:tc>
          <w:tcPr>
            <w:tcW w:w="1711" w:type="pct"/>
            <w:tcBorders>
              <w:top w:val="single" w:sz="4" w:space="0" w:color="auto"/>
              <w:left w:val="nil"/>
              <w:bottom w:val="single" w:sz="4" w:space="0" w:color="auto"/>
              <w:right w:val="single" w:sz="4" w:space="0" w:color="auto"/>
            </w:tcBorders>
            <w:shd w:val="clear" w:color="auto" w:fill="auto"/>
            <w:noWrap/>
          </w:tcPr>
          <w:p w14:paraId="7A7F4B4C" w14:textId="77777777" w:rsidR="00A61B73" w:rsidRPr="00A61B73" w:rsidRDefault="00A61B73" w:rsidP="00A61B73">
            <w:pPr>
              <w:spacing w:after="0" w:line="240" w:lineRule="auto"/>
              <w:contextualSpacing/>
              <w:rPr>
                <w:rFonts w:ascii="Arial" w:hAnsi="Arial" w:cs="Arial"/>
              </w:rPr>
            </w:pPr>
            <w:r w:rsidRPr="00A61B73">
              <w:rPr>
                <w:rFonts w:ascii="Arial" w:hAnsi="Arial" w:cs="Arial"/>
              </w:rPr>
              <w:t>LITTLE TO NO INPUT IN DECISIONS        1</w:t>
            </w:r>
          </w:p>
          <w:p w14:paraId="0078933B" w14:textId="77777777" w:rsidR="00A61B73" w:rsidRPr="00A61B73" w:rsidRDefault="00A61B73" w:rsidP="00A61B73">
            <w:pPr>
              <w:spacing w:after="0" w:line="240" w:lineRule="auto"/>
              <w:contextualSpacing/>
              <w:rPr>
                <w:rFonts w:ascii="Arial" w:hAnsi="Arial" w:cs="Arial"/>
              </w:rPr>
            </w:pPr>
            <w:r w:rsidRPr="00A61B73">
              <w:rPr>
                <w:rFonts w:ascii="Arial" w:hAnsi="Arial" w:cs="Arial"/>
              </w:rPr>
              <w:t>Input into some decisions            2</w:t>
            </w:r>
          </w:p>
          <w:p w14:paraId="2CB4F236" w14:textId="77777777" w:rsidR="00A61B73" w:rsidRPr="00A61B73" w:rsidRDefault="00A61B73" w:rsidP="00A61B73">
            <w:pPr>
              <w:spacing w:after="0" w:line="240" w:lineRule="auto"/>
              <w:contextualSpacing/>
              <w:rPr>
                <w:rFonts w:ascii="Arial" w:hAnsi="Arial" w:cs="Arial"/>
              </w:rPr>
            </w:pPr>
            <w:r w:rsidRPr="00A61B73">
              <w:rPr>
                <w:rFonts w:ascii="Arial" w:hAnsi="Arial" w:cs="Arial"/>
              </w:rPr>
              <w:t>Input into most OR ALL decisions   3</w:t>
            </w:r>
          </w:p>
          <w:p w14:paraId="32B11680" w14:textId="34BCC8CD" w:rsidR="00A828BD" w:rsidRPr="003C039B" w:rsidRDefault="00A61B73" w:rsidP="00A61B73">
            <w:pPr>
              <w:spacing w:after="0" w:line="240" w:lineRule="auto"/>
              <w:contextualSpacing/>
              <w:rPr>
                <w:rFonts w:ascii="Arial" w:hAnsi="Arial" w:cs="Arial"/>
              </w:rPr>
            </w:pPr>
            <w:r w:rsidRPr="00A61B73">
              <w:rPr>
                <w:rFonts w:ascii="Arial" w:hAnsi="Arial" w:cs="Arial"/>
              </w:rPr>
              <w:t>NOT APPLICABLE (NO DECISIONS MADE) 98</w:t>
            </w:r>
          </w:p>
        </w:tc>
        <w:tc>
          <w:tcPr>
            <w:tcW w:w="955" w:type="pct"/>
            <w:tcBorders>
              <w:top w:val="single" w:sz="4" w:space="0" w:color="auto"/>
              <w:left w:val="nil"/>
              <w:bottom w:val="single" w:sz="4" w:space="0" w:color="auto"/>
              <w:right w:val="single" w:sz="4" w:space="0" w:color="auto"/>
            </w:tcBorders>
            <w:shd w:val="clear" w:color="auto" w:fill="auto"/>
            <w:noWrap/>
          </w:tcPr>
          <w:p w14:paraId="4EB8EEBC" w14:textId="77777777" w:rsidR="00A828BD" w:rsidRPr="003C039B" w:rsidRDefault="00A828BD" w:rsidP="00632649">
            <w:pPr>
              <w:spacing w:after="0" w:line="240" w:lineRule="auto"/>
              <w:contextualSpacing/>
              <w:rPr>
                <w:rFonts w:ascii="Arial" w:hAnsi="Arial" w:cs="Arial"/>
              </w:rPr>
            </w:pPr>
          </w:p>
        </w:tc>
      </w:tr>
    </w:tbl>
    <w:p w14:paraId="69A6230E" w14:textId="77777777" w:rsidR="00632649" w:rsidRDefault="00632649" w:rsidP="003C039B">
      <w:pPr>
        <w:spacing w:after="0" w:line="240" w:lineRule="auto"/>
        <w:contextualSpacing/>
        <w:rPr>
          <w:rFonts w:ascii="Arial" w:hAnsi="Arial" w:cs="Arial"/>
        </w:rPr>
      </w:pPr>
    </w:p>
    <w:p w14:paraId="71097006" w14:textId="77777777" w:rsidR="003C039B" w:rsidRPr="003C039B" w:rsidRDefault="003C039B" w:rsidP="003C039B">
      <w:pPr>
        <w:spacing w:after="0" w:line="240" w:lineRule="auto"/>
        <w:contextualSpacing/>
        <w:rPr>
          <w:rFonts w:ascii="Arial" w:hAnsi="Arial" w:cs="Arial"/>
        </w:rPr>
      </w:pPr>
    </w:p>
    <w:p w14:paraId="2B4F5469" w14:textId="77777777" w:rsidR="003C039B" w:rsidRDefault="003C039B" w:rsidP="003C039B">
      <w:pPr>
        <w:spacing w:after="0" w:line="240" w:lineRule="auto"/>
        <w:contextualSpacing/>
        <w:rPr>
          <w:rFonts w:ascii="Arial" w:hAnsi="Arial" w:cs="Arial"/>
        </w:rPr>
      </w:pPr>
    </w:p>
    <w:p w14:paraId="1A55C97D" w14:textId="77777777" w:rsidR="003412E8" w:rsidRDefault="003412E8" w:rsidP="003C039B">
      <w:pPr>
        <w:spacing w:after="0" w:line="240" w:lineRule="auto"/>
        <w:contextualSpacing/>
        <w:rPr>
          <w:rFonts w:ascii="Arial" w:hAnsi="Arial" w:cs="Arial"/>
        </w:rPr>
      </w:pPr>
    </w:p>
    <w:p w14:paraId="1D1775D3" w14:textId="77777777" w:rsidR="003412E8" w:rsidRDefault="003412E8" w:rsidP="003C039B">
      <w:pPr>
        <w:spacing w:after="0" w:line="240" w:lineRule="auto"/>
        <w:contextualSpacing/>
        <w:rPr>
          <w:rFonts w:ascii="Arial" w:hAnsi="Arial" w:cs="Arial"/>
        </w:rPr>
      </w:pPr>
    </w:p>
    <w:p w14:paraId="040C14AE" w14:textId="77777777" w:rsidR="003412E8" w:rsidRDefault="003412E8" w:rsidP="003C039B">
      <w:pPr>
        <w:spacing w:after="0" w:line="240" w:lineRule="auto"/>
        <w:contextualSpacing/>
        <w:rPr>
          <w:rFonts w:ascii="Arial" w:hAnsi="Arial" w:cs="Arial"/>
        </w:rPr>
      </w:pPr>
    </w:p>
    <w:p w14:paraId="18E1E3CA" w14:textId="5A157464" w:rsidR="00750FCC" w:rsidRPr="00750FCC" w:rsidRDefault="00750FCC" w:rsidP="003C039B">
      <w:pPr>
        <w:spacing w:after="0" w:line="240" w:lineRule="auto"/>
        <w:contextualSpacing/>
        <w:rPr>
          <w:rFonts w:ascii="Arial" w:hAnsi="Arial" w:cs="Arial"/>
          <w:b/>
          <w:bCs/>
        </w:rPr>
      </w:pPr>
      <w:bookmarkStart w:id="678" w:name="_Hlk200723870"/>
      <w:r w:rsidRPr="00750FCC">
        <w:rPr>
          <w:rFonts w:ascii="Arial" w:hAnsi="Arial" w:cs="Arial"/>
          <w:b/>
          <w:bCs/>
        </w:rPr>
        <w:t>SECTION G3(A): ACCESS TO PRODUCTIVE CAPITAL</w:t>
      </w:r>
      <w:r w:rsidR="004A2205">
        <w:rPr>
          <w:rFonts w:ascii="Arial" w:hAnsi="Arial" w:cs="Arial"/>
          <w:b/>
          <w:bCs/>
        </w:rPr>
        <w:t xml:space="preserve"> </w:t>
      </w:r>
    </w:p>
    <w:bookmarkEnd w:id="678"/>
    <w:p w14:paraId="0784FBFB" w14:textId="77777777" w:rsidR="00A5562E" w:rsidRDefault="00A5562E" w:rsidP="00A5562E">
      <w:pPr>
        <w:spacing w:after="0" w:line="240" w:lineRule="auto"/>
        <w:contextualSpacing/>
        <w:rPr>
          <w:rFonts w:ascii="Arial" w:hAnsi="Arial" w:cs="Arial"/>
          <w:b/>
          <w:bCs/>
        </w:rPr>
      </w:pPr>
    </w:p>
    <w:p w14:paraId="5D1343AC" w14:textId="231569B5" w:rsidR="00A5562E" w:rsidRPr="00A5562E" w:rsidRDefault="00A5562E" w:rsidP="00A5562E">
      <w:pPr>
        <w:spacing w:after="0" w:line="240" w:lineRule="auto"/>
        <w:contextualSpacing/>
        <w:rPr>
          <w:rFonts w:ascii="Arial" w:hAnsi="Arial" w:cs="Arial"/>
          <w:b/>
          <w:bCs/>
        </w:rPr>
      </w:pPr>
      <w:r w:rsidRPr="00A5562E">
        <w:rPr>
          <w:rFonts w:ascii="Arial" w:hAnsi="Arial" w:cs="Arial"/>
          <w:b/>
          <w:bCs/>
        </w:rPr>
        <w:t xml:space="preserve">Now I’d like to ask you about </w:t>
      </w:r>
      <w:proofErr w:type="gramStart"/>
      <w:r w:rsidRPr="00A5562E">
        <w:rPr>
          <w:rFonts w:ascii="Arial" w:hAnsi="Arial" w:cs="Arial"/>
          <w:b/>
          <w:bCs/>
        </w:rPr>
        <w:t>a number of</w:t>
      </w:r>
      <w:proofErr w:type="gramEnd"/>
      <w:r w:rsidRPr="00A5562E">
        <w:rPr>
          <w:rFonts w:ascii="Arial" w:hAnsi="Arial" w:cs="Arial"/>
          <w:b/>
          <w:bCs/>
        </w:rPr>
        <w:t xml:space="preserve"> items that could be used to generate income.</w:t>
      </w:r>
      <w:r w:rsidRPr="00A5562E">
        <w:rPr>
          <w:rFonts w:ascii="Arial" w:hAnsi="Arial" w:cs="Arial"/>
          <w:b/>
          <w:bCs/>
        </w:rPr>
        <w:tab/>
      </w:r>
    </w:p>
    <w:p w14:paraId="515B97C1" w14:textId="77777777" w:rsidR="00A5562E" w:rsidRPr="00A5562E" w:rsidRDefault="00A5562E" w:rsidP="00A5562E">
      <w:pPr>
        <w:spacing w:after="0" w:line="240" w:lineRule="auto"/>
        <w:contextualSpacing/>
        <w:rPr>
          <w:rFonts w:ascii="Arial" w:hAnsi="Arial" w:cs="Arial"/>
          <w:b/>
          <w:bCs/>
        </w:rPr>
      </w:pPr>
      <w:r w:rsidRPr="00A5562E">
        <w:rPr>
          <w:rFonts w:ascii="Arial" w:hAnsi="Arial" w:cs="Arial"/>
          <w:b/>
          <w:bCs/>
        </w:rPr>
        <w:t>ITEM</w:t>
      </w:r>
      <w:r w:rsidRPr="00A5562E">
        <w:rPr>
          <w:rFonts w:ascii="Arial" w:hAnsi="Arial" w:cs="Arial"/>
          <w:b/>
          <w:bCs/>
        </w:rPr>
        <w:tab/>
      </w:r>
    </w:p>
    <w:p w14:paraId="41D9B064" w14:textId="77777777" w:rsidR="00A5562E" w:rsidRPr="002C223A" w:rsidRDefault="00A5562E" w:rsidP="002C223A">
      <w:pPr>
        <w:spacing w:after="0" w:line="240" w:lineRule="auto"/>
        <w:contextualSpacing/>
        <w:rPr>
          <w:rFonts w:ascii="Arial" w:hAnsi="Arial" w:cs="Arial"/>
          <w:sz w:val="20"/>
          <w:szCs w:val="20"/>
        </w:rPr>
      </w:pPr>
      <w:proofErr w:type="gramStart"/>
      <w:r w:rsidRPr="002C223A">
        <w:rPr>
          <w:rFonts w:ascii="Arial" w:hAnsi="Arial" w:cs="Arial"/>
          <w:sz w:val="20"/>
          <w:szCs w:val="20"/>
        </w:rPr>
        <w:t>A</w:t>
      </w:r>
      <w:proofErr w:type="gramEnd"/>
      <w:r w:rsidRPr="002C223A">
        <w:rPr>
          <w:rFonts w:ascii="Arial" w:hAnsi="Arial" w:cs="Arial"/>
          <w:sz w:val="20"/>
          <w:szCs w:val="20"/>
        </w:rPr>
        <w:tab/>
        <w:t>Agricultural land (pieces/plots)</w:t>
      </w:r>
    </w:p>
    <w:p w14:paraId="394C1EF0" w14:textId="77777777" w:rsidR="00A5562E" w:rsidRPr="002C223A" w:rsidRDefault="00A5562E" w:rsidP="002C223A">
      <w:pPr>
        <w:spacing w:after="0" w:line="240" w:lineRule="auto"/>
        <w:contextualSpacing/>
        <w:rPr>
          <w:rFonts w:ascii="Arial" w:hAnsi="Arial" w:cs="Arial"/>
          <w:sz w:val="20"/>
          <w:szCs w:val="20"/>
        </w:rPr>
      </w:pPr>
      <w:r w:rsidRPr="002C223A">
        <w:rPr>
          <w:rFonts w:ascii="Arial" w:hAnsi="Arial" w:cs="Arial"/>
          <w:sz w:val="20"/>
          <w:szCs w:val="20"/>
        </w:rPr>
        <w:t>B</w:t>
      </w:r>
      <w:r w:rsidRPr="002C223A">
        <w:rPr>
          <w:rFonts w:ascii="Arial" w:hAnsi="Arial" w:cs="Arial"/>
          <w:sz w:val="20"/>
          <w:szCs w:val="20"/>
        </w:rPr>
        <w:tab/>
        <w:t>Large livestock (cattle, camel, donkeys)</w:t>
      </w:r>
    </w:p>
    <w:p w14:paraId="6FAA2176" w14:textId="77777777" w:rsidR="00A5562E" w:rsidRPr="002C223A" w:rsidRDefault="00A5562E" w:rsidP="002C223A">
      <w:pPr>
        <w:spacing w:after="0" w:line="240" w:lineRule="auto"/>
        <w:contextualSpacing/>
        <w:rPr>
          <w:rFonts w:ascii="Arial" w:hAnsi="Arial" w:cs="Arial"/>
          <w:sz w:val="20"/>
          <w:szCs w:val="20"/>
        </w:rPr>
      </w:pPr>
      <w:r w:rsidRPr="002C223A">
        <w:rPr>
          <w:rFonts w:ascii="Arial" w:hAnsi="Arial" w:cs="Arial"/>
          <w:sz w:val="20"/>
          <w:szCs w:val="20"/>
        </w:rPr>
        <w:t>C</w:t>
      </w:r>
      <w:r w:rsidRPr="002C223A">
        <w:rPr>
          <w:rFonts w:ascii="Arial" w:hAnsi="Arial" w:cs="Arial"/>
          <w:sz w:val="20"/>
          <w:szCs w:val="20"/>
        </w:rPr>
        <w:tab/>
        <w:t>Small livestock (sheep, goats</w:t>
      </w:r>
      <w:proofErr w:type="gramStart"/>
      <w:r w:rsidRPr="002C223A">
        <w:rPr>
          <w:rFonts w:ascii="Arial" w:hAnsi="Arial" w:cs="Arial"/>
          <w:sz w:val="20"/>
          <w:szCs w:val="20"/>
        </w:rPr>
        <w:t>, )</w:t>
      </w:r>
      <w:proofErr w:type="gramEnd"/>
    </w:p>
    <w:p w14:paraId="4D6BB425" w14:textId="77777777" w:rsidR="00A5562E" w:rsidRPr="002C223A" w:rsidRDefault="00A5562E" w:rsidP="002C223A">
      <w:pPr>
        <w:spacing w:after="0" w:line="240" w:lineRule="auto"/>
        <w:contextualSpacing/>
        <w:rPr>
          <w:rFonts w:ascii="Arial" w:hAnsi="Arial" w:cs="Arial"/>
          <w:sz w:val="20"/>
          <w:szCs w:val="20"/>
        </w:rPr>
      </w:pPr>
      <w:r w:rsidRPr="002C223A">
        <w:rPr>
          <w:rFonts w:ascii="Arial" w:hAnsi="Arial" w:cs="Arial"/>
          <w:sz w:val="20"/>
          <w:szCs w:val="20"/>
        </w:rPr>
        <w:t>D</w:t>
      </w:r>
      <w:r w:rsidRPr="002C223A">
        <w:rPr>
          <w:rFonts w:ascii="Arial" w:hAnsi="Arial" w:cs="Arial"/>
          <w:sz w:val="20"/>
          <w:szCs w:val="20"/>
        </w:rPr>
        <w:tab/>
        <w:t>Poultry and other small animals (chickens, ducks</w:t>
      </w:r>
      <w:proofErr w:type="gramStart"/>
      <w:r w:rsidRPr="002C223A">
        <w:rPr>
          <w:rFonts w:ascii="Arial" w:hAnsi="Arial" w:cs="Arial"/>
          <w:sz w:val="20"/>
          <w:szCs w:val="20"/>
        </w:rPr>
        <w:t>, )</w:t>
      </w:r>
      <w:proofErr w:type="gramEnd"/>
    </w:p>
    <w:p w14:paraId="7D88F704" w14:textId="77777777" w:rsidR="00A5562E" w:rsidRPr="002C223A" w:rsidRDefault="00A5562E" w:rsidP="002C223A">
      <w:pPr>
        <w:spacing w:after="0" w:line="240" w:lineRule="auto"/>
        <w:contextualSpacing/>
        <w:rPr>
          <w:rFonts w:ascii="Arial" w:hAnsi="Arial" w:cs="Arial"/>
          <w:sz w:val="20"/>
          <w:szCs w:val="20"/>
        </w:rPr>
      </w:pPr>
      <w:r w:rsidRPr="002C223A">
        <w:rPr>
          <w:rFonts w:ascii="Arial" w:hAnsi="Arial" w:cs="Arial"/>
          <w:sz w:val="20"/>
          <w:szCs w:val="20"/>
        </w:rPr>
        <w:t>E</w:t>
      </w:r>
      <w:r w:rsidRPr="002C223A">
        <w:rPr>
          <w:rFonts w:ascii="Arial" w:hAnsi="Arial" w:cs="Arial"/>
          <w:sz w:val="20"/>
          <w:szCs w:val="20"/>
        </w:rPr>
        <w:tab/>
      </w:r>
      <w:proofErr w:type="gramStart"/>
      <w:r w:rsidRPr="002C223A">
        <w:rPr>
          <w:rFonts w:ascii="Arial" w:hAnsi="Arial" w:cs="Arial"/>
          <w:sz w:val="20"/>
          <w:szCs w:val="20"/>
        </w:rPr>
        <w:t>Fish pond</w:t>
      </w:r>
      <w:proofErr w:type="gramEnd"/>
      <w:r w:rsidRPr="002C223A">
        <w:rPr>
          <w:rFonts w:ascii="Arial" w:hAnsi="Arial" w:cs="Arial"/>
          <w:sz w:val="20"/>
          <w:szCs w:val="20"/>
        </w:rPr>
        <w:t xml:space="preserve"> or fishing equipment</w:t>
      </w:r>
    </w:p>
    <w:p w14:paraId="162E4722" w14:textId="77777777" w:rsidR="00A5562E" w:rsidRPr="002C223A" w:rsidRDefault="00A5562E" w:rsidP="002C223A">
      <w:pPr>
        <w:spacing w:after="0" w:line="240" w:lineRule="auto"/>
        <w:contextualSpacing/>
        <w:rPr>
          <w:rFonts w:ascii="Arial" w:hAnsi="Arial" w:cs="Arial"/>
          <w:sz w:val="20"/>
          <w:szCs w:val="20"/>
        </w:rPr>
      </w:pPr>
      <w:r w:rsidRPr="002C223A">
        <w:rPr>
          <w:rFonts w:ascii="Arial" w:hAnsi="Arial" w:cs="Arial"/>
          <w:sz w:val="20"/>
          <w:szCs w:val="20"/>
        </w:rPr>
        <w:t>F</w:t>
      </w:r>
      <w:r w:rsidRPr="002C223A">
        <w:rPr>
          <w:rFonts w:ascii="Arial" w:hAnsi="Arial" w:cs="Arial"/>
          <w:sz w:val="20"/>
          <w:szCs w:val="20"/>
        </w:rPr>
        <w:tab/>
      </w:r>
      <w:proofErr w:type="gramStart"/>
      <w:r w:rsidRPr="002C223A">
        <w:rPr>
          <w:rFonts w:ascii="Arial" w:hAnsi="Arial" w:cs="Arial"/>
          <w:sz w:val="20"/>
          <w:szCs w:val="20"/>
        </w:rPr>
        <w:t>Non-mechanized</w:t>
      </w:r>
      <w:proofErr w:type="gramEnd"/>
      <w:r w:rsidRPr="002C223A">
        <w:rPr>
          <w:rFonts w:ascii="Arial" w:hAnsi="Arial" w:cs="Arial"/>
          <w:sz w:val="20"/>
          <w:szCs w:val="20"/>
        </w:rPr>
        <w:t xml:space="preserve"> farm equipment (hand tools, animal-drawn plough)</w:t>
      </w:r>
    </w:p>
    <w:p w14:paraId="7C0E8757" w14:textId="635EB043" w:rsidR="00A5562E" w:rsidRPr="002C223A" w:rsidRDefault="002C223A" w:rsidP="002C223A">
      <w:pPr>
        <w:spacing w:after="0" w:line="240" w:lineRule="auto"/>
        <w:contextualSpacing/>
        <w:rPr>
          <w:rFonts w:ascii="Arial" w:hAnsi="Arial" w:cs="Arial"/>
          <w:sz w:val="20"/>
          <w:szCs w:val="20"/>
        </w:rPr>
      </w:pPr>
      <w:r>
        <w:rPr>
          <w:rFonts w:ascii="Arial" w:hAnsi="Arial" w:cs="Arial"/>
          <w:sz w:val="20"/>
          <w:szCs w:val="20"/>
        </w:rPr>
        <w:t>G</w:t>
      </w:r>
      <w:r w:rsidR="00A5562E" w:rsidRPr="002C223A">
        <w:rPr>
          <w:rFonts w:ascii="Arial" w:hAnsi="Arial" w:cs="Arial"/>
          <w:sz w:val="20"/>
          <w:szCs w:val="20"/>
        </w:rPr>
        <w:tab/>
        <w:t>Mechanized farm equipment (tractor-plough, power tiller, treadle pump, solar panels used for irrigation)</w:t>
      </w:r>
    </w:p>
    <w:p w14:paraId="6815FFAA" w14:textId="77777777" w:rsidR="00A5562E" w:rsidRPr="002C223A" w:rsidRDefault="00A5562E" w:rsidP="002C223A">
      <w:pPr>
        <w:spacing w:after="0" w:line="240" w:lineRule="auto"/>
        <w:contextualSpacing/>
        <w:rPr>
          <w:rFonts w:ascii="Arial" w:hAnsi="Arial" w:cs="Arial"/>
          <w:sz w:val="20"/>
          <w:szCs w:val="20"/>
        </w:rPr>
      </w:pPr>
      <w:r w:rsidRPr="002C223A">
        <w:rPr>
          <w:rFonts w:ascii="Arial" w:hAnsi="Arial" w:cs="Arial"/>
          <w:sz w:val="20"/>
          <w:szCs w:val="20"/>
        </w:rPr>
        <w:t>H</w:t>
      </w:r>
      <w:r w:rsidRPr="002C223A">
        <w:rPr>
          <w:rFonts w:ascii="Arial" w:hAnsi="Arial" w:cs="Arial"/>
          <w:sz w:val="20"/>
          <w:szCs w:val="20"/>
        </w:rPr>
        <w:tab/>
      </w:r>
      <w:proofErr w:type="gramStart"/>
      <w:r w:rsidRPr="002C223A">
        <w:rPr>
          <w:rFonts w:ascii="Arial" w:hAnsi="Arial" w:cs="Arial"/>
          <w:sz w:val="20"/>
          <w:szCs w:val="20"/>
        </w:rPr>
        <w:t>Non-farm</w:t>
      </w:r>
      <w:proofErr w:type="gramEnd"/>
      <w:r w:rsidRPr="002C223A">
        <w:rPr>
          <w:rFonts w:ascii="Arial" w:hAnsi="Arial" w:cs="Arial"/>
          <w:sz w:val="20"/>
          <w:szCs w:val="20"/>
        </w:rPr>
        <w:t xml:space="preserve"> business equipment (solar panels used for recharging, sewing machine, brewing equipment, fryers)</w:t>
      </w:r>
    </w:p>
    <w:p w14:paraId="758AAA77" w14:textId="77777777" w:rsidR="00A5562E" w:rsidRPr="002C223A" w:rsidRDefault="00A5562E" w:rsidP="002C223A">
      <w:pPr>
        <w:spacing w:after="0" w:line="240" w:lineRule="auto"/>
        <w:contextualSpacing/>
        <w:rPr>
          <w:rFonts w:ascii="Arial" w:hAnsi="Arial" w:cs="Arial"/>
          <w:sz w:val="20"/>
          <w:szCs w:val="20"/>
        </w:rPr>
      </w:pPr>
      <w:r w:rsidRPr="002C223A">
        <w:rPr>
          <w:rFonts w:ascii="Arial" w:hAnsi="Arial" w:cs="Arial"/>
          <w:sz w:val="20"/>
          <w:szCs w:val="20"/>
        </w:rPr>
        <w:t>I</w:t>
      </w:r>
      <w:r w:rsidRPr="002C223A">
        <w:rPr>
          <w:rFonts w:ascii="Arial" w:hAnsi="Arial" w:cs="Arial"/>
          <w:sz w:val="20"/>
          <w:szCs w:val="20"/>
        </w:rPr>
        <w:tab/>
        <w:t>House or building</w:t>
      </w:r>
    </w:p>
    <w:p w14:paraId="622535BA" w14:textId="17DE5598" w:rsidR="00A5562E" w:rsidRPr="002C223A" w:rsidRDefault="002C223A" w:rsidP="002C223A">
      <w:pPr>
        <w:spacing w:after="0" w:line="240" w:lineRule="auto"/>
        <w:contextualSpacing/>
        <w:rPr>
          <w:rFonts w:ascii="Arial" w:hAnsi="Arial" w:cs="Arial"/>
          <w:sz w:val="20"/>
          <w:szCs w:val="20"/>
        </w:rPr>
      </w:pPr>
      <w:r>
        <w:rPr>
          <w:rFonts w:ascii="Arial" w:hAnsi="Arial" w:cs="Arial"/>
          <w:sz w:val="20"/>
          <w:szCs w:val="20"/>
        </w:rPr>
        <w:t>J</w:t>
      </w:r>
      <w:r w:rsidR="00A5562E" w:rsidRPr="002C223A">
        <w:rPr>
          <w:rFonts w:ascii="Arial" w:hAnsi="Arial" w:cs="Arial"/>
          <w:sz w:val="20"/>
          <w:szCs w:val="20"/>
        </w:rPr>
        <w:tab/>
        <w:t>Large consumer durables (refrigerator, TV, sofa)</w:t>
      </w:r>
    </w:p>
    <w:p w14:paraId="358EB8AA" w14:textId="77777777" w:rsidR="00A5562E" w:rsidRPr="002C223A" w:rsidRDefault="00A5562E" w:rsidP="002C223A">
      <w:pPr>
        <w:spacing w:after="0" w:line="240" w:lineRule="auto"/>
        <w:contextualSpacing/>
        <w:rPr>
          <w:rFonts w:ascii="Arial" w:hAnsi="Arial" w:cs="Arial"/>
          <w:sz w:val="20"/>
          <w:szCs w:val="20"/>
        </w:rPr>
      </w:pPr>
      <w:r w:rsidRPr="002C223A">
        <w:rPr>
          <w:rFonts w:ascii="Arial" w:hAnsi="Arial" w:cs="Arial"/>
          <w:sz w:val="20"/>
          <w:szCs w:val="20"/>
        </w:rPr>
        <w:t>K</w:t>
      </w:r>
      <w:r w:rsidRPr="002C223A">
        <w:rPr>
          <w:rFonts w:ascii="Arial" w:hAnsi="Arial" w:cs="Arial"/>
          <w:sz w:val="20"/>
          <w:szCs w:val="20"/>
        </w:rPr>
        <w:tab/>
        <w:t>Small consumer durables (radio, cookware)</w:t>
      </w:r>
    </w:p>
    <w:p w14:paraId="30B7CFD7" w14:textId="77777777" w:rsidR="00A5562E" w:rsidRPr="002C223A" w:rsidRDefault="00A5562E" w:rsidP="002C223A">
      <w:pPr>
        <w:spacing w:after="0" w:line="240" w:lineRule="auto"/>
        <w:contextualSpacing/>
        <w:rPr>
          <w:rFonts w:ascii="Arial" w:hAnsi="Arial" w:cs="Arial"/>
          <w:sz w:val="20"/>
          <w:szCs w:val="20"/>
        </w:rPr>
      </w:pPr>
      <w:r w:rsidRPr="002C223A">
        <w:rPr>
          <w:rFonts w:ascii="Arial" w:hAnsi="Arial" w:cs="Arial"/>
          <w:sz w:val="20"/>
          <w:szCs w:val="20"/>
        </w:rPr>
        <w:t>L</w:t>
      </w:r>
      <w:r w:rsidRPr="002C223A">
        <w:rPr>
          <w:rFonts w:ascii="Arial" w:hAnsi="Arial" w:cs="Arial"/>
          <w:sz w:val="20"/>
          <w:szCs w:val="20"/>
        </w:rPr>
        <w:tab/>
        <w:t>Cell phone</w:t>
      </w:r>
    </w:p>
    <w:p w14:paraId="2AE5C30A" w14:textId="77777777" w:rsidR="00A5562E" w:rsidRPr="002C223A" w:rsidRDefault="00A5562E" w:rsidP="002C223A">
      <w:pPr>
        <w:spacing w:after="0" w:line="240" w:lineRule="auto"/>
        <w:contextualSpacing/>
        <w:rPr>
          <w:rFonts w:ascii="Arial" w:hAnsi="Arial" w:cs="Arial"/>
          <w:sz w:val="20"/>
          <w:szCs w:val="20"/>
        </w:rPr>
      </w:pPr>
      <w:r w:rsidRPr="002C223A">
        <w:rPr>
          <w:rFonts w:ascii="Arial" w:hAnsi="Arial" w:cs="Arial"/>
          <w:sz w:val="20"/>
          <w:szCs w:val="20"/>
        </w:rPr>
        <w:t>M</w:t>
      </w:r>
      <w:r w:rsidRPr="002C223A">
        <w:rPr>
          <w:rFonts w:ascii="Arial" w:hAnsi="Arial" w:cs="Arial"/>
          <w:sz w:val="20"/>
          <w:szCs w:val="20"/>
        </w:rPr>
        <w:tab/>
        <w:t>Other land not used for agricultural purposes (pieces/plots, residential or commercial land)</w:t>
      </w:r>
    </w:p>
    <w:p w14:paraId="7FB60204" w14:textId="77777777" w:rsidR="00A5562E" w:rsidRPr="002C223A" w:rsidRDefault="00A5562E" w:rsidP="002C223A">
      <w:pPr>
        <w:spacing w:after="0" w:line="240" w:lineRule="auto"/>
        <w:contextualSpacing/>
        <w:rPr>
          <w:rFonts w:ascii="Arial" w:hAnsi="Arial" w:cs="Arial"/>
          <w:sz w:val="20"/>
          <w:szCs w:val="20"/>
        </w:rPr>
      </w:pPr>
      <w:r w:rsidRPr="002C223A">
        <w:rPr>
          <w:rFonts w:ascii="Arial" w:hAnsi="Arial" w:cs="Arial"/>
          <w:sz w:val="20"/>
          <w:szCs w:val="20"/>
        </w:rPr>
        <w:t>N</w:t>
      </w:r>
      <w:r w:rsidRPr="002C223A">
        <w:rPr>
          <w:rFonts w:ascii="Arial" w:hAnsi="Arial" w:cs="Arial"/>
          <w:sz w:val="20"/>
          <w:szCs w:val="20"/>
        </w:rPr>
        <w:tab/>
        <w:t>Means of transportation (bicycle, motorcycle, car)</w:t>
      </w:r>
    </w:p>
    <w:p w14:paraId="047845B9" w14:textId="77777777" w:rsidR="00A5562E" w:rsidRPr="002C223A" w:rsidRDefault="00A5562E" w:rsidP="002C223A">
      <w:pPr>
        <w:spacing w:after="0" w:line="240" w:lineRule="auto"/>
        <w:contextualSpacing/>
        <w:rPr>
          <w:rFonts w:ascii="Arial" w:hAnsi="Arial" w:cs="Arial"/>
          <w:sz w:val="20"/>
          <w:szCs w:val="20"/>
        </w:rPr>
      </w:pPr>
      <w:r w:rsidRPr="002C223A">
        <w:rPr>
          <w:rFonts w:ascii="Arial" w:hAnsi="Arial" w:cs="Arial"/>
          <w:sz w:val="20"/>
          <w:szCs w:val="20"/>
        </w:rPr>
        <w:tab/>
      </w:r>
    </w:p>
    <w:tbl>
      <w:tblPr>
        <w:tblpPr w:leftFromText="180" w:rightFromText="180" w:vertAnchor="text" w:tblpY="1"/>
        <w:tblOverlap w:val="never"/>
        <w:tblW w:w="5471" w:type="pct"/>
        <w:tblLayout w:type="fixed"/>
        <w:tblLook w:val="04A0" w:firstRow="1" w:lastRow="0" w:firstColumn="1" w:lastColumn="0" w:noHBand="0" w:noVBand="1"/>
      </w:tblPr>
      <w:tblGrid>
        <w:gridCol w:w="1219"/>
        <w:gridCol w:w="5396"/>
        <w:gridCol w:w="4849"/>
        <w:gridCol w:w="2706"/>
      </w:tblGrid>
      <w:tr w:rsidR="002C223A" w:rsidRPr="00CA59CC" w14:paraId="00E6D81A"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hideMark/>
          </w:tcPr>
          <w:p w14:paraId="31494C93" w14:textId="77777777" w:rsidR="002C223A" w:rsidRPr="00CA59CC" w:rsidRDefault="002C223A" w:rsidP="007D484C">
            <w:pPr>
              <w:spacing w:after="0" w:line="240" w:lineRule="auto"/>
              <w:contextualSpacing/>
              <w:jc w:val="center"/>
              <w:rPr>
                <w:rFonts w:ascii="Arial" w:eastAsia="Times New Roman" w:hAnsi="Arial" w:cs="Arial"/>
                <w:b/>
                <w:bCs/>
                <w:sz w:val="20"/>
                <w:szCs w:val="20"/>
              </w:rPr>
            </w:pPr>
            <w:r w:rsidRPr="00CA59CC">
              <w:rPr>
                <w:rFonts w:ascii="Arial" w:eastAsia="Times New Roman" w:hAnsi="Arial" w:cs="Arial"/>
                <w:b/>
                <w:bCs/>
                <w:sz w:val="20"/>
                <w:szCs w:val="20"/>
              </w:rPr>
              <w:t>#</w:t>
            </w:r>
          </w:p>
        </w:tc>
        <w:tc>
          <w:tcPr>
            <w:tcW w:w="1904" w:type="pct"/>
            <w:tcBorders>
              <w:top w:val="single" w:sz="4" w:space="0" w:color="auto"/>
              <w:left w:val="nil"/>
              <w:bottom w:val="single" w:sz="4" w:space="0" w:color="auto"/>
              <w:right w:val="single" w:sz="4" w:space="0" w:color="auto"/>
            </w:tcBorders>
            <w:shd w:val="clear" w:color="auto" w:fill="auto"/>
            <w:noWrap/>
            <w:hideMark/>
          </w:tcPr>
          <w:p w14:paraId="640B6F4E" w14:textId="77777777" w:rsidR="002C223A" w:rsidRPr="00CA59CC" w:rsidRDefault="002C223A"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Question/name</w:t>
            </w:r>
          </w:p>
        </w:tc>
        <w:tc>
          <w:tcPr>
            <w:tcW w:w="1711" w:type="pct"/>
            <w:tcBorders>
              <w:top w:val="single" w:sz="4" w:space="0" w:color="auto"/>
              <w:left w:val="nil"/>
              <w:bottom w:val="single" w:sz="4" w:space="0" w:color="auto"/>
              <w:right w:val="single" w:sz="4" w:space="0" w:color="auto"/>
            </w:tcBorders>
            <w:shd w:val="clear" w:color="auto" w:fill="auto"/>
            <w:noWrap/>
            <w:hideMark/>
          </w:tcPr>
          <w:p w14:paraId="25B9DD40" w14:textId="77777777" w:rsidR="002C223A" w:rsidRPr="00CA59CC" w:rsidRDefault="002C223A"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Response options</w:t>
            </w:r>
          </w:p>
        </w:tc>
        <w:tc>
          <w:tcPr>
            <w:tcW w:w="955" w:type="pct"/>
            <w:tcBorders>
              <w:top w:val="single" w:sz="4" w:space="0" w:color="auto"/>
              <w:left w:val="nil"/>
              <w:bottom w:val="single" w:sz="4" w:space="0" w:color="auto"/>
              <w:right w:val="single" w:sz="4" w:space="0" w:color="auto"/>
            </w:tcBorders>
            <w:shd w:val="clear" w:color="auto" w:fill="auto"/>
            <w:noWrap/>
            <w:hideMark/>
          </w:tcPr>
          <w:p w14:paraId="6669B8E3" w14:textId="77777777" w:rsidR="002C223A" w:rsidRPr="00CA59CC" w:rsidRDefault="002C223A"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CAPI notes</w:t>
            </w:r>
          </w:p>
        </w:tc>
      </w:tr>
      <w:tr w:rsidR="002C223A" w:rsidRPr="00CA59CC" w14:paraId="59DB11A4"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2916CBF8" w14:textId="048A041C" w:rsidR="002C223A" w:rsidRPr="00F0102B" w:rsidRDefault="002C223A" w:rsidP="007D484C">
            <w:pPr>
              <w:spacing w:after="0" w:line="240" w:lineRule="auto"/>
              <w:contextualSpacing/>
              <w:jc w:val="center"/>
              <w:rPr>
                <w:rFonts w:ascii="Arial" w:eastAsia="Times New Roman" w:hAnsi="Arial" w:cs="Arial"/>
                <w:sz w:val="20"/>
                <w:szCs w:val="20"/>
              </w:rPr>
            </w:pPr>
            <w:r w:rsidRPr="00F0102B">
              <w:rPr>
                <w:rFonts w:ascii="Arial" w:eastAsia="Times New Roman" w:hAnsi="Arial" w:cs="Arial"/>
                <w:sz w:val="20"/>
                <w:szCs w:val="20"/>
              </w:rPr>
              <w:t>G3.06</w:t>
            </w:r>
          </w:p>
        </w:tc>
        <w:tc>
          <w:tcPr>
            <w:tcW w:w="1904" w:type="pct"/>
            <w:tcBorders>
              <w:top w:val="single" w:sz="4" w:space="0" w:color="auto"/>
              <w:left w:val="nil"/>
              <w:bottom w:val="single" w:sz="4" w:space="0" w:color="auto"/>
              <w:right w:val="single" w:sz="4" w:space="0" w:color="auto"/>
            </w:tcBorders>
            <w:shd w:val="clear" w:color="auto" w:fill="auto"/>
            <w:noWrap/>
          </w:tcPr>
          <w:p w14:paraId="6A9BA51C" w14:textId="033592F5" w:rsidR="002C223A" w:rsidRPr="00F0102B" w:rsidRDefault="00F0102B" w:rsidP="007D484C">
            <w:pPr>
              <w:spacing w:after="0" w:line="240" w:lineRule="auto"/>
              <w:contextualSpacing/>
              <w:rPr>
                <w:rFonts w:ascii="Arial" w:eastAsia="Times New Roman" w:hAnsi="Arial" w:cs="Arial"/>
                <w:sz w:val="20"/>
                <w:szCs w:val="20"/>
              </w:rPr>
            </w:pPr>
            <w:r w:rsidRPr="00F0102B">
              <w:rPr>
                <w:rFonts w:ascii="Arial" w:eastAsia="Times New Roman" w:hAnsi="Arial" w:cs="Arial"/>
                <w:sz w:val="20"/>
                <w:szCs w:val="20"/>
              </w:rPr>
              <w:t>Does anyone in your household currently have any [ITEM]?</w:t>
            </w:r>
          </w:p>
        </w:tc>
        <w:tc>
          <w:tcPr>
            <w:tcW w:w="1711" w:type="pct"/>
            <w:tcBorders>
              <w:top w:val="single" w:sz="4" w:space="0" w:color="auto"/>
              <w:left w:val="nil"/>
              <w:bottom w:val="single" w:sz="4" w:space="0" w:color="auto"/>
              <w:right w:val="single" w:sz="4" w:space="0" w:color="auto"/>
            </w:tcBorders>
            <w:shd w:val="clear" w:color="auto" w:fill="auto"/>
            <w:noWrap/>
          </w:tcPr>
          <w:p w14:paraId="38773098" w14:textId="77777777" w:rsidR="002C223A" w:rsidRDefault="00F0102B" w:rsidP="00F0102B">
            <w:pPr>
              <w:pStyle w:val="ListParagraph"/>
              <w:numPr>
                <w:ilvl w:val="0"/>
                <w:numId w:val="6"/>
              </w:numPr>
              <w:spacing w:after="0" w:line="240" w:lineRule="auto"/>
              <w:rPr>
                <w:rFonts w:ascii="Arial" w:eastAsia="Times New Roman" w:hAnsi="Arial" w:cs="Arial"/>
                <w:sz w:val="20"/>
                <w:szCs w:val="20"/>
              </w:rPr>
            </w:pPr>
            <w:r>
              <w:rPr>
                <w:rFonts w:ascii="Arial" w:eastAsia="Times New Roman" w:hAnsi="Arial" w:cs="Arial"/>
                <w:sz w:val="20"/>
                <w:szCs w:val="20"/>
              </w:rPr>
              <w:t>YES</w:t>
            </w:r>
          </w:p>
          <w:p w14:paraId="701A0FF7" w14:textId="72D4BEE5" w:rsidR="00F0102B" w:rsidRPr="00372EDE" w:rsidRDefault="00F0102B" w:rsidP="00372EDE">
            <w:pPr>
              <w:pStyle w:val="ListParagraph"/>
              <w:numPr>
                <w:ilvl w:val="0"/>
                <w:numId w:val="10"/>
              </w:numPr>
              <w:spacing w:after="0" w:line="240" w:lineRule="auto"/>
              <w:rPr>
                <w:rFonts w:ascii="Arial" w:eastAsia="Times New Roman" w:hAnsi="Arial" w:cs="Arial"/>
                <w:sz w:val="20"/>
                <w:szCs w:val="20"/>
              </w:rPr>
            </w:pPr>
            <w:r w:rsidRPr="00372EDE">
              <w:rPr>
                <w:rFonts w:ascii="Arial" w:eastAsia="Times New Roman" w:hAnsi="Arial" w:cs="Arial"/>
                <w:sz w:val="20"/>
                <w:szCs w:val="20"/>
              </w:rPr>
              <w:t>No &gt;&gt; next item</w:t>
            </w:r>
          </w:p>
        </w:tc>
        <w:tc>
          <w:tcPr>
            <w:tcW w:w="955" w:type="pct"/>
            <w:tcBorders>
              <w:top w:val="single" w:sz="4" w:space="0" w:color="auto"/>
              <w:left w:val="nil"/>
              <w:bottom w:val="single" w:sz="4" w:space="0" w:color="auto"/>
              <w:right w:val="single" w:sz="4" w:space="0" w:color="auto"/>
            </w:tcBorders>
            <w:shd w:val="clear" w:color="auto" w:fill="auto"/>
            <w:noWrap/>
          </w:tcPr>
          <w:p w14:paraId="32E36D0B" w14:textId="13478179" w:rsidR="002C223A" w:rsidRPr="009A7581" w:rsidRDefault="009D0A7F" w:rsidP="007D484C">
            <w:pPr>
              <w:spacing w:after="0" w:line="240" w:lineRule="auto"/>
              <w:contextualSpacing/>
              <w:rPr>
                <w:rFonts w:ascii="Arial" w:eastAsia="Times New Roman" w:hAnsi="Arial" w:cs="Arial"/>
                <w:color w:val="FF0000"/>
                <w:sz w:val="20"/>
                <w:szCs w:val="20"/>
              </w:rPr>
            </w:pPr>
            <w:r w:rsidRPr="009A7581">
              <w:rPr>
                <w:rFonts w:ascii="Arial" w:eastAsia="Times New Roman" w:hAnsi="Arial" w:cs="Arial"/>
                <w:color w:val="FF0000"/>
                <w:sz w:val="20"/>
                <w:szCs w:val="20"/>
              </w:rPr>
              <w:t xml:space="preserve">If </w:t>
            </w:r>
            <w:proofErr w:type="gramStart"/>
            <w:r w:rsidRPr="009A7581">
              <w:rPr>
                <w:rFonts w:ascii="Arial" w:eastAsia="Times New Roman" w:hAnsi="Arial" w:cs="Arial"/>
                <w:color w:val="FF0000"/>
                <w:sz w:val="20"/>
                <w:szCs w:val="20"/>
              </w:rPr>
              <w:t>No</w:t>
            </w:r>
            <w:proofErr w:type="gramEnd"/>
            <w:r w:rsidRPr="009A7581">
              <w:rPr>
                <w:rFonts w:ascii="Arial" w:eastAsia="Times New Roman" w:hAnsi="Arial" w:cs="Arial"/>
                <w:color w:val="FF0000"/>
                <w:sz w:val="20"/>
                <w:szCs w:val="20"/>
              </w:rPr>
              <w:t>, next item</w:t>
            </w:r>
          </w:p>
        </w:tc>
      </w:tr>
      <w:tr w:rsidR="00F0102B" w:rsidRPr="00CA59CC" w14:paraId="65A09590"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17B71ACA" w14:textId="1391AB40" w:rsidR="00F0102B" w:rsidRPr="00F0102B" w:rsidRDefault="00F0102B" w:rsidP="007D484C">
            <w:pPr>
              <w:spacing w:after="0" w:line="240" w:lineRule="auto"/>
              <w:contextualSpacing/>
              <w:jc w:val="center"/>
              <w:rPr>
                <w:rFonts w:ascii="Arial" w:eastAsia="Times New Roman" w:hAnsi="Arial" w:cs="Arial"/>
                <w:sz w:val="20"/>
                <w:szCs w:val="20"/>
              </w:rPr>
            </w:pPr>
            <w:r w:rsidRPr="00F0102B">
              <w:rPr>
                <w:rFonts w:ascii="Arial" w:eastAsia="Times New Roman" w:hAnsi="Arial" w:cs="Arial"/>
                <w:sz w:val="20"/>
                <w:szCs w:val="20"/>
              </w:rPr>
              <w:t>G3.07</w:t>
            </w:r>
          </w:p>
        </w:tc>
        <w:tc>
          <w:tcPr>
            <w:tcW w:w="1904" w:type="pct"/>
            <w:tcBorders>
              <w:top w:val="single" w:sz="4" w:space="0" w:color="auto"/>
              <w:left w:val="nil"/>
              <w:bottom w:val="single" w:sz="4" w:space="0" w:color="auto"/>
              <w:right w:val="single" w:sz="4" w:space="0" w:color="auto"/>
            </w:tcBorders>
            <w:shd w:val="clear" w:color="auto" w:fill="auto"/>
            <w:noWrap/>
          </w:tcPr>
          <w:p w14:paraId="668B7220" w14:textId="1AB8D4D4" w:rsidR="00F0102B" w:rsidRPr="00F0102B" w:rsidRDefault="00F0102B" w:rsidP="007D484C">
            <w:pPr>
              <w:spacing w:after="0" w:line="240" w:lineRule="auto"/>
              <w:contextualSpacing/>
              <w:rPr>
                <w:rFonts w:ascii="Arial" w:eastAsia="Times New Roman" w:hAnsi="Arial" w:cs="Arial"/>
                <w:sz w:val="20"/>
                <w:szCs w:val="20"/>
              </w:rPr>
            </w:pPr>
            <w:r w:rsidRPr="00F0102B">
              <w:rPr>
                <w:rFonts w:ascii="Arial" w:eastAsia="Times New Roman" w:hAnsi="Arial" w:cs="Arial"/>
                <w:sz w:val="20"/>
                <w:szCs w:val="20"/>
              </w:rPr>
              <w:t>Do you [NAME] own any [ITEM]?</w:t>
            </w:r>
          </w:p>
        </w:tc>
        <w:tc>
          <w:tcPr>
            <w:tcW w:w="1711" w:type="pct"/>
            <w:tcBorders>
              <w:top w:val="single" w:sz="4" w:space="0" w:color="auto"/>
              <w:left w:val="nil"/>
              <w:bottom w:val="single" w:sz="4" w:space="0" w:color="auto"/>
              <w:right w:val="single" w:sz="4" w:space="0" w:color="auto"/>
            </w:tcBorders>
            <w:shd w:val="clear" w:color="auto" w:fill="auto"/>
            <w:noWrap/>
          </w:tcPr>
          <w:p w14:paraId="36AB7837" w14:textId="77777777" w:rsidR="00F0102B" w:rsidRDefault="009D0A7F" w:rsidP="007D484C">
            <w:pPr>
              <w:spacing w:after="0" w:line="240" w:lineRule="auto"/>
              <w:contextualSpacing/>
              <w:rPr>
                <w:rFonts w:ascii="Arial" w:eastAsia="Times New Roman" w:hAnsi="Arial" w:cs="Arial"/>
                <w:sz w:val="20"/>
                <w:szCs w:val="20"/>
              </w:rPr>
            </w:pPr>
            <w:r>
              <w:rPr>
                <w:rFonts w:ascii="Arial" w:eastAsia="Times New Roman" w:hAnsi="Arial" w:cs="Arial"/>
                <w:sz w:val="20"/>
                <w:szCs w:val="20"/>
              </w:rPr>
              <w:t>1 YES SOLELY</w:t>
            </w:r>
          </w:p>
          <w:p w14:paraId="3E855809" w14:textId="77777777" w:rsidR="009D0A7F" w:rsidRDefault="009D0A7F" w:rsidP="007D484C">
            <w:pPr>
              <w:spacing w:after="0" w:line="240" w:lineRule="auto"/>
              <w:contextualSpacing/>
              <w:rPr>
                <w:rFonts w:ascii="Arial" w:eastAsia="Times New Roman" w:hAnsi="Arial" w:cs="Arial"/>
                <w:sz w:val="20"/>
                <w:szCs w:val="20"/>
              </w:rPr>
            </w:pPr>
            <w:r>
              <w:rPr>
                <w:rFonts w:ascii="Arial" w:eastAsia="Times New Roman" w:hAnsi="Arial" w:cs="Arial"/>
                <w:sz w:val="20"/>
                <w:szCs w:val="20"/>
              </w:rPr>
              <w:t>2 YES, JOINTLY</w:t>
            </w:r>
          </w:p>
          <w:p w14:paraId="14B681E1" w14:textId="77777777" w:rsidR="009D0A7F" w:rsidRDefault="009D0A7F" w:rsidP="007D484C">
            <w:pPr>
              <w:spacing w:after="0" w:line="240" w:lineRule="auto"/>
              <w:contextualSpacing/>
              <w:rPr>
                <w:rFonts w:ascii="Arial" w:eastAsia="Times New Roman" w:hAnsi="Arial" w:cs="Arial"/>
                <w:sz w:val="20"/>
                <w:szCs w:val="20"/>
              </w:rPr>
            </w:pPr>
            <w:r>
              <w:rPr>
                <w:rFonts w:ascii="Arial" w:eastAsia="Times New Roman" w:hAnsi="Arial" w:cs="Arial"/>
                <w:sz w:val="20"/>
                <w:szCs w:val="20"/>
              </w:rPr>
              <w:t>3. YES, SOLELY AND JOINTLY</w:t>
            </w:r>
          </w:p>
          <w:p w14:paraId="0EA61F0D" w14:textId="439D925C" w:rsidR="009D0A7F" w:rsidRPr="00F0102B" w:rsidRDefault="009D0A7F" w:rsidP="007D484C">
            <w:pPr>
              <w:spacing w:after="0" w:line="240" w:lineRule="auto"/>
              <w:contextualSpacing/>
              <w:rPr>
                <w:rFonts w:ascii="Arial" w:eastAsia="Times New Roman" w:hAnsi="Arial" w:cs="Arial"/>
                <w:sz w:val="20"/>
                <w:szCs w:val="20"/>
              </w:rPr>
            </w:pPr>
            <w:r>
              <w:rPr>
                <w:rFonts w:ascii="Arial" w:eastAsia="Times New Roman" w:hAnsi="Arial" w:cs="Arial"/>
                <w:sz w:val="20"/>
                <w:szCs w:val="20"/>
              </w:rPr>
              <w:t xml:space="preserve">4 </w:t>
            </w:r>
            <w:proofErr w:type="gramStart"/>
            <w:r>
              <w:rPr>
                <w:rFonts w:ascii="Arial" w:eastAsia="Times New Roman" w:hAnsi="Arial" w:cs="Arial"/>
                <w:sz w:val="20"/>
                <w:szCs w:val="20"/>
              </w:rPr>
              <w:t>NO</w:t>
            </w:r>
            <w:proofErr w:type="gramEnd"/>
          </w:p>
        </w:tc>
        <w:tc>
          <w:tcPr>
            <w:tcW w:w="955" w:type="pct"/>
            <w:tcBorders>
              <w:top w:val="single" w:sz="4" w:space="0" w:color="auto"/>
              <w:left w:val="nil"/>
              <w:bottom w:val="single" w:sz="4" w:space="0" w:color="auto"/>
              <w:right w:val="single" w:sz="4" w:space="0" w:color="auto"/>
            </w:tcBorders>
            <w:shd w:val="clear" w:color="auto" w:fill="auto"/>
            <w:noWrap/>
          </w:tcPr>
          <w:p w14:paraId="1601FF01" w14:textId="309B86E5" w:rsidR="00F0102B" w:rsidRPr="009A7581" w:rsidRDefault="009A7581" w:rsidP="007D484C">
            <w:pPr>
              <w:spacing w:after="0" w:line="240" w:lineRule="auto"/>
              <w:contextualSpacing/>
              <w:rPr>
                <w:rFonts w:ascii="Arial" w:eastAsia="Times New Roman" w:hAnsi="Arial" w:cs="Arial"/>
                <w:color w:val="FF0000"/>
                <w:sz w:val="20"/>
                <w:szCs w:val="20"/>
              </w:rPr>
            </w:pPr>
            <w:r w:rsidRPr="009A7581">
              <w:rPr>
                <w:rFonts w:ascii="Arial" w:eastAsia="Times New Roman" w:hAnsi="Arial" w:cs="Arial"/>
                <w:color w:val="FF0000"/>
                <w:sz w:val="20"/>
                <w:szCs w:val="20"/>
              </w:rPr>
              <w:t xml:space="preserve">If yes to </w:t>
            </w:r>
            <w:proofErr w:type="gramStart"/>
            <w:r w:rsidRPr="009A7581">
              <w:rPr>
                <w:rFonts w:ascii="Arial" w:eastAsia="Times New Roman" w:hAnsi="Arial" w:cs="Arial"/>
                <w:color w:val="FF0000"/>
                <w:sz w:val="20"/>
                <w:szCs w:val="20"/>
              </w:rPr>
              <w:t>L,,</w:t>
            </w:r>
            <w:proofErr w:type="gramEnd"/>
            <w:r w:rsidRPr="009A7581">
              <w:rPr>
                <w:rFonts w:ascii="Arial" w:eastAsia="Times New Roman" w:hAnsi="Arial" w:cs="Arial"/>
                <w:color w:val="FF0000"/>
                <w:sz w:val="20"/>
                <w:szCs w:val="20"/>
              </w:rPr>
              <w:t xml:space="preserve"> ASK G3.08</w:t>
            </w:r>
          </w:p>
        </w:tc>
      </w:tr>
      <w:tr w:rsidR="00372EDE" w:rsidRPr="00CA59CC" w14:paraId="5A2E03EB"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58629FD2" w14:textId="49985088" w:rsidR="00372EDE" w:rsidRPr="00F0102B" w:rsidRDefault="00372EDE" w:rsidP="007D484C">
            <w:pPr>
              <w:spacing w:after="0" w:line="240" w:lineRule="auto"/>
              <w:contextualSpacing/>
              <w:jc w:val="center"/>
              <w:rPr>
                <w:rFonts w:ascii="Arial" w:eastAsia="Times New Roman" w:hAnsi="Arial" w:cs="Arial"/>
                <w:sz w:val="20"/>
                <w:szCs w:val="20"/>
              </w:rPr>
            </w:pPr>
            <w:r>
              <w:rPr>
                <w:rFonts w:ascii="Arial" w:eastAsia="Times New Roman" w:hAnsi="Arial" w:cs="Arial"/>
                <w:sz w:val="20"/>
                <w:szCs w:val="20"/>
              </w:rPr>
              <w:t>G3.08</w:t>
            </w:r>
          </w:p>
        </w:tc>
        <w:tc>
          <w:tcPr>
            <w:tcW w:w="1904" w:type="pct"/>
            <w:tcBorders>
              <w:top w:val="single" w:sz="4" w:space="0" w:color="auto"/>
              <w:left w:val="nil"/>
              <w:bottom w:val="single" w:sz="4" w:space="0" w:color="auto"/>
              <w:right w:val="single" w:sz="4" w:space="0" w:color="auto"/>
            </w:tcBorders>
            <w:shd w:val="clear" w:color="auto" w:fill="auto"/>
            <w:noWrap/>
          </w:tcPr>
          <w:p w14:paraId="5A9A11AE" w14:textId="30A74EA1" w:rsidR="00372EDE" w:rsidRPr="00F0102B" w:rsidRDefault="00B36CC9" w:rsidP="007D484C">
            <w:pPr>
              <w:spacing w:after="0" w:line="240" w:lineRule="auto"/>
              <w:contextualSpacing/>
              <w:rPr>
                <w:rFonts w:ascii="Arial" w:eastAsia="Times New Roman" w:hAnsi="Arial" w:cs="Arial"/>
                <w:sz w:val="20"/>
                <w:szCs w:val="20"/>
              </w:rPr>
            </w:pPr>
            <w:r>
              <w:rPr>
                <w:rFonts w:ascii="Arial" w:eastAsia="Times New Roman" w:hAnsi="Arial" w:cs="Arial"/>
                <w:sz w:val="20"/>
                <w:szCs w:val="20"/>
              </w:rPr>
              <w:t>Is</w:t>
            </w:r>
            <w:r w:rsidR="00372EDE">
              <w:rPr>
                <w:rFonts w:ascii="Arial" w:eastAsia="Times New Roman" w:hAnsi="Arial" w:cs="Arial"/>
                <w:sz w:val="20"/>
                <w:szCs w:val="20"/>
              </w:rPr>
              <w:t xml:space="preserve"> it a smartphone?</w:t>
            </w:r>
          </w:p>
        </w:tc>
        <w:tc>
          <w:tcPr>
            <w:tcW w:w="1711" w:type="pct"/>
            <w:tcBorders>
              <w:top w:val="single" w:sz="4" w:space="0" w:color="auto"/>
              <w:left w:val="nil"/>
              <w:bottom w:val="single" w:sz="4" w:space="0" w:color="auto"/>
              <w:right w:val="single" w:sz="4" w:space="0" w:color="auto"/>
            </w:tcBorders>
            <w:shd w:val="clear" w:color="auto" w:fill="auto"/>
            <w:noWrap/>
          </w:tcPr>
          <w:p w14:paraId="63A52A9B" w14:textId="5D0B3276" w:rsidR="00693EB1" w:rsidRPr="00693EB1" w:rsidRDefault="00693EB1" w:rsidP="00693EB1">
            <w:pPr>
              <w:pStyle w:val="ListParagraph"/>
              <w:numPr>
                <w:ilvl w:val="0"/>
                <w:numId w:val="10"/>
              </w:numPr>
              <w:spacing w:after="0" w:line="240" w:lineRule="auto"/>
              <w:rPr>
                <w:rFonts w:ascii="Arial" w:eastAsia="Times New Roman" w:hAnsi="Arial" w:cs="Arial"/>
                <w:sz w:val="20"/>
                <w:szCs w:val="20"/>
              </w:rPr>
            </w:pPr>
            <w:r>
              <w:rPr>
                <w:rFonts w:ascii="Arial" w:eastAsia="Times New Roman" w:hAnsi="Arial" w:cs="Arial"/>
                <w:sz w:val="20"/>
                <w:szCs w:val="20"/>
              </w:rPr>
              <w:t>YES</w:t>
            </w:r>
            <w:r w:rsidR="009A7581">
              <w:rPr>
                <w:rFonts w:ascii="Arial" w:eastAsia="Times New Roman" w:hAnsi="Arial" w:cs="Arial"/>
                <w:sz w:val="20"/>
                <w:szCs w:val="20"/>
              </w:rPr>
              <w:t xml:space="preserve">  0. NO</w:t>
            </w:r>
          </w:p>
        </w:tc>
        <w:tc>
          <w:tcPr>
            <w:tcW w:w="955" w:type="pct"/>
            <w:tcBorders>
              <w:top w:val="single" w:sz="4" w:space="0" w:color="auto"/>
              <w:left w:val="nil"/>
              <w:bottom w:val="single" w:sz="4" w:space="0" w:color="auto"/>
              <w:right w:val="single" w:sz="4" w:space="0" w:color="auto"/>
            </w:tcBorders>
            <w:shd w:val="clear" w:color="auto" w:fill="auto"/>
            <w:noWrap/>
          </w:tcPr>
          <w:p w14:paraId="526079D0" w14:textId="09459E80" w:rsidR="00372EDE" w:rsidRPr="009A7581" w:rsidRDefault="009A7581" w:rsidP="007D484C">
            <w:pPr>
              <w:spacing w:after="0" w:line="240" w:lineRule="auto"/>
              <w:contextualSpacing/>
              <w:rPr>
                <w:rFonts w:ascii="Arial" w:eastAsia="Times New Roman" w:hAnsi="Arial" w:cs="Arial"/>
                <w:color w:val="FF0000"/>
                <w:sz w:val="20"/>
                <w:szCs w:val="20"/>
              </w:rPr>
            </w:pPr>
            <w:r w:rsidRPr="009A7581">
              <w:rPr>
                <w:rFonts w:ascii="Arial" w:eastAsia="Times New Roman" w:hAnsi="Arial" w:cs="Arial"/>
                <w:color w:val="FF0000"/>
                <w:sz w:val="20"/>
                <w:szCs w:val="20"/>
              </w:rPr>
              <w:t>* Smartphone: a phone that has a touchscreen interface, internet access, and an operating system capable of running downloaded apps.</w:t>
            </w:r>
          </w:p>
        </w:tc>
      </w:tr>
    </w:tbl>
    <w:p w14:paraId="15177DD6" w14:textId="77777777" w:rsidR="00A5562E" w:rsidRPr="00A5562E" w:rsidRDefault="00A5562E" w:rsidP="00A5562E">
      <w:pPr>
        <w:spacing w:after="0" w:line="240" w:lineRule="auto"/>
        <w:contextualSpacing/>
        <w:rPr>
          <w:rFonts w:ascii="Arial" w:hAnsi="Arial" w:cs="Arial"/>
          <w:b/>
          <w:bCs/>
        </w:rPr>
      </w:pPr>
      <w:r w:rsidRPr="00A5562E">
        <w:rPr>
          <w:rFonts w:ascii="Arial" w:hAnsi="Arial" w:cs="Arial"/>
          <w:b/>
          <w:bCs/>
        </w:rPr>
        <w:tab/>
      </w:r>
    </w:p>
    <w:p w14:paraId="4DF7F541" w14:textId="77777777" w:rsidR="004A2205" w:rsidRDefault="004A2205" w:rsidP="00A5562E">
      <w:pPr>
        <w:spacing w:after="0" w:line="240" w:lineRule="auto"/>
        <w:contextualSpacing/>
        <w:rPr>
          <w:rFonts w:ascii="Arial" w:hAnsi="Arial" w:cs="Arial"/>
          <w:b/>
          <w:bCs/>
        </w:rPr>
      </w:pPr>
    </w:p>
    <w:p w14:paraId="60B4BBA5" w14:textId="77777777" w:rsidR="004A2205" w:rsidRDefault="004A2205" w:rsidP="00A5562E">
      <w:pPr>
        <w:spacing w:after="0" w:line="240" w:lineRule="auto"/>
        <w:contextualSpacing/>
        <w:rPr>
          <w:rFonts w:ascii="Arial" w:hAnsi="Arial" w:cs="Arial"/>
          <w:b/>
          <w:bCs/>
        </w:rPr>
      </w:pPr>
    </w:p>
    <w:p w14:paraId="66389A86" w14:textId="677DEFB2" w:rsidR="004A2205" w:rsidRPr="00750FCC" w:rsidRDefault="004A2205" w:rsidP="004A2205">
      <w:pPr>
        <w:spacing w:after="0" w:line="240" w:lineRule="auto"/>
        <w:contextualSpacing/>
        <w:rPr>
          <w:rFonts w:ascii="Arial" w:hAnsi="Arial" w:cs="Arial"/>
          <w:b/>
          <w:bCs/>
        </w:rPr>
      </w:pPr>
    </w:p>
    <w:tbl>
      <w:tblPr>
        <w:tblpPr w:leftFromText="180" w:rightFromText="180" w:vertAnchor="text" w:tblpY="1"/>
        <w:tblOverlap w:val="never"/>
        <w:tblW w:w="5471" w:type="pct"/>
        <w:tblLayout w:type="fixed"/>
        <w:tblLook w:val="04A0" w:firstRow="1" w:lastRow="0" w:firstColumn="1" w:lastColumn="0" w:noHBand="0" w:noVBand="1"/>
      </w:tblPr>
      <w:tblGrid>
        <w:gridCol w:w="1219"/>
        <w:gridCol w:w="5400"/>
        <w:gridCol w:w="4853"/>
        <w:gridCol w:w="2709"/>
      </w:tblGrid>
      <w:tr w:rsidR="00BD6CC0" w:rsidRPr="00CA59CC" w14:paraId="58EFD19C" w14:textId="77777777" w:rsidTr="00BD6CC0">
        <w:trPr>
          <w:trHeight w:val="182"/>
          <w:tblHeader/>
        </w:trPr>
        <w:tc>
          <w:tcPr>
            <w:tcW w:w="5000" w:type="pct"/>
            <w:gridSpan w:val="4"/>
            <w:tcBorders>
              <w:bottom w:val="single" w:sz="4" w:space="0" w:color="auto"/>
            </w:tcBorders>
            <w:shd w:val="clear" w:color="auto" w:fill="auto"/>
            <w:noWrap/>
          </w:tcPr>
          <w:p w14:paraId="6507024B" w14:textId="20B175AE" w:rsidR="00BD6CC0" w:rsidRPr="00CA59CC" w:rsidRDefault="00BD6CC0" w:rsidP="007D484C">
            <w:pPr>
              <w:spacing w:after="0" w:line="240" w:lineRule="auto"/>
              <w:contextualSpacing/>
              <w:rPr>
                <w:rFonts w:ascii="Arial" w:eastAsia="Times New Roman" w:hAnsi="Arial" w:cs="Arial"/>
                <w:b/>
                <w:bCs/>
                <w:sz w:val="20"/>
                <w:szCs w:val="20"/>
              </w:rPr>
            </w:pPr>
            <w:bookmarkStart w:id="679" w:name="_Hlk200723880"/>
            <w:r w:rsidRPr="00750FCC">
              <w:rPr>
                <w:rFonts w:ascii="Arial" w:hAnsi="Arial" w:cs="Arial"/>
                <w:b/>
                <w:bCs/>
              </w:rPr>
              <w:lastRenderedPageBreak/>
              <w:t>SECTION G3(</w:t>
            </w:r>
            <w:r>
              <w:rPr>
                <w:rFonts w:ascii="Arial" w:hAnsi="Arial" w:cs="Arial"/>
                <w:b/>
                <w:bCs/>
              </w:rPr>
              <w:t>B</w:t>
            </w:r>
            <w:r w:rsidRPr="00750FCC">
              <w:rPr>
                <w:rFonts w:ascii="Arial" w:hAnsi="Arial" w:cs="Arial"/>
                <w:b/>
                <w:bCs/>
              </w:rPr>
              <w:t xml:space="preserve">): ACCESS TO </w:t>
            </w:r>
            <w:r>
              <w:rPr>
                <w:rFonts w:ascii="Arial" w:hAnsi="Arial" w:cs="Arial"/>
                <w:b/>
                <w:bCs/>
              </w:rPr>
              <w:t xml:space="preserve">CREDIT </w:t>
            </w:r>
          </w:p>
        </w:tc>
      </w:tr>
      <w:bookmarkEnd w:id="679"/>
      <w:tr w:rsidR="003D1BE2" w:rsidRPr="00CA59CC" w14:paraId="76E802A0" w14:textId="77777777" w:rsidTr="00BD6CC0">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hideMark/>
          </w:tcPr>
          <w:p w14:paraId="17E60643" w14:textId="77777777" w:rsidR="003D1BE2" w:rsidRPr="00CA59CC" w:rsidRDefault="003D1BE2" w:rsidP="007D484C">
            <w:pPr>
              <w:spacing w:after="0" w:line="240" w:lineRule="auto"/>
              <w:contextualSpacing/>
              <w:jc w:val="center"/>
              <w:rPr>
                <w:rFonts w:ascii="Arial" w:eastAsia="Times New Roman" w:hAnsi="Arial" w:cs="Arial"/>
                <w:b/>
                <w:bCs/>
                <w:sz w:val="20"/>
                <w:szCs w:val="20"/>
              </w:rPr>
            </w:pPr>
            <w:r w:rsidRPr="00CA59CC">
              <w:rPr>
                <w:rFonts w:ascii="Arial" w:eastAsia="Times New Roman" w:hAnsi="Arial" w:cs="Arial"/>
                <w:b/>
                <w:bCs/>
                <w:sz w:val="20"/>
                <w:szCs w:val="20"/>
              </w:rPr>
              <w:t>#</w:t>
            </w:r>
          </w:p>
        </w:tc>
        <w:tc>
          <w:tcPr>
            <w:tcW w:w="1904" w:type="pct"/>
            <w:tcBorders>
              <w:top w:val="single" w:sz="4" w:space="0" w:color="auto"/>
              <w:left w:val="nil"/>
              <w:bottom w:val="single" w:sz="4" w:space="0" w:color="auto"/>
              <w:right w:val="single" w:sz="4" w:space="0" w:color="auto"/>
            </w:tcBorders>
            <w:shd w:val="clear" w:color="auto" w:fill="auto"/>
            <w:noWrap/>
            <w:hideMark/>
          </w:tcPr>
          <w:p w14:paraId="6E8AF33B" w14:textId="77777777" w:rsidR="003D1BE2" w:rsidRPr="00CA59CC" w:rsidRDefault="003D1BE2"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Question/name</w:t>
            </w:r>
          </w:p>
        </w:tc>
        <w:tc>
          <w:tcPr>
            <w:tcW w:w="1711" w:type="pct"/>
            <w:tcBorders>
              <w:top w:val="single" w:sz="4" w:space="0" w:color="auto"/>
              <w:left w:val="nil"/>
              <w:bottom w:val="single" w:sz="4" w:space="0" w:color="auto"/>
              <w:right w:val="single" w:sz="4" w:space="0" w:color="auto"/>
            </w:tcBorders>
            <w:shd w:val="clear" w:color="auto" w:fill="auto"/>
            <w:noWrap/>
            <w:hideMark/>
          </w:tcPr>
          <w:p w14:paraId="63A215CB" w14:textId="77777777" w:rsidR="003D1BE2" w:rsidRPr="00CA59CC" w:rsidRDefault="003D1BE2"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Response options</w:t>
            </w:r>
          </w:p>
        </w:tc>
        <w:tc>
          <w:tcPr>
            <w:tcW w:w="955" w:type="pct"/>
            <w:tcBorders>
              <w:top w:val="single" w:sz="4" w:space="0" w:color="auto"/>
              <w:left w:val="nil"/>
              <w:bottom w:val="single" w:sz="4" w:space="0" w:color="auto"/>
              <w:right w:val="single" w:sz="4" w:space="0" w:color="auto"/>
            </w:tcBorders>
            <w:shd w:val="clear" w:color="auto" w:fill="auto"/>
            <w:noWrap/>
            <w:hideMark/>
          </w:tcPr>
          <w:p w14:paraId="5C2AF438" w14:textId="77777777" w:rsidR="003D1BE2" w:rsidRPr="00CA59CC" w:rsidRDefault="003D1BE2"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CAPI notes</w:t>
            </w:r>
          </w:p>
        </w:tc>
      </w:tr>
      <w:tr w:rsidR="003D1BE2" w:rsidRPr="00CA59CC" w14:paraId="3C38A639"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78392C66" w14:textId="2338EC25" w:rsidR="003D1BE2" w:rsidRPr="00427651" w:rsidRDefault="00B9231B" w:rsidP="007D484C">
            <w:pPr>
              <w:spacing w:after="0" w:line="240" w:lineRule="auto"/>
              <w:contextualSpacing/>
              <w:jc w:val="center"/>
              <w:rPr>
                <w:rFonts w:ascii="Arial" w:eastAsia="Times New Roman" w:hAnsi="Arial" w:cs="Arial"/>
                <w:sz w:val="20"/>
                <w:szCs w:val="20"/>
              </w:rPr>
            </w:pPr>
            <w:r w:rsidRPr="00427651">
              <w:rPr>
                <w:rFonts w:ascii="Arial" w:eastAsia="Times New Roman" w:hAnsi="Arial" w:cs="Arial"/>
                <w:sz w:val="20"/>
                <w:szCs w:val="20"/>
              </w:rPr>
              <w:t xml:space="preserve">G3b_01. </w:t>
            </w:r>
            <w:proofErr w:type="spellStart"/>
            <w:r w:rsidRPr="00427651">
              <w:rPr>
                <w:rFonts w:ascii="Arial" w:eastAsia="Times New Roman" w:hAnsi="Arial" w:cs="Arial"/>
                <w:sz w:val="20"/>
                <w:szCs w:val="20"/>
              </w:rPr>
              <w:t>credit_source</w:t>
            </w:r>
            <w:proofErr w:type="spellEnd"/>
          </w:p>
        </w:tc>
        <w:tc>
          <w:tcPr>
            <w:tcW w:w="1904" w:type="pct"/>
            <w:tcBorders>
              <w:top w:val="single" w:sz="4" w:space="0" w:color="auto"/>
              <w:left w:val="nil"/>
              <w:bottom w:val="single" w:sz="4" w:space="0" w:color="auto"/>
              <w:right w:val="single" w:sz="4" w:space="0" w:color="auto"/>
            </w:tcBorders>
            <w:shd w:val="clear" w:color="auto" w:fill="auto"/>
            <w:noWrap/>
          </w:tcPr>
          <w:p w14:paraId="446943FC" w14:textId="29ED18B5" w:rsidR="003D1BE2" w:rsidRPr="00427651" w:rsidRDefault="00656D47" w:rsidP="007D484C">
            <w:pPr>
              <w:spacing w:after="0" w:line="240" w:lineRule="auto"/>
              <w:contextualSpacing/>
              <w:rPr>
                <w:rFonts w:ascii="Arial" w:eastAsia="Times New Roman" w:hAnsi="Arial" w:cs="Arial"/>
                <w:sz w:val="20"/>
                <w:szCs w:val="20"/>
              </w:rPr>
            </w:pPr>
            <w:r w:rsidRPr="00427651">
              <w:rPr>
                <w:rFonts w:ascii="Arial" w:eastAsia="Times New Roman" w:hAnsi="Arial" w:cs="Arial"/>
                <w:sz w:val="20"/>
                <w:szCs w:val="20"/>
              </w:rPr>
              <w:t>Would you or anyone in your household be able to take a loan or borrow cash/in-kind from any of the following lending sources if you wanted to?</w:t>
            </w:r>
          </w:p>
        </w:tc>
        <w:tc>
          <w:tcPr>
            <w:tcW w:w="1711" w:type="pct"/>
            <w:tcBorders>
              <w:top w:val="single" w:sz="4" w:space="0" w:color="auto"/>
              <w:left w:val="nil"/>
              <w:bottom w:val="single" w:sz="4" w:space="0" w:color="auto"/>
              <w:right w:val="single" w:sz="4" w:space="0" w:color="auto"/>
            </w:tcBorders>
            <w:shd w:val="clear" w:color="auto" w:fill="auto"/>
            <w:noWrap/>
          </w:tcPr>
          <w:p w14:paraId="4BB09804" w14:textId="77777777" w:rsidR="00427651" w:rsidRPr="00427651" w:rsidRDefault="00427651" w:rsidP="00427651">
            <w:pPr>
              <w:spacing w:after="0" w:line="240" w:lineRule="auto"/>
              <w:contextualSpacing/>
              <w:rPr>
                <w:rFonts w:ascii="Arial" w:eastAsia="Times New Roman" w:hAnsi="Arial" w:cs="Arial"/>
                <w:sz w:val="20"/>
                <w:szCs w:val="20"/>
              </w:rPr>
            </w:pPr>
            <w:r w:rsidRPr="00427651">
              <w:rPr>
                <w:rFonts w:ascii="Arial" w:eastAsia="Times New Roman" w:hAnsi="Arial" w:cs="Arial"/>
                <w:sz w:val="20"/>
                <w:szCs w:val="20"/>
              </w:rPr>
              <w:t>Multiple-select</w:t>
            </w:r>
            <w:r w:rsidRPr="00427651">
              <w:rPr>
                <w:rFonts w:ascii="Arial" w:eastAsia="Times New Roman" w:hAnsi="Arial" w:cs="Arial"/>
                <w:sz w:val="20"/>
                <w:szCs w:val="20"/>
              </w:rPr>
              <w:tab/>
            </w:r>
            <w:r w:rsidRPr="00427651">
              <w:rPr>
                <w:rFonts w:ascii="Arial" w:eastAsia="Times New Roman" w:hAnsi="Arial" w:cs="Arial"/>
                <w:sz w:val="20"/>
                <w:szCs w:val="20"/>
              </w:rPr>
              <w:tab/>
            </w:r>
          </w:p>
          <w:p w14:paraId="50C4ADC4" w14:textId="77777777" w:rsidR="00427651" w:rsidRPr="00427651" w:rsidRDefault="00427651" w:rsidP="00427651">
            <w:pPr>
              <w:spacing w:after="0" w:line="240" w:lineRule="auto"/>
              <w:contextualSpacing/>
              <w:rPr>
                <w:rFonts w:ascii="Arial" w:eastAsia="Times New Roman" w:hAnsi="Arial" w:cs="Arial"/>
                <w:sz w:val="20"/>
                <w:szCs w:val="20"/>
              </w:rPr>
            </w:pPr>
            <w:r w:rsidRPr="00427651">
              <w:rPr>
                <w:rFonts w:ascii="Arial" w:eastAsia="Times New Roman" w:hAnsi="Arial" w:cs="Arial"/>
                <w:sz w:val="20"/>
                <w:szCs w:val="20"/>
              </w:rPr>
              <w:t>1</w:t>
            </w:r>
            <w:r w:rsidRPr="00427651">
              <w:rPr>
                <w:rFonts w:ascii="Arial" w:eastAsia="Times New Roman" w:hAnsi="Arial" w:cs="Arial"/>
                <w:sz w:val="20"/>
                <w:szCs w:val="20"/>
              </w:rPr>
              <w:tab/>
              <w:t>R4 program</w:t>
            </w:r>
            <w:r w:rsidRPr="00427651">
              <w:rPr>
                <w:rFonts w:ascii="Arial" w:eastAsia="Times New Roman" w:hAnsi="Arial" w:cs="Arial"/>
                <w:sz w:val="20"/>
                <w:szCs w:val="20"/>
              </w:rPr>
              <w:tab/>
            </w:r>
          </w:p>
          <w:p w14:paraId="244B09A7" w14:textId="77777777" w:rsidR="00427651" w:rsidRPr="00427651" w:rsidRDefault="00427651" w:rsidP="00427651">
            <w:pPr>
              <w:spacing w:after="0" w:line="240" w:lineRule="auto"/>
              <w:contextualSpacing/>
              <w:rPr>
                <w:rFonts w:ascii="Arial" w:eastAsia="Times New Roman" w:hAnsi="Arial" w:cs="Arial"/>
                <w:sz w:val="20"/>
                <w:szCs w:val="20"/>
              </w:rPr>
            </w:pPr>
            <w:r w:rsidRPr="00427651">
              <w:rPr>
                <w:rFonts w:ascii="Arial" w:eastAsia="Times New Roman" w:hAnsi="Arial" w:cs="Arial"/>
                <w:sz w:val="20"/>
                <w:szCs w:val="20"/>
              </w:rPr>
              <w:t>2</w:t>
            </w:r>
            <w:r w:rsidRPr="00427651">
              <w:rPr>
                <w:rFonts w:ascii="Arial" w:eastAsia="Times New Roman" w:hAnsi="Arial" w:cs="Arial"/>
                <w:sz w:val="20"/>
                <w:szCs w:val="20"/>
              </w:rPr>
              <w:tab/>
              <w:t>Relatives</w:t>
            </w:r>
            <w:r w:rsidRPr="00427651">
              <w:rPr>
                <w:rFonts w:ascii="Arial" w:eastAsia="Times New Roman" w:hAnsi="Arial" w:cs="Arial"/>
                <w:sz w:val="20"/>
                <w:szCs w:val="20"/>
              </w:rPr>
              <w:tab/>
            </w:r>
          </w:p>
          <w:p w14:paraId="6DBE1026" w14:textId="77777777" w:rsidR="00427651" w:rsidRPr="00427651" w:rsidRDefault="00427651" w:rsidP="00427651">
            <w:pPr>
              <w:spacing w:after="0" w:line="240" w:lineRule="auto"/>
              <w:contextualSpacing/>
              <w:rPr>
                <w:rFonts w:ascii="Arial" w:eastAsia="Times New Roman" w:hAnsi="Arial" w:cs="Arial"/>
                <w:sz w:val="20"/>
                <w:szCs w:val="20"/>
              </w:rPr>
            </w:pPr>
            <w:r w:rsidRPr="00427651">
              <w:rPr>
                <w:rFonts w:ascii="Arial" w:eastAsia="Times New Roman" w:hAnsi="Arial" w:cs="Arial"/>
                <w:sz w:val="20"/>
                <w:szCs w:val="20"/>
              </w:rPr>
              <w:t>3</w:t>
            </w:r>
            <w:r w:rsidRPr="00427651">
              <w:rPr>
                <w:rFonts w:ascii="Arial" w:eastAsia="Times New Roman" w:hAnsi="Arial" w:cs="Arial"/>
                <w:sz w:val="20"/>
                <w:szCs w:val="20"/>
              </w:rPr>
              <w:tab/>
              <w:t>Friends</w:t>
            </w:r>
            <w:r w:rsidRPr="00427651">
              <w:rPr>
                <w:rFonts w:ascii="Arial" w:eastAsia="Times New Roman" w:hAnsi="Arial" w:cs="Arial"/>
                <w:sz w:val="20"/>
                <w:szCs w:val="20"/>
              </w:rPr>
              <w:tab/>
            </w:r>
          </w:p>
          <w:p w14:paraId="2F7E82C2" w14:textId="77777777" w:rsidR="00427651" w:rsidRPr="00427651" w:rsidRDefault="00427651" w:rsidP="00427651">
            <w:pPr>
              <w:spacing w:after="0" w:line="240" w:lineRule="auto"/>
              <w:contextualSpacing/>
              <w:rPr>
                <w:rFonts w:ascii="Arial" w:eastAsia="Times New Roman" w:hAnsi="Arial" w:cs="Arial"/>
                <w:sz w:val="20"/>
                <w:szCs w:val="20"/>
              </w:rPr>
            </w:pPr>
            <w:r w:rsidRPr="00427651">
              <w:rPr>
                <w:rFonts w:ascii="Arial" w:eastAsia="Times New Roman" w:hAnsi="Arial" w:cs="Arial"/>
                <w:sz w:val="20"/>
                <w:szCs w:val="20"/>
              </w:rPr>
              <w:t>4</w:t>
            </w:r>
            <w:r w:rsidRPr="00427651">
              <w:rPr>
                <w:rFonts w:ascii="Arial" w:eastAsia="Times New Roman" w:hAnsi="Arial" w:cs="Arial"/>
                <w:sz w:val="20"/>
                <w:szCs w:val="20"/>
              </w:rPr>
              <w:tab/>
              <w:t>Money lender/Arata</w:t>
            </w:r>
            <w:r w:rsidRPr="00427651">
              <w:rPr>
                <w:rFonts w:ascii="Arial" w:eastAsia="Times New Roman" w:hAnsi="Arial" w:cs="Arial"/>
                <w:sz w:val="20"/>
                <w:szCs w:val="20"/>
              </w:rPr>
              <w:tab/>
            </w:r>
          </w:p>
          <w:p w14:paraId="236B172F" w14:textId="77777777" w:rsidR="00427651" w:rsidRPr="00427651" w:rsidRDefault="00427651" w:rsidP="00427651">
            <w:pPr>
              <w:spacing w:after="0" w:line="240" w:lineRule="auto"/>
              <w:contextualSpacing/>
              <w:rPr>
                <w:rFonts w:ascii="Arial" w:eastAsia="Times New Roman" w:hAnsi="Arial" w:cs="Arial"/>
                <w:sz w:val="20"/>
                <w:szCs w:val="20"/>
              </w:rPr>
            </w:pPr>
            <w:r w:rsidRPr="00427651">
              <w:rPr>
                <w:rFonts w:ascii="Arial" w:eastAsia="Times New Roman" w:hAnsi="Arial" w:cs="Arial"/>
                <w:sz w:val="20"/>
                <w:szCs w:val="20"/>
              </w:rPr>
              <w:t>5</w:t>
            </w:r>
            <w:r w:rsidRPr="00427651">
              <w:rPr>
                <w:rFonts w:ascii="Arial" w:eastAsia="Times New Roman" w:hAnsi="Arial" w:cs="Arial"/>
                <w:sz w:val="20"/>
                <w:szCs w:val="20"/>
              </w:rPr>
              <w:tab/>
              <w:t>Cooperatives</w:t>
            </w:r>
            <w:r w:rsidRPr="00427651">
              <w:rPr>
                <w:rFonts w:ascii="Arial" w:eastAsia="Times New Roman" w:hAnsi="Arial" w:cs="Arial"/>
                <w:sz w:val="20"/>
                <w:szCs w:val="20"/>
              </w:rPr>
              <w:tab/>
            </w:r>
          </w:p>
          <w:p w14:paraId="5E651D38" w14:textId="77777777" w:rsidR="00427651" w:rsidRPr="00427651" w:rsidRDefault="00427651" w:rsidP="00427651">
            <w:pPr>
              <w:spacing w:after="0" w:line="240" w:lineRule="auto"/>
              <w:contextualSpacing/>
              <w:rPr>
                <w:rFonts w:ascii="Arial" w:eastAsia="Times New Roman" w:hAnsi="Arial" w:cs="Arial"/>
                <w:sz w:val="20"/>
                <w:szCs w:val="20"/>
              </w:rPr>
            </w:pPr>
            <w:r w:rsidRPr="00427651">
              <w:rPr>
                <w:rFonts w:ascii="Arial" w:eastAsia="Times New Roman" w:hAnsi="Arial" w:cs="Arial"/>
                <w:sz w:val="20"/>
                <w:szCs w:val="20"/>
              </w:rPr>
              <w:t>6</w:t>
            </w:r>
            <w:r w:rsidRPr="00427651">
              <w:rPr>
                <w:rFonts w:ascii="Arial" w:eastAsia="Times New Roman" w:hAnsi="Arial" w:cs="Arial"/>
                <w:sz w:val="20"/>
                <w:szCs w:val="20"/>
              </w:rPr>
              <w:tab/>
              <w:t>Bank</w:t>
            </w:r>
            <w:r w:rsidRPr="00427651">
              <w:rPr>
                <w:rFonts w:ascii="Arial" w:eastAsia="Times New Roman" w:hAnsi="Arial" w:cs="Arial"/>
                <w:sz w:val="20"/>
                <w:szCs w:val="20"/>
              </w:rPr>
              <w:tab/>
            </w:r>
          </w:p>
          <w:p w14:paraId="681EE18E" w14:textId="77777777" w:rsidR="00427651" w:rsidRPr="00427651" w:rsidRDefault="00427651" w:rsidP="00427651">
            <w:pPr>
              <w:spacing w:after="0" w:line="240" w:lineRule="auto"/>
              <w:contextualSpacing/>
              <w:rPr>
                <w:rFonts w:ascii="Arial" w:eastAsia="Times New Roman" w:hAnsi="Arial" w:cs="Arial"/>
                <w:sz w:val="20"/>
                <w:szCs w:val="20"/>
              </w:rPr>
            </w:pPr>
            <w:r w:rsidRPr="00427651">
              <w:rPr>
                <w:rFonts w:ascii="Arial" w:eastAsia="Times New Roman" w:hAnsi="Arial" w:cs="Arial"/>
                <w:sz w:val="20"/>
                <w:szCs w:val="20"/>
              </w:rPr>
              <w:t>7</w:t>
            </w:r>
            <w:r w:rsidRPr="00427651">
              <w:rPr>
                <w:rFonts w:ascii="Arial" w:eastAsia="Times New Roman" w:hAnsi="Arial" w:cs="Arial"/>
                <w:sz w:val="20"/>
                <w:szCs w:val="20"/>
              </w:rPr>
              <w:tab/>
              <w:t>SACCO</w:t>
            </w:r>
            <w:r w:rsidRPr="00427651">
              <w:rPr>
                <w:rFonts w:ascii="Arial" w:eastAsia="Times New Roman" w:hAnsi="Arial" w:cs="Arial"/>
                <w:sz w:val="20"/>
                <w:szCs w:val="20"/>
              </w:rPr>
              <w:tab/>
            </w:r>
          </w:p>
          <w:p w14:paraId="03BFFA3A" w14:textId="77777777" w:rsidR="00427651" w:rsidRPr="00427651" w:rsidRDefault="00427651" w:rsidP="00427651">
            <w:pPr>
              <w:spacing w:after="0" w:line="240" w:lineRule="auto"/>
              <w:contextualSpacing/>
              <w:rPr>
                <w:rFonts w:ascii="Arial" w:eastAsia="Times New Roman" w:hAnsi="Arial" w:cs="Arial"/>
                <w:sz w:val="20"/>
                <w:szCs w:val="20"/>
              </w:rPr>
            </w:pPr>
            <w:r w:rsidRPr="00427651">
              <w:rPr>
                <w:rFonts w:ascii="Arial" w:eastAsia="Times New Roman" w:hAnsi="Arial" w:cs="Arial"/>
                <w:sz w:val="20"/>
                <w:szCs w:val="20"/>
              </w:rPr>
              <w:t>8</w:t>
            </w:r>
            <w:r w:rsidRPr="00427651">
              <w:rPr>
                <w:rFonts w:ascii="Arial" w:eastAsia="Times New Roman" w:hAnsi="Arial" w:cs="Arial"/>
                <w:sz w:val="20"/>
                <w:szCs w:val="20"/>
              </w:rPr>
              <w:tab/>
            </w:r>
            <w:proofErr w:type="spellStart"/>
            <w:r w:rsidRPr="00427651">
              <w:rPr>
                <w:rFonts w:ascii="Arial" w:eastAsia="Times New Roman" w:hAnsi="Arial" w:cs="Arial"/>
                <w:sz w:val="20"/>
                <w:szCs w:val="20"/>
              </w:rPr>
              <w:t>Iqub</w:t>
            </w:r>
            <w:proofErr w:type="spellEnd"/>
            <w:r w:rsidRPr="00427651">
              <w:rPr>
                <w:rFonts w:ascii="Arial" w:eastAsia="Times New Roman" w:hAnsi="Arial" w:cs="Arial"/>
                <w:sz w:val="20"/>
                <w:szCs w:val="20"/>
              </w:rPr>
              <w:tab/>
            </w:r>
          </w:p>
          <w:p w14:paraId="76EF3D49" w14:textId="77777777" w:rsidR="00427651" w:rsidRPr="00427651" w:rsidRDefault="00427651" w:rsidP="00427651">
            <w:pPr>
              <w:spacing w:after="0" w:line="240" w:lineRule="auto"/>
              <w:contextualSpacing/>
              <w:rPr>
                <w:rFonts w:ascii="Arial" w:eastAsia="Times New Roman" w:hAnsi="Arial" w:cs="Arial"/>
                <w:sz w:val="20"/>
                <w:szCs w:val="20"/>
              </w:rPr>
            </w:pPr>
            <w:r w:rsidRPr="00427651">
              <w:rPr>
                <w:rFonts w:ascii="Arial" w:eastAsia="Times New Roman" w:hAnsi="Arial" w:cs="Arial"/>
                <w:sz w:val="20"/>
                <w:szCs w:val="20"/>
              </w:rPr>
              <w:t>9</w:t>
            </w:r>
            <w:r w:rsidRPr="00427651">
              <w:rPr>
                <w:rFonts w:ascii="Arial" w:eastAsia="Times New Roman" w:hAnsi="Arial" w:cs="Arial"/>
                <w:sz w:val="20"/>
                <w:szCs w:val="20"/>
              </w:rPr>
              <w:tab/>
              <w:t>MFI</w:t>
            </w:r>
            <w:r w:rsidRPr="00427651">
              <w:rPr>
                <w:rFonts w:ascii="Arial" w:eastAsia="Times New Roman" w:hAnsi="Arial" w:cs="Arial"/>
                <w:sz w:val="20"/>
                <w:szCs w:val="20"/>
              </w:rPr>
              <w:tab/>
            </w:r>
          </w:p>
          <w:p w14:paraId="530F1EE4" w14:textId="77777777" w:rsidR="00427651" w:rsidRPr="00427651" w:rsidRDefault="00427651" w:rsidP="00427651">
            <w:pPr>
              <w:spacing w:after="0" w:line="240" w:lineRule="auto"/>
              <w:contextualSpacing/>
              <w:rPr>
                <w:rFonts w:ascii="Arial" w:eastAsia="Times New Roman" w:hAnsi="Arial" w:cs="Arial"/>
                <w:sz w:val="20"/>
                <w:szCs w:val="20"/>
              </w:rPr>
            </w:pPr>
            <w:r w:rsidRPr="00427651">
              <w:rPr>
                <w:rFonts w:ascii="Arial" w:eastAsia="Times New Roman" w:hAnsi="Arial" w:cs="Arial"/>
                <w:sz w:val="20"/>
                <w:szCs w:val="20"/>
              </w:rPr>
              <w:t>10</w:t>
            </w:r>
            <w:r w:rsidRPr="00427651">
              <w:rPr>
                <w:rFonts w:ascii="Arial" w:eastAsia="Times New Roman" w:hAnsi="Arial" w:cs="Arial"/>
                <w:sz w:val="20"/>
                <w:szCs w:val="20"/>
              </w:rPr>
              <w:tab/>
              <w:t>Village Savings and Loan Associations (VSLA)</w:t>
            </w:r>
            <w:r w:rsidRPr="00427651">
              <w:rPr>
                <w:rFonts w:ascii="Arial" w:eastAsia="Times New Roman" w:hAnsi="Arial" w:cs="Arial"/>
                <w:sz w:val="20"/>
                <w:szCs w:val="20"/>
              </w:rPr>
              <w:tab/>
            </w:r>
          </w:p>
          <w:p w14:paraId="0620F6F6" w14:textId="77777777" w:rsidR="00427651" w:rsidRPr="00427651" w:rsidRDefault="00427651" w:rsidP="00427651">
            <w:pPr>
              <w:spacing w:after="0" w:line="240" w:lineRule="auto"/>
              <w:contextualSpacing/>
              <w:rPr>
                <w:rFonts w:ascii="Arial" w:eastAsia="Times New Roman" w:hAnsi="Arial" w:cs="Arial"/>
                <w:sz w:val="20"/>
                <w:szCs w:val="20"/>
              </w:rPr>
            </w:pPr>
            <w:r w:rsidRPr="00427651">
              <w:rPr>
                <w:rFonts w:ascii="Arial" w:eastAsia="Times New Roman" w:hAnsi="Arial" w:cs="Arial"/>
                <w:sz w:val="20"/>
                <w:szCs w:val="20"/>
              </w:rPr>
              <w:t>99</w:t>
            </w:r>
            <w:r w:rsidRPr="00427651">
              <w:rPr>
                <w:rFonts w:ascii="Arial" w:eastAsia="Times New Roman" w:hAnsi="Arial" w:cs="Arial"/>
                <w:sz w:val="20"/>
                <w:szCs w:val="20"/>
              </w:rPr>
              <w:tab/>
              <w:t>Others, specify</w:t>
            </w:r>
            <w:r w:rsidRPr="00427651">
              <w:rPr>
                <w:rFonts w:ascii="Arial" w:eastAsia="Times New Roman" w:hAnsi="Arial" w:cs="Arial"/>
                <w:sz w:val="20"/>
                <w:szCs w:val="20"/>
              </w:rPr>
              <w:tab/>
            </w:r>
          </w:p>
          <w:p w14:paraId="1561E900" w14:textId="39AEDE96" w:rsidR="00427651" w:rsidRPr="00427651" w:rsidRDefault="00427651" w:rsidP="00427651">
            <w:pPr>
              <w:rPr>
                <w:rFonts w:ascii="Arial" w:eastAsia="Times New Roman" w:hAnsi="Arial" w:cs="Arial"/>
                <w:sz w:val="20"/>
                <w:szCs w:val="20"/>
              </w:rPr>
            </w:pPr>
            <w:r w:rsidRPr="00427651">
              <w:rPr>
                <w:rFonts w:ascii="Arial" w:eastAsia="Times New Roman" w:hAnsi="Arial" w:cs="Arial"/>
                <w:sz w:val="20"/>
                <w:szCs w:val="20"/>
              </w:rPr>
              <w:t>888</w:t>
            </w:r>
            <w:r w:rsidRPr="00427651">
              <w:rPr>
                <w:rFonts w:ascii="Arial" w:eastAsia="Times New Roman" w:hAnsi="Arial" w:cs="Arial"/>
                <w:sz w:val="20"/>
                <w:szCs w:val="20"/>
              </w:rPr>
              <w:tab/>
              <w:t>Won't be able to take a loan or borrow from any source if wanted to</w:t>
            </w:r>
            <w:r w:rsidRPr="00427651">
              <w:rPr>
                <w:rFonts w:ascii="Arial" w:eastAsia="Times New Roman" w:hAnsi="Arial" w:cs="Arial"/>
                <w:sz w:val="20"/>
                <w:szCs w:val="20"/>
              </w:rPr>
              <w:tab/>
            </w:r>
          </w:p>
        </w:tc>
        <w:tc>
          <w:tcPr>
            <w:tcW w:w="955" w:type="pct"/>
            <w:tcBorders>
              <w:top w:val="single" w:sz="4" w:space="0" w:color="auto"/>
              <w:left w:val="nil"/>
              <w:bottom w:val="single" w:sz="4" w:space="0" w:color="auto"/>
              <w:right w:val="single" w:sz="4" w:space="0" w:color="auto"/>
            </w:tcBorders>
            <w:shd w:val="clear" w:color="auto" w:fill="auto"/>
            <w:noWrap/>
          </w:tcPr>
          <w:p w14:paraId="68345F4B" w14:textId="77777777" w:rsidR="003D1BE2" w:rsidRPr="00427651" w:rsidRDefault="003D1BE2" w:rsidP="007D484C">
            <w:pPr>
              <w:spacing w:after="0" w:line="240" w:lineRule="auto"/>
              <w:contextualSpacing/>
              <w:rPr>
                <w:rFonts w:ascii="Arial" w:eastAsia="Times New Roman" w:hAnsi="Arial" w:cs="Arial"/>
                <w:sz w:val="20"/>
                <w:szCs w:val="20"/>
              </w:rPr>
            </w:pPr>
          </w:p>
        </w:tc>
      </w:tr>
      <w:tr w:rsidR="003D1BE2" w:rsidRPr="00CA59CC" w14:paraId="77C81D6F" w14:textId="77777777" w:rsidTr="006F4F15">
        <w:trPr>
          <w:trHeight w:val="544"/>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50951A37" w14:textId="1A2CC356" w:rsidR="003D1BE2" w:rsidRPr="00427651" w:rsidRDefault="00B9231B" w:rsidP="007D484C">
            <w:pPr>
              <w:spacing w:after="0" w:line="240" w:lineRule="auto"/>
              <w:contextualSpacing/>
              <w:jc w:val="center"/>
              <w:rPr>
                <w:rFonts w:ascii="Arial" w:eastAsia="Times New Roman" w:hAnsi="Arial" w:cs="Arial"/>
                <w:sz w:val="20"/>
                <w:szCs w:val="20"/>
              </w:rPr>
            </w:pPr>
            <w:r w:rsidRPr="00427651">
              <w:rPr>
                <w:rFonts w:ascii="Arial" w:eastAsia="Times New Roman" w:hAnsi="Arial" w:cs="Arial"/>
                <w:sz w:val="20"/>
                <w:szCs w:val="20"/>
              </w:rPr>
              <w:t xml:space="preserve">G3b_02. </w:t>
            </w:r>
            <w:proofErr w:type="spellStart"/>
            <w:r w:rsidRPr="00427651">
              <w:rPr>
                <w:rFonts w:ascii="Arial" w:eastAsia="Times New Roman" w:hAnsi="Arial" w:cs="Arial"/>
                <w:sz w:val="20"/>
                <w:szCs w:val="20"/>
              </w:rPr>
              <w:t>credit_hh</w:t>
            </w:r>
            <w:proofErr w:type="spellEnd"/>
          </w:p>
        </w:tc>
        <w:tc>
          <w:tcPr>
            <w:tcW w:w="1904" w:type="pct"/>
            <w:tcBorders>
              <w:top w:val="single" w:sz="4" w:space="0" w:color="auto"/>
              <w:left w:val="nil"/>
              <w:bottom w:val="single" w:sz="4" w:space="0" w:color="auto"/>
              <w:right w:val="single" w:sz="4" w:space="0" w:color="auto"/>
            </w:tcBorders>
            <w:shd w:val="clear" w:color="auto" w:fill="auto"/>
            <w:noWrap/>
          </w:tcPr>
          <w:p w14:paraId="031B8D6C" w14:textId="3F17A3A7" w:rsidR="003D1BE2" w:rsidRPr="00427651" w:rsidRDefault="00E43964" w:rsidP="00BD6CC0">
            <w:pPr>
              <w:spacing w:after="0" w:line="240" w:lineRule="auto"/>
              <w:contextualSpacing/>
              <w:rPr>
                <w:rFonts w:ascii="Arial" w:eastAsia="Times New Roman" w:hAnsi="Arial" w:cs="Arial"/>
                <w:sz w:val="20"/>
                <w:szCs w:val="20"/>
              </w:rPr>
            </w:pPr>
            <w:r w:rsidRPr="00E43964">
              <w:rPr>
                <w:rFonts w:ascii="Arial" w:eastAsia="Times New Roman" w:hAnsi="Arial" w:cs="Arial"/>
                <w:sz w:val="20"/>
                <w:szCs w:val="20"/>
              </w:rPr>
              <w:t>Has anyone in your household taken any loans or borrowed</w:t>
            </w:r>
            <w:r w:rsidR="00BD6CC0">
              <w:rPr>
                <w:rFonts w:ascii="Arial" w:eastAsia="Times New Roman" w:hAnsi="Arial" w:cs="Arial"/>
                <w:sz w:val="20"/>
                <w:szCs w:val="20"/>
              </w:rPr>
              <w:t xml:space="preserve"> </w:t>
            </w:r>
            <w:r w:rsidRPr="00E43964">
              <w:rPr>
                <w:rFonts w:ascii="Arial" w:eastAsia="Times New Roman" w:hAnsi="Arial" w:cs="Arial"/>
                <w:sz w:val="20"/>
                <w:szCs w:val="20"/>
              </w:rPr>
              <w:t>cash/in-kind in the past 12 months?</w:t>
            </w:r>
          </w:p>
        </w:tc>
        <w:tc>
          <w:tcPr>
            <w:tcW w:w="1711" w:type="pct"/>
            <w:tcBorders>
              <w:top w:val="single" w:sz="4" w:space="0" w:color="auto"/>
              <w:left w:val="nil"/>
              <w:bottom w:val="single" w:sz="4" w:space="0" w:color="auto"/>
              <w:right w:val="single" w:sz="4" w:space="0" w:color="auto"/>
            </w:tcBorders>
            <w:shd w:val="clear" w:color="auto" w:fill="auto"/>
            <w:noWrap/>
          </w:tcPr>
          <w:p w14:paraId="530D08C1" w14:textId="3E74B724" w:rsidR="003D1BE2" w:rsidRPr="00427651" w:rsidRDefault="00D02999" w:rsidP="007D484C">
            <w:pPr>
              <w:spacing w:after="0" w:line="240" w:lineRule="auto"/>
              <w:contextualSpacing/>
              <w:rPr>
                <w:rFonts w:ascii="Arial" w:eastAsia="Times New Roman" w:hAnsi="Arial" w:cs="Arial"/>
                <w:sz w:val="20"/>
                <w:szCs w:val="20"/>
              </w:rPr>
            </w:pPr>
            <w:r w:rsidRPr="00D02999">
              <w:rPr>
                <w:rFonts w:ascii="Arial" w:eastAsia="Times New Roman" w:hAnsi="Arial" w:cs="Arial"/>
                <w:sz w:val="20"/>
                <w:szCs w:val="20"/>
              </w:rPr>
              <w:t>1. Yes   0. No</w:t>
            </w:r>
            <w:r w:rsidRPr="00D02999">
              <w:rPr>
                <w:rFonts w:ascii="Arial" w:eastAsia="Times New Roman" w:hAnsi="Arial" w:cs="Arial"/>
                <w:sz w:val="20"/>
                <w:szCs w:val="20"/>
              </w:rPr>
              <w:tab/>
            </w:r>
          </w:p>
        </w:tc>
        <w:tc>
          <w:tcPr>
            <w:tcW w:w="955" w:type="pct"/>
            <w:tcBorders>
              <w:top w:val="single" w:sz="4" w:space="0" w:color="auto"/>
              <w:left w:val="nil"/>
              <w:bottom w:val="single" w:sz="4" w:space="0" w:color="auto"/>
              <w:right w:val="single" w:sz="4" w:space="0" w:color="auto"/>
            </w:tcBorders>
            <w:shd w:val="clear" w:color="auto" w:fill="auto"/>
            <w:noWrap/>
          </w:tcPr>
          <w:p w14:paraId="3615A783" w14:textId="0F21A1C0" w:rsidR="003D1BE2" w:rsidRPr="00427651" w:rsidRDefault="00E43964" w:rsidP="007D484C">
            <w:pPr>
              <w:spacing w:after="0" w:line="240" w:lineRule="auto"/>
              <w:contextualSpacing/>
              <w:rPr>
                <w:rFonts w:ascii="Arial" w:eastAsia="Times New Roman" w:hAnsi="Arial" w:cs="Arial"/>
                <w:sz w:val="20"/>
                <w:szCs w:val="20"/>
              </w:rPr>
            </w:pPr>
            <w:r w:rsidRPr="00E43964">
              <w:rPr>
                <w:rFonts w:ascii="Arial" w:eastAsia="Times New Roman" w:hAnsi="Arial" w:cs="Arial"/>
                <w:sz w:val="20"/>
                <w:szCs w:val="20"/>
              </w:rPr>
              <w:t>[If a source is mention</w:t>
            </w:r>
            <w:r w:rsidR="00670916">
              <w:rPr>
                <w:rFonts w:ascii="Arial" w:eastAsia="Times New Roman" w:hAnsi="Arial" w:cs="Arial"/>
                <w:sz w:val="20"/>
                <w:szCs w:val="20"/>
              </w:rPr>
              <w:t>ed</w:t>
            </w:r>
            <w:r w:rsidRPr="00E43964">
              <w:rPr>
                <w:rFonts w:ascii="Arial" w:eastAsia="Times New Roman" w:hAnsi="Arial" w:cs="Arial"/>
                <w:sz w:val="20"/>
                <w:szCs w:val="20"/>
              </w:rPr>
              <w:t xml:space="preserve"> in </w:t>
            </w:r>
            <w:proofErr w:type="spellStart"/>
            <w:r w:rsidRPr="00E43964">
              <w:rPr>
                <w:rFonts w:ascii="Arial" w:eastAsia="Times New Roman" w:hAnsi="Arial" w:cs="Arial"/>
                <w:sz w:val="20"/>
                <w:szCs w:val="20"/>
              </w:rPr>
              <w:t>credi_source</w:t>
            </w:r>
            <w:proofErr w:type="spellEnd"/>
            <w:r w:rsidRPr="00E43964">
              <w:rPr>
                <w:rFonts w:ascii="Arial" w:eastAsia="Times New Roman" w:hAnsi="Arial" w:cs="Arial"/>
                <w:sz w:val="20"/>
                <w:szCs w:val="20"/>
              </w:rPr>
              <w:t>]</w:t>
            </w:r>
          </w:p>
        </w:tc>
      </w:tr>
      <w:tr w:rsidR="003D1BE2" w:rsidRPr="00CA59CC" w14:paraId="3E2DF379"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6A90AA0D" w14:textId="4A14E18E" w:rsidR="003D1BE2" w:rsidRPr="00427651" w:rsidRDefault="00B9231B" w:rsidP="007D484C">
            <w:pPr>
              <w:spacing w:after="0" w:line="240" w:lineRule="auto"/>
              <w:contextualSpacing/>
              <w:jc w:val="center"/>
              <w:rPr>
                <w:rFonts w:ascii="Arial" w:eastAsia="Times New Roman" w:hAnsi="Arial" w:cs="Arial"/>
                <w:sz w:val="20"/>
                <w:szCs w:val="20"/>
              </w:rPr>
            </w:pPr>
            <w:r w:rsidRPr="00427651">
              <w:rPr>
                <w:rFonts w:ascii="Arial" w:eastAsia="Times New Roman" w:hAnsi="Arial" w:cs="Arial"/>
                <w:sz w:val="20"/>
                <w:szCs w:val="20"/>
              </w:rPr>
              <w:t xml:space="preserve">G3b_03. </w:t>
            </w:r>
            <w:proofErr w:type="spellStart"/>
            <w:r w:rsidRPr="00427651">
              <w:rPr>
                <w:rFonts w:ascii="Arial" w:eastAsia="Times New Roman" w:hAnsi="Arial" w:cs="Arial"/>
                <w:sz w:val="20"/>
                <w:szCs w:val="20"/>
              </w:rPr>
              <w:t>credit_type</w:t>
            </w:r>
            <w:proofErr w:type="spellEnd"/>
          </w:p>
        </w:tc>
        <w:tc>
          <w:tcPr>
            <w:tcW w:w="1904" w:type="pct"/>
            <w:tcBorders>
              <w:top w:val="single" w:sz="4" w:space="0" w:color="auto"/>
              <w:left w:val="nil"/>
              <w:bottom w:val="single" w:sz="4" w:space="0" w:color="auto"/>
              <w:right w:val="single" w:sz="4" w:space="0" w:color="auto"/>
            </w:tcBorders>
            <w:shd w:val="clear" w:color="auto" w:fill="auto"/>
            <w:noWrap/>
          </w:tcPr>
          <w:p w14:paraId="4AD8A5DD" w14:textId="37868798" w:rsidR="003D1BE2" w:rsidRPr="00427651" w:rsidRDefault="00D02999" w:rsidP="007D484C">
            <w:pPr>
              <w:spacing w:after="0" w:line="240" w:lineRule="auto"/>
              <w:contextualSpacing/>
              <w:rPr>
                <w:rFonts w:ascii="Arial" w:eastAsia="Times New Roman" w:hAnsi="Arial" w:cs="Arial"/>
                <w:sz w:val="20"/>
                <w:szCs w:val="20"/>
              </w:rPr>
            </w:pPr>
            <w:r w:rsidRPr="00D02999">
              <w:rPr>
                <w:rFonts w:ascii="Arial" w:eastAsia="Times New Roman" w:hAnsi="Arial" w:cs="Arial"/>
                <w:sz w:val="20"/>
                <w:szCs w:val="20"/>
              </w:rPr>
              <w:t xml:space="preserve">Which types of credit did your household get in the past 12 months? </w:t>
            </w:r>
          </w:p>
        </w:tc>
        <w:tc>
          <w:tcPr>
            <w:tcW w:w="1711" w:type="pct"/>
            <w:tcBorders>
              <w:top w:val="single" w:sz="4" w:space="0" w:color="auto"/>
              <w:left w:val="nil"/>
              <w:bottom w:val="single" w:sz="4" w:space="0" w:color="auto"/>
              <w:right w:val="single" w:sz="4" w:space="0" w:color="auto"/>
            </w:tcBorders>
            <w:shd w:val="clear" w:color="auto" w:fill="auto"/>
            <w:noWrap/>
          </w:tcPr>
          <w:p w14:paraId="745FF3C3" w14:textId="040EB621" w:rsidR="003D1BE2" w:rsidRPr="00427651" w:rsidRDefault="00D02999" w:rsidP="007D484C">
            <w:pPr>
              <w:spacing w:after="0" w:line="240" w:lineRule="auto"/>
              <w:contextualSpacing/>
              <w:rPr>
                <w:rFonts w:ascii="Arial" w:eastAsia="Times New Roman" w:hAnsi="Arial" w:cs="Arial"/>
                <w:sz w:val="20"/>
                <w:szCs w:val="20"/>
              </w:rPr>
            </w:pPr>
            <w:r w:rsidRPr="00D02999">
              <w:rPr>
                <w:rFonts w:ascii="Arial" w:eastAsia="Times New Roman" w:hAnsi="Arial" w:cs="Arial"/>
                <w:sz w:val="20"/>
                <w:szCs w:val="20"/>
              </w:rPr>
              <w:t>1. Cash     2. In-Kind</w:t>
            </w:r>
          </w:p>
        </w:tc>
        <w:tc>
          <w:tcPr>
            <w:tcW w:w="955" w:type="pct"/>
            <w:tcBorders>
              <w:top w:val="single" w:sz="4" w:space="0" w:color="auto"/>
              <w:left w:val="nil"/>
              <w:bottom w:val="single" w:sz="4" w:space="0" w:color="auto"/>
              <w:right w:val="single" w:sz="4" w:space="0" w:color="auto"/>
            </w:tcBorders>
            <w:shd w:val="clear" w:color="auto" w:fill="auto"/>
            <w:noWrap/>
          </w:tcPr>
          <w:p w14:paraId="380872F6" w14:textId="77777777" w:rsidR="003D1BE2" w:rsidRDefault="00D02999" w:rsidP="007D484C">
            <w:pPr>
              <w:spacing w:after="0" w:line="240" w:lineRule="auto"/>
              <w:contextualSpacing/>
              <w:rPr>
                <w:rFonts w:ascii="Arial" w:eastAsia="Times New Roman" w:hAnsi="Arial" w:cs="Arial"/>
                <w:sz w:val="20"/>
                <w:szCs w:val="20"/>
              </w:rPr>
            </w:pPr>
            <w:r w:rsidRPr="00D02999">
              <w:rPr>
                <w:rFonts w:ascii="Arial" w:eastAsia="Times New Roman" w:hAnsi="Arial" w:cs="Arial"/>
                <w:sz w:val="20"/>
                <w:szCs w:val="20"/>
              </w:rPr>
              <w:t xml:space="preserve">[If YES to </w:t>
            </w:r>
            <w:proofErr w:type="spellStart"/>
            <w:r w:rsidRPr="00D02999">
              <w:rPr>
                <w:rFonts w:ascii="Arial" w:eastAsia="Times New Roman" w:hAnsi="Arial" w:cs="Arial"/>
                <w:sz w:val="20"/>
                <w:szCs w:val="20"/>
              </w:rPr>
              <w:t>credit_hh</w:t>
            </w:r>
            <w:proofErr w:type="spellEnd"/>
            <w:r w:rsidRPr="00D02999">
              <w:rPr>
                <w:rFonts w:ascii="Arial" w:eastAsia="Times New Roman" w:hAnsi="Arial" w:cs="Arial"/>
                <w:sz w:val="20"/>
                <w:szCs w:val="20"/>
              </w:rPr>
              <w:t>]</w:t>
            </w:r>
          </w:p>
          <w:p w14:paraId="20176FEF" w14:textId="372F0E7A" w:rsidR="00AD11C0" w:rsidRPr="00427651" w:rsidRDefault="00AD11C0" w:rsidP="007D484C">
            <w:pPr>
              <w:spacing w:after="0" w:line="240" w:lineRule="auto"/>
              <w:contextualSpacing/>
              <w:rPr>
                <w:rFonts w:ascii="Arial" w:eastAsia="Times New Roman" w:hAnsi="Arial" w:cs="Arial"/>
                <w:sz w:val="20"/>
                <w:szCs w:val="20"/>
              </w:rPr>
            </w:pPr>
            <w:r w:rsidRPr="00D02999">
              <w:rPr>
                <w:rFonts w:ascii="Arial" w:eastAsia="Times New Roman" w:hAnsi="Arial" w:cs="Arial"/>
                <w:sz w:val="20"/>
                <w:szCs w:val="20"/>
              </w:rPr>
              <w:t>[Multi-select]</w:t>
            </w:r>
          </w:p>
        </w:tc>
      </w:tr>
      <w:tr w:rsidR="006F4F15" w:rsidRPr="00CA59CC" w14:paraId="4C398007"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5171181C" w14:textId="6D78B06D" w:rsidR="006F4F15" w:rsidRPr="00427651" w:rsidRDefault="006F4F15" w:rsidP="006F4F15">
            <w:pPr>
              <w:spacing w:after="0" w:line="240" w:lineRule="auto"/>
              <w:contextualSpacing/>
              <w:jc w:val="center"/>
              <w:rPr>
                <w:rFonts w:ascii="Arial" w:eastAsia="Times New Roman" w:hAnsi="Arial" w:cs="Arial"/>
                <w:sz w:val="20"/>
                <w:szCs w:val="20"/>
              </w:rPr>
            </w:pPr>
            <w:r w:rsidRPr="00427651">
              <w:rPr>
                <w:rFonts w:ascii="Arial" w:eastAsia="Times New Roman" w:hAnsi="Arial" w:cs="Arial"/>
                <w:sz w:val="20"/>
                <w:szCs w:val="20"/>
              </w:rPr>
              <w:t xml:space="preserve">G3b_04. </w:t>
            </w:r>
            <w:proofErr w:type="spellStart"/>
            <w:r w:rsidRPr="00427651">
              <w:rPr>
                <w:rFonts w:ascii="Arial" w:eastAsia="Times New Roman" w:hAnsi="Arial" w:cs="Arial"/>
                <w:sz w:val="20"/>
                <w:szCs w:val="20"/>
              </w:rPr>
              <w:t>credit_challenges</w:t>
            </w:r>
            <w:proofErr w:type="spellEnd"/>
          </w:p>
        </w:tc>
        <w:tc>
          <w:tcPr>
            <w:tcW w:w="1904" w:type="pct"/>
            <w:tcBorders>
              <w:top w:val="single" w:sz="4" w:space="0" w:color="auto"/>
              <w:left w:val="nil"/>
              <w:bottom w:val="single" w:sz="4" w:space="0" w:color="auto"/>
              <w:right w:val="single" w:sz="4" w:space="0" w:color="auto"/>
            </w:tcBorders>
            <w:shd w:val="clear" w:color="auto" w:fill="auto"/>
            <w:noWrap/>
          </w:tcPr>
          <w:p w14:paraId="7AB6D8D6" w14:textId="675DE7CE" w:rsidR="006F4F15" w:rsidRPr="00427651" w:rsidRDefault="006F4F15" w:rsidP="006F4F15">
            <w:pPr>
              <w:spacing w:after="0" w:line="240" w:lineRule="auto"/>
              <w:contextualSpacing/>
              <w:rPr>
                <w:rFonts w:ascii="Arial" w:eastAsia="Times New Roman" w:hAnsi="Arial" w:cs="Arial"/>
                <w:sz w:val="20"/>
                <w:szCs w:val="20"/>
              </w:rPr>
            </w:pPr>
            <w:r w:rsidRPr="006F4F15">
              <w:rPr>
                <w:rFonts w:ascii="Arial" w:eastAsia="Times New Roman" w:hAnsi="Arial" w:cs="Arial"/>
                <w:sz w:val="20"/>
                <w:szCs w:val="20"/>
              </w:rPr>
              <w:t>Did you face challenges in repaying this loan?</w:t>
            </w:r>
          </w:p>
        </w:tc>
        <w:tc>
          <w:tcPr>
            <w:tcW w:w="1711" w:type="pct"/>
            <w:tcBorders>
              <w:top w:val="single" w:sz="4" w:space="0" w:color="auto"/>
              <w:left w:val="nil"/>
              <w:bottom w:val="single" w:sz="4" w:space="0" w:color="auto"/>
              <w:right w:val="single" w:sz="4" w:space="0" w:color="auto"/>
            </w:tcBorders>
            <w:shd w:val="clear" w:color="auto" w:fill="auto"/>
            <w:noWrap/>
          </w:tcPr>
          <w:p w14:paraId="53A994CF" w14:textId="4114C5B6" w:rsidR="006F4F15" w:rsidRPr="00427651" w:rsidRDefault="006F4F15" w:rsidP="006F4F15">
            <w:pPr>
              <w:spacing w:after="0" w:line="240" w:lineRule="auto"/>
              <w:contextualSpacing/>
              <w:rPr>
                <w:rFonts w:ascii="Arial" w:eastAsia="Times New Roman" w:hAnsi="Arial" w:cs="Arial"/>
                <w:sz w:val="20"/>
                <w:szCs w:val="20"/>
              </w:rPr>
            </w:pPr>
            <w:r w:rsidRPr="00D02999">
              <w:rPr>
                <w:rFonts w:ascii="Arial" w:eastAsia="Times New Roman" w:hAnsi="Arial" w:cs="Arial"/>
                <w:sz w:val="20"/>
                <w:szCs w:val="20"/>
              </w:rPr>
              <w:t>1. Yes   0. No</w:t>
            </w:r>
            <w:r w:rsidRPr="00D02999">
              <w:rPr>
                <w:rFonts w:ascii="Arial" w:eastAsia="Times New Roman" w:hAnsi="Arial" w:cs="Arial"/>
                <w:sz w:val="20"/>
                <w:szCs w:val="20"/>
              </w:rPr>
              <w:tab/>
            </w:r>
          </w:p>
        </w:tc>
        <w:tc>
          <w:tcPr>
            <w:tcW w:w="955" w:type="pct"/>
            <w:tcBorders>
              <w:top w:val="single" w:sz="4" w:space="0" w:color="auto"/>
              <w:left w:val="nil"/>
              <w:bottom w:val="single" w:sz="4" w:space="0" w:color="auto"/>
              <w:right w:val="single" w:sz="4" w:space="0" w:color="auto"/>
            </w:tcBorders>
            <w:shd w:val="clear" w:color="auto" w:fill="auto"/>
            <w:noWrap/>
          </w:tcPr>
          <w:p w14:paraId="2BBEA7D6" w14:textId="6E535A49" w:rsidR="006F4F15" w:rsidRPr="00427651" w:rsidRDefault="006F4F15" w:rsidP="006F4F15">
            <w:pPr>
              <w:spacing w:after="0" w:line="240" w:lineRule="auto"/>
              <w:contextualSpacing/>
              <w:rPr>
                <w:rFonts w:ascii="Arial" w:eastAsia="Times New Roman" w:hAnsi="Arial" w:cs="Arial"/>
                <w:sz w:val="20"/>
                <w:szCs w:val="20"/>
              </w:rPr>
            </w:pPr>
            <w:r w:rsidRPr="00D02999">
              <w:rPr>
                <w:rFonts w:ascii="Arial" w:eastAsia="Times New Roman" w:hAnsi="Arial" w:cs="Arial"/>
                <w:sz w:val="20"/>
                <w:szCs w:val="20"/>
              </w:rPr>
              <w:t xml:space="preserve">[If YES to </w:t>
            </w:r>
            <w:proofErr w:type="spellStart"/>
            <w:r w:rsidRPr="00D02999">
              <w:rPr>
                <w:rFonts w:ascii="Arial" w:eastAsia="Times New Roman" w:hAnsi="Arial" w:cs="Arial"/>
                <w:sz w:val="20"/>
                <w:szCs w:val="20"/>
              </w:rPr>
              <w:t>credit_hh</w:t>
            </w:r>
            <w:proofErr w:type="spellEnd"/>
            <w:r w:rsidRPr="00D02999">
              <w:rPr>
                <w:rFonts w:ascii="Arial" w:eastAsia="Times New Roman" w:hAnsi="Arial" w:cs="Arial"/>
                <w:sz w:val="20"/>
                <w:szCs w:val="20"/>
              </w:rPr>
              <w:t>]</w:t>
            </w:r>
          </w:p>
        </w:tc>
      </w:tr>
      <w:tr w:rsidR="001F7800" w:rsidRPr="00CA59CC" w14:paraId="035CE856"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74B1E1B" w14:textId="36723D6F" w:rsidR="001F7800" w:rsidRPr="00427651" w:rsidRDefault="001F7800" w:rsidP="001F7800">
            <w:pPr>
              <w:spacing w:after="0" w:line="240" w:lineRule="auto"/>
              <w:contextualSpacing/>
              <w:jc w:val="center"/>
              <w:rPr>
                <w:rFonts w:ascii="Arial" w:eastAsia="Times New Roman" w:hAnsi="Arial" w:cs="Arial"/>
                <w:sz w:val="20"/>
                <w:szCs w:val="20"/>
              </w:rPr>
            </w:pPr>
            <w:r w:rsidRPr="00427651">
              <w:rPr>
                <w:rFonts w:ascii="Arial" w:eastAsia="Times New Roman" w:hAnsi="Arial" w:cs="Arial"/>
                <w:sz w:val="20"/>
                <w:szCs w:val="20"/>
              </w:rPr>
              <w:t xml:space="preserve">G3b_05. </w:t>
            </w:r>
            <w:proofErr w:type="spellStart"/>
            <w:r w:rsidRPr="00427651">
              <w:rPr>
                <w:rFonts w:ascii="Arial" w:eastAsia="Times New Roman" w:hAnsi="Arial" w:cs="Arial"/>
                <w:sz w:val="20"/>
                <w:szCs w:val="20"/>
              </w:rPr>
              <w:t>credit_challenges_reason</w:t>
            </w:r>
            <w:proofErr w:type="spellEnd"/>
          </w:p>
        </w:tc>
        <w:tc>
          <w:tcPr>
            <w:tcW w:w="1904" w:type="pct"/>
            <w:tcBorders>
              <w:top w:val="single" w:sz="4" w:space="0" w:color="auto"/>
              <w:left w:val="nil"/>
              <w:bottom w:val="single" w:sz="4" w:space="0" w:color="auto"/>
              <w:right w:val="single" w:sz="4" w:space="0" w:color="auto"/>
            </w:tcBorders>
            <w:shd w:val="clear" w:color="auto" w:fill="auto"/>
            <w:noWrap/>
          </w:tcPr>
          <w:p w14:paraId="27CEDE4E" w14:textId="61916EE1" w:rsidR="001F7800" w:rsidRPr="00427651" w:rsidRDefault="001F7800" w:rsidP="001F7800">
            <w:pPr>
              <w:spacing w:after="0" w:line="240" w:lineRule="auto"/>
              <w:contextualSpacing/>
              <w:rPr>
                <w:rFonts w:ascii="Arial" w:eastAsia="Times New Roman" w:hAnsi="Arial" w:cs="Arial"/>
                <w:sz w:val="20"/>
                <w:szCs w:val="20"/>
              </w:rPr>
            </w:pPr>
            <w:r w:rsidRPr="001F7800">
              <w:rPr>
                <w:rFonts w:ascii="Arial" w:eastAsia="Times New Roman" w:hAnsi="Arial" w:cs="Arial"/>
                <w:sz w:val="20"/>
                <w:szCs w:val="20"/>
              </w:rPr>
              <w:t xml:space="preserve">What is the main reason for </w:t>
            </w:r>
            <w:proofErr w:type="gramStart"/>
            <w:r w:rsidRPr="001F7800">
              <w:rPr>
                <w:rFonts w:ascii="Arial" w:eastAsia="Times New Roman" w:hAnsi="Arial" w:cs="Arial"/>
                <w:sz w:val="20"/>
                <w:szCs w:val="20"/>
              </w:rPr>
              <w:t>challenge</w:t>
            </w:r>
            <w:proofErr w:type="gramEnd"/>
            <w:r w:rsidRPr="001F7800">
              <w:rPr>
                <w:rFonts w:ascii="Arial" w:eastAsia="Times New Roman" w:hAnsi="Arial" w:cs="Arial"/>
                <w:sz w:val="20"/>
                <w:szCs w:val="20"/>
              </w:rPr>
              <w:t xml:space="preserve"> in repaying loan?</w:t>
            </w:r>
          </w:p>
        </w:tc>
        <w:tc>
          <w:tcPr>
            <w:tcW w:w="1711" w:type="pct"/>
            <w:tcBorders>
              <w:top w:val="single" w:sz="4" w:space="0" w:color="auto"/>
              <w:left w:val="nil"/>
              <w:bottom w:val="single" w:sz="4" w:space="0" w:color="auto"/>
              <w:right w:val="single" w:sz="4" w:space="0" w:color="auto"/>
            </w:tcBorders>
            <w:shd w:val="clear" w:color="auto" w:fill="auto"/>
            <w:noWrap/>
          </w:tcPr>
          <w:p w14:paraId="63E81FB3" w14:textId="77777777" w:rsidR="008604CA" w:rsidRDefault="008604CA" w:rsidP="008604CA">
            <w:pPr>
              <w:spacing w:after="0" w:line="240" w:lineRule="auto"/>
              <w:contextualSpacing/>
              <w:rPr>
                <w:rFonts w:ascii="Arial" w:eastAsia="Times New Roman" w:hAnsi="Arial" w:cs="Arial"/>
                <w:sz w:val="20"/>
                <w:szCs w:val="20"/>
              </w:rPr>
            </w:pPr>
            <w:r w:rsidRPr="008604CA">
              <w:rPr>
                <w:rFonts w:ascii="Arial" w:eastAsia="Times New Roman" w:hAnsi="Arial" w:cs="Arial"/>
                <w:sz w:val="20"/>
                <w:szCs w:val="20"/>
              </w:rPr>
              <w:t>Drought/Failed production……………</w:t>
            </w:r>
            <w:proofErr w:type="gramStart"/>
            <w:r w:rsidRPr="008604CA">
              <w:rPr>
                <w:rFonts w:ascii="Arial" w:eastAsia="Times New Roman" w:hAnsi="Arial" w:cs="Arial"/>
                <w:sz w:val="20"/>
                <w:szCs w:val="20"/>
              </w:rPr>
              <w:t>…..</w:t>
            </w:r>
            <w:proofErr w:type="gramEnd"/>
            <w:r>
              <w:rPr>
                <w:rFonts w:ascii="Arial" w:eastAsia="Times New Roman" w:hAnsi="Arial" w:cs="Arial"/>
                <w:sz w:val="20"/>
                <w:szCs w:val="20"/>
              </w:rPr>
              <w:t>1</w:t>
            </w:r>
          </w:p>
          <w:p w14:paraId="01642774" w14:textId="434FB539" w:rsidR="008604CA" w:rsidRPr="008604CA" w:rsidRDefault="008604CA" w:rsidP="008604CA">
            <w:pPr>
              <w:spacing w:after="0" w:line="240" w:lineRule="auto"/>
              <w:contextualSpacing/>
              <w:rPr>
                <w:rFonts w:ascii="Arial" w:eastAsia="Times New Roman" w:hAnsi="Arial" w:cs="Arial"/>
                <w:sz w:val="20"/>
                <w:szCs w:val="20"/>
              </w:rPr>
            </w:pPr>
            <w:r w:rsidRPr="008604CA">
              <w:rPr>
                <w:rFonts w:ascii="Arial" w:eastAsia="Times New Roman" w:hAnsi="Arial" w:cs="Arial"/>
                <w:sz w:val="20"/>
                <w:szCs w:val="20"/>
              </w:rPr>
              <w:t>Sickness in the household…2</w:t>
            </w:r>
            <w:r w:rsidRPr="008604CA">
              <w:rPr>
                <w:rFonts w:ascii="Arial" w:eastAsia="Times New Roman" w:hAnsi="Arial" w:cs="Arial"/>
                <w:sz w:val="20"/>
                <w:szCs w:val="20"/>
              </w:rPr>
              <w:tab/>
            </w:r>
            <w:r w:rsidRPr="008604CA">
              <w:rPr>
                <w:rFonts w:ascii="Arial" w:eastAsia="Times New Roman" w:hAnsi="Arial" w:cs="Arial"/>
                <w:sz w:val="20"/>
                <w:szCs w:val="20"/>
              </w:rPr>
              <w:tab/>
            </w:r>
          </w:p>
          <w:p w14:paraId="7A4A4D47" w14:textId="5B15079E" w:rsidR="008604CA" w:rsidRPr="008604CA" w:rsidRDefault="008604CA" w:rsidP="008604CA">
            <w:pPr>
              <w:spacing w:after="0" w:line="240" w:lineRule="auto"/>
              <w:contextualSpacing/>
              <w:rPr>
                <w:rFonts w:ascii="Arial" w:eastAsia="Times New Roman" w:hAnsi="Arial" w:cs="Arial"/>
                <w:sz w:val="20"/>
                <w:szCs w:val="20"/>
              </w:rPr>
            </w:pPr>
            <w:r w:rsidRPr="008604CA">
              <w:rPr>
                <w:rFonts w:ascii="Arial" w:eastAsia="Times New Roman" w:hAnsi="Arial" w:cs="Arial"/>
                <w:sz w:val="20"/>
                <w:szCs w:val="20"/>
              </w:rPr>
              <w:t>Pay for children education……………</w:t>
            </w:r>
            <w:proofErr w:type="gramStart"/>
            <w:r w:rsidRPr="008604CA">
              <w:rPr>
                <w:rFonts w:ascii="Arial" w:eastAsia="Times New Roman" w:hAnsi="Arial" w:cs="Arial"/>
                <w:sz w:val="20"/>
                <w:szCs w:val="20"/>
              </w:rPr>
              <w:t>…..</w:t>
            </w:r>
            <w:proofErr w:type="gramEnd"/>
            <w:r w:rsidRPr="008604CA">
              <w:rPr>
                <w:rFonts w:ascii="Arial" w:eastAsia="Times New Roman" w:hAnsi="Arial" w:cs="Arial"/>
                <w:sz w:val="20"/>
                <w:szCs w:val="20"/>
              </w:rPr>
              <w:t>91</w:t>
            </w:r>
            <w:r w:rsidRPr="008604CA">
              <w:rPr>
                <w:rFonts w:ascii="Arial" w:eastAsia="Times New Roman" w:hAnsi="Arial" w:cs="Arial"/>
                <w:sz w:val="20"/>
                <w:szCs w:val="20"/>
              </w:rPr>
              <w:tab/>
            </w:r>
          </w:p>
          <w:p w14:paraId="0F838938" w14:textId="50D22053" w:rsidR="008604CA" w:rsidRPr="008604CA" w:rsidRDefault="008604CA" w:rsidP="008604CA">
            <w:pPr>
              <w:spacing w:after="0" w:line="240" w:lineRule="auto"/>
              <w:contextualSpacing/>
              <w:rPr>
                <w:rFonts w:ascii="Arial" w:eastAsia="Times New Roman" w:hAnsi="Arial" w:cs="Arial"/>
                <w:sz w:val="20"/>
                <w:szCs w:val="20"/>
              </w:rPr>
            </w:pPr>
            <w:r w:rsidRPr="008604CA">
              <w:rPr>
                <w:rFonts w:ascii="Arial" w:eastAsia="Times New Roman" w:hAnsi="Arial" w:cs="Arial"/>
                <w:sz w:val="20"/>
                <w:szCs w:val="20"/>
              </w:rPr>
              <w:t>Money was stolen or lost………………</w:t>
            </w:r>
            <w:proofErr w:type="gramStart"/>
            <w:r w:rsidRPr="008604CA">
              <w:rPr>
                <w:rFonts w:ascii="Arial" w:eastAsia="Times New Roman" w:hAnsi="Arial" w:cs="Arial"/>
                <w:sz w:val="20"/>
                <w:szCs w:val="20"/>
              </w:rPr>
              <w:t>…..</w:t>
            </w:r>
            <w:proofErr w:type="gramEnd"/>
            <w:r w:rsidRPr="008604CA">
              <w:rPr>
                <w:rFonts w:ascii="Arial" w:eastAsia="Times New Roman" w:hAnsi="Arial" w:cs="Arial"/>
                <w:sz w:val="20"/>
                <w:szCs w:val="20"/>
              </w:rPr>
              <w:t xml:space="preserve"> 92</w:t>
            </w:r>
            <w:r w:rsidRPr="008604CA">
              <w:rPr>
                <w:rFonts w:ascii="Arial" w:eastAsia="Times New Roman" w:hAnsi="Arial" w:cs="Arial"/>
                <w:sz w:val="20"/>
                <w:szCs w:val="20"/>
              </w:rPr>
              <w:tab/>
            </w:r>
          </w:p>
          <w:p w14:paraId="463330C6" w14:textId="4433E211" w:rsidR="001F7800" w:rsidRPr="00427651" w:rsidRDefault="008604CA" w:rsidP="008604CA">
            <w:pPr>
              <w:spacing w:after="0" w:line="240" w:lineRule="auto"/>
              <w:contextualSpacing/>
              <w:rPr>
                <w:rFonts w:ascii="Arial" w:eastAsia="Times New Roman" w:hAnsi="Arial" w:cs="Arial"/>
                <w:sz w:val="20"/>
                <w:szCs w:val="20"/>
              </w:rPr>
            </w:pPr>
            <w:r w:rsidRPr="008604CA">
              <w:rPr>
                <w:rFonts w:ascii="Arial" w:eastAsia="Times New Roman" w:hAnsi="Arial" w:cs="Arial"/>
                <w:sz w:val="20"/>
                <w:szCs w:val="20"/>
              </w:rPr>
              <w:t>Others, Specify...….99</w:t>
            </w:r>
            <w:r w:rsidRPr="008604CA">
              <w:rPr>
                <w:rFonts w:ascii="Arial" w:eastAsia="Times New Roman" w:hAnsi="Arial" w:cs="Arial"/>
                <w:sz w:val="20"/>
                <w:szCs w:val="20"/>
              </w:rPr>
              <w:tab/>
            </w:r>
            <w:r w:rsidRPr="008604CA">
              <w:rPr>
                <w:rFonts w:ascii="Arial" w:eastAsia="Times New Roman" w:hAnsi="Arial" w:cs="Arial"/>
                <w:sz w:val="20"/>
                <w:szCs w:val="20"/>
              </w:rPr>
              <w:tab/>
            </w:r>
          </w:p>
        </w:tc>
        <w:tc>
          <w:tcPr>
            <w:tcW w:w="955" w:type="pct"/>
            <w:tcBorders>
              <w:top w:val="single" w:sz="4" w:space="0" w:color="auto"/>
              <w:left w:val="nil"/>
              <w:bottom w:val="single" w:sz="4" w:space="0" w:color="auto"/>
              <w:right w:val="single" w:sz="4" w:space="0" w:color="auto"/>
            </w:tcBorders>
            <w:shd w:val="clear" w:color="auto" w:fill="auto"/>
            <w:noWrap/>
          </w:tcPr>
          <w:p w14:paraId="34E2FEFC" w14:textId="2C5F22AD" w:rsidR="001F7800" w:rsidRPr="00427651" w:rsidRDefault="001F7800" w:rsidP="001F7800">
            <w:pPr>
              <w:spacing w:after="0" w:line="240" w:lineRule="auto"/>
              <w:contextualSpacing/>
              <w:rPr>
                <w:rFonts w:ascii="Arial" w:eastAsia="Times New Roman" w:hAnsi="Arial" w:cs="Arial"/>
                <w:sz w:val="20"/>
                <w:szCs w:val="20"/>
              </w:rPr>
            </w:pPr>
            <w:r w:rsidRPr="001F7800">
              <w:rPr>
                <w:rFonts w:ascii="Arial" w:eastAsia="Times New Roman" w:hAnsi="Arial" w:cs="Arial"/>
                <w:sz w:val="20"/>
                <w:szCs w:val="20"/>
              </w:rPr>
              <w:t xml:space="preserve">If YES to </w:t>
            </w:r>
            <w:proofErr w:type="spellStart"/>
            <w:r w:rsidRPr="001F7800">
              <w:rPr>
                <w:rFonts w:ascii="Arial" w:eastAsia="Times New Roman" w:hAnsi="Arial" w:cs="Arial"/>
                <w:sz w:val="20"/>
                <w:szCs w:val="20"/>
              </w:rPr>
              <w:t>credit_challenges</w:t>
            </w:r>
            <w:proofErr w:type="spellEnd"/>
            <w:r w:rsidRPr="001F7800">
              <w:rPr>
                <w:rFonts w:ascii="Arial" w:eastAsia="Times New Roman" w:hAnsi="Arial" w:cs="Arial"/>
                <w:sz w:val="20"/>
                <w:szCs w:val="20"/>
              </w:rPr>
              <w:t>]</w:t>
            </w:r>
          </w:p>
        </w:tc>
      </w:tr>
      <w:tr w:rsidR="00CC6A60" w:rsidRPr="00CA59CC" w14:paraId="4001A8ED"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614D9479" w14:textId="5B57DE9D" w:rsidR="00CC6A60" w:rsidRPr="00427651" w:rsidRDefault="00CC6A60" w:rsidP="00CC6A60">
            <w:pPr>
              <w:spacing w:after="0" w:line="240" w:lineRule="auto"/>
              <w:contextualSpacing/>
              <w:jc w:val="center"/>
              <w:rPr>
                <w:rFonts w:ascii="Arial" w:eastAsia="Times New Roman" w:hAnsi="Arial" w:cs="Arial"/>
                <w:sz w:val="20"/>
                <w:szCs w:val="20"/>
              </w:rPr>
            </w:pPr>
            <w:r w:rsidRPr="00427651">
              <w:rPr>
                <w:rFonts w:ascii="Arial" w:eastAsia="Times New Roman" w:hAnsi="Arial" w:cs="Arial"/>
                <w:sz w:val="20"/>
                <w:szCs w:val="20"/>
              </w:rPr>
              <w:t xml:space="preserve">G3b_06. </w:t>
            </w:r>
            <w:proofErr w:type="spellStart"/>
            <w:r w:rsidRPr="00427651">
              <w:rPr>
                <w:rFonts w:ascii="Arial" w:eastAsia="Times New Roman" w:hAnsi="Arial" w:cs="Arial"/>
                <w:sz w:val="20"/>
                <w:szCs w:val="20"/>
              </w:rPr>
              <w:t>credit_decisions_who</w:t>
            </w:r>
            <w:proofErr w:type="spellEnd"/>
          </w:p>
        </w:tc>
        <w:tc>
          <w:tcPr>
            <w:tcW w:w="1904" w:type="pct"/>
            <w:tcBorders>
              <w:top w:val="single" w:sz="4" w:space="0" w:color="auto"/>
              <w:left w:val="nil"/>
              <w:bottom w:val="single" w:sz="4" w:space="0" w:color="auto"/>
              <w:right w:val="single" w:sz="4" w:space="0" w:color="auto"/>
            </w:tcBorders>
            <w:shd w:val="clear" w:color="auto" w:fill="auto"/>
            <w:noWrap/>
          </w:tcPr>
          <w:p w14:paraId="7845C530" w14:textId="1ECC0F9C" w:rsidR="00CC6A60" w:rsidRPr="00427651" w:rsidRDefault="00CC6A60" w:rsidP="00CC6A60">
            <w:pPr>
              <w:spacing w:after="0" w:line="240" w:lineRule="auto"/>
              <w:contextualSpacing/>
              <w:rPr>
                <w:rFonts w:ascii="Arial" w:eastAsia="Times New Roman" w:hAnsi="Arial" w:cs="Arial"/>
                <w:sz w:val="20"/>
                <w:szCs w:val="20"/>
              </w:rPr>
            </w:pPr>
            <w:r w:rsidRPr="00CC6A60">
              <w:rPr>
                <w:rFonts w:ascii="Arial" w:eastAsia="Times New Roman" w:hAnsi="Arial" w:cs="Arial"/>
                <w:sz w:val="20"/>
                <w:szCs w:val="20"/>
              </w:rPr>
              <w:t>Who made the decision to borrow most of the time?</w:t>
            </w:r>
          </w:p>
        </w:tc>
        <w:tc>
          <w:tcPr>
            <w:tcW w:w="1711" w:type="pct"/>
            <w:tcBorders>
              <w:top w:val="single" w:sz="4" w:space="0" w:color="auto"/>
              <w:left w:val="nil"/>
              <w:bottom w:val="single" w:sz="4" w:space="0" w:color="auto"/>
              <w:right w:val="single" w:sz="4" w:space="0" w:color="auto"/>
            </w:tcBorders>
            <w:shd w:val="clear" w:color="auto" w:fill="auto"/>
            <w:noWrap/>
          </w:tcPr>
          <w:p w14:paraId="0B65C35D" w14:textId="77777777" w:rsidR="00CC6A60" w:rsidRPr="00CC6A60" w:rsidRDefault="00CC6A60" w:rsidP="00CC6A60">
            <w:pPr>
              <w:spacing w:after="0" w:line="240" w:lineRule="auto"/>
              <w:contextualSpacing/>
              <w:rPr>
                <w:rFonts w:ascii="Arial" w:eastAsia="Times New Roman" w:hAnsi="Arial" w:cs="Arial"/>
                <w:sz w:val="20"/>
                <w:szCs w:val="20"/>
              </w:rPr>
            </w:pPr>
            <w:r w:rsidRPr="00CC6A60">
              <w:rPr>
                <w:rFonts w:ascii="Arial" w:eastAsia="Times New Roman" w:hAnsi="Arial" w:cs="Arial"/>
                <w:sz w:val="20"/>
                <w:szCs w:val="20"/>
              </w:rPr>
              <w:t>Myself……………</w:t>
            </w:r>
            <w:proofErr w:type="gramStart"/>
            <w:r w:rsidRPr="00CC6A60">
              <w:rPr>
                <w:rFonts w:ascii="Arial" w:eastAsia="Times New Roman" w:hAnsi="Arial" w:cs="Arial"/>
                <w:sz w:val="20"/>
                <w:szCs w:val="20"/>
              </w:rPr>
              <w:t>…..</w:t>
            </w:r>
            <w:proofErr w:type="gramEnd"/>
            <w:r w:rsidRPr="00CC6A60">
              <w:rPr>
                <w:rFonts w:ascii="Arial" w:eastAsia="Times New Roman" w:hAnsi="Arial" w:cs="Arial"/>
                <w:sz w:val="20"/>
                <w:szCs w:val="20"/>
              </w:rPr>
              <w:t>1</w:t>
            </w:r>
            <w:r w:rsidRPr="00CC6A60">
              <w:rPr>
                <w:rFonts w:ascii="Arial" w:eastAsia="Times New Roman" w:hAnsi="Arial" w:cs="Arial"/>
                <w:sz w:val="20"/>
                <w:szCs w:val="20"/>
              </w:rPr>
              <w:tab/>
            </w:r>
            <w:r w:rsidRPr="00CC6A60">
              <w:rPr>
                <w:rFonts w:ascii="Arial" w:eastAsia="Times New Roman" w:hAnsi="Arial" w:cs="Arial"/>
                <w:sz w:val="20"/>
                <w:szCs w:val="20"/>
              </w:rPr>
              <w:tab/>
            </w:r>
          </w:p>
          <w:p w14:paraId="5A046DD2" w14:textId="77777777" w:rsidR="00CC6A60" w:rsidRPr="00CC6A60" w:rsidRDefault="00CC6A60" w:rsidP="00CC6A60">
            <w:pPr>
              <w:spacing w:after="0" w:line="240" w:lineRule="auto"/>
              <w:contextualSpacing/>
              <w:rPr>
                <w:rFonts w:ascii="Arial" w:eastAsia="Times New Roman" w:hAnsi="Arial" w:cs="Arial"/>
                <w:sz w:val="20"/>
                <w:szCs w:val="20"/>
              </w:rPr>
            </w:pPr>
            <w:proofErr w:type="gramStart"/>
            <w:r w:rsidRPr="00CC6A60">
              <w:rPr>
                <w:rFonts w:ascii="Arial" w:eastAsia="Times New Roman" w:hAnsi="Arial" w:cs="Arial"/>
                <w:sz w:val="20"/>
                <w:szCs w:val="20"/>
              </w:rPr>
              <w:t>Other</w:t>
            </w:r>
            <w:proofErr w:type="gramEnd"/>
            <w:r w:rsidRPr="00CC6A60">
              <w:rPr>
                <w:rFonts w:ascii="Arial" w:eastAsia="Times New Roman" w:hAnsi="Arial" w:cs="Arial"/>
                <w:sz w:val="20"/>
                <w:szCs w:val="20"/>
              </w:rPr>
              <w:t xml:space="preserve"> respondent in the household…2</w:t>
            </w:r>
            <w:r w:rsidRPr="00CC6A60">
              <w:rPr>
                <w:rFonts w:ascii="Arial" w:eastAsia="Times New Roman" w:hAnsi="Arial" w:cs="Arial"/>
                <w:sz w:val="20"/>
                <w:szCs w:val="20"/>
              </w:rPr>
              <w:tab/>
            </w:r>
            <w:r w:rsidRPr="00CC6A60">
              <w:rPr>
                <w:rFonts w:ascii="Arial" w:eastAsia="Times New Roman" w:hAnsi="Arial" w:cs="Arial"/>
                <w:sz w:val="20"/>
                <w:szCs w:val="20"/>
              </w:rPr>
              <w:tab/>
            </w:r>
          </w:p>
          <w:p w14:paraId="76F6037A" w14:textId="60A44B16" w:rsidR="00CC6A60" w:rsidRPr="00CC6A60" w:rsidRDefault="00CC6A60" w:rsidP="00CC6A60">
            <w:pPr>
              <w:spacing w:after="0" w:line="240" w:lineRule="auto"/>
              <w:contextualSpacing/>
              <w:rPr>
                <w:rFonts w:ascii="Arial" w:eastAsia="Times New Roman" w:hAnsi="Arial" w:cs="Arial"/>
                <w:sz w:val="20"/>
                <w:szCs w:val="20"/>
              </w:rPr>
            </w:pPr>
            <w:r w:rsidRPr="00CC6A60">
              <w:rPr>
                <w:rFonts w:ascii="Arial" w:eastAsia="Times New Roman" w:hAnsi="Arial" w:cs="Arial"/>
                <w:sz w:val="20"/>
                <w:szCs w:val="20"/>
              </w:rPr>
              <w:t>OTHER FEMALE HH MEMBER……………</w:t>
            </w:r>
            <w:proofErr w:type="gramStart"/>
            <w:r w:rsidRPr="00CC6A60">
              <w:rPr>
                <w:rFonts w:ascii="Arial" w:eastAsia="Times New Roman" w:hAnsi="Arial" w:cs="Arial"/>
                <w:sz w:val="20"/>
                <w:szCs w:val="20"/>
              </w:rPr>
              <w:t>…..</w:t>
            </w:r>
            <w:proofErr w:type="gramEnd"/>
            <w:r w:rsidRPr="00CC6A60">
              <w:rPr>
                <w:rFonts w:ascii="Arial" w:eastAsia="Times New Roman" w:hAnsi="Arial" w:cs="Arial"/>
                <w:sz w:val="20"/>
                <w:szCs w:val="20"/>
              </w:rPr>
              <w:t>9</w:t>
            </w:r>
            <w:r w:rsidRPr="00CC6A60">
              <w:rPr>
                <w:rFonts w:ascii="Arial" w:eastAsia="Times New Roman" w:hAnsi="Arial" w:cs="Arial"/>
                <w:sz w:val="20"/>
                <w:szCs w:val="20"/>
              </w:rPr>
              <w:tab/>
            </w:r>
          </w:p>
          <w:p w14:paraId="5D84F553" w14:textId="09D41800" w:rsidR="00CC6A60" w:rsidRPr="00CC6A60" w:rsidRDefault="00CC6A60" w:rsidP="00CC6A60">
            <w:pPr>
              <w:spacing w:after="0" w:line="240" w:lineRule="auto"/>
              <w:contextualSpacing/>
              <w:rPr>
                <w:rFonts w:ascii="Arial" w:eastAsia="Times New Roman" w:hAnsi="Arial" w:cs="Arial"/>
                <w:sz w:val="20"/>
                <w:szCs w:val="20"/>
              </w:rPr>
            </w:pPr>
            <w:r w:rsidRPr="00CC6A60">
              <w:rPr>
                <w:rFonts w:ascii="Arial" w:eastAsia="Times New Roman" w:hAnsi="Arial" w:cs="Arial"/>
                <w:sz w:val="20"/>
                <w:szCs w:val="20"/>
              </w:rPr>
              <w:t>OTHER MALE HH MEMBER………………</w:t>
            </w:r>
            <w:proofErr w:type="gramStart"/>
            <w:r w:rsidRPr="00CC6A60">
              <w:rPr>
                <w:rFonts w:ascii="Arial" w:eastAsia="Times New Roman" w:hAnsi="Arial" w:cs="Arial"/>
                <w:sz w:val="20"/>
                <w:szCs w:val="20"/>
              </w:rPr>
              <w:t>…..</w:t>
            </w:r>
            <w:proofErr w:type="gramEnd"/>
            <w:r w:rsidRPr="00CC6A60">
              <w:rPr>
                <w:rFonts w:ascii="Arial" w:eastAsia="Times New Roman" w:hAnsi="Arial" w:cs="Arial"/>
                <w:sz w:val="20"/>
                <w:szCs w:val="20"/>
              </w:rPr>
              <w:t xml:space="preserve"> 92</w:t>
            </w:r>
            <w:r>
              <w:rPr>
                <w:rFonts w:ascii="Arial" w:eastAsia="Times New Roman" w:hAnsi="Arial" w:cs="Arial"/>
                <w:sz w:val="20"/>
                <w:szCs w:val="20"/>
              </w:rPr>
              <w:t xml:space="preserve"> </w:t>
            </w:r>
            <w:r w:rsidRPr="00CC6A60">
              <w:rPr>
                <w:rFonts w:ascii="Arial" w:eastAsia="Times New Roman" w:hAnsi="Arial" w:cs="Arial"/>
                <w:sz w:val="20"/>
                <w:szCs w:val="20"/>
              </w:rPr>
              <w:t>NON-HH MEMBER...….94</w:t>
            </w:r>
            <w:r w:rsidRPr="00CC6A60">
              <w:rPr>
                <w:rFonts w:ascii="Arial" w:eastAsia="Times New Roman" w:hAnsi="Arial" w:cs="Arial"/>
                <w:sz w:val="20"/>
                <w:szCs w:val="20"/>
              </w:rPr>
              <w:tab/>
            </w:r>
            <w:r w:rsidRPr="00CC6A60">
              <w:rPr>
                <w:rFonts w:ascii="Arial" w:eastAsia="Times New Roman" w:hAnsi="Arial" w:cs="Arial"/>
                <w:sz w:val="20"/>
                <w:szCs w:val="20"/>
              </w:rPr>
              <w:tab/>
            </w:r>
          </w:p>
          <w:p w14:paraId="27AABD79" w14:textId="04343406" w:rsidR="00CC6A60" w:rsidRPr="00427651" w:rsidRDefault="00CC6A60" w:rsidP="00CC6A60">
            <w:pPr>
              <w:spacing w:after="0" w:line="240" w:lineRule="auto"/>
              <w:contextualSpacing/>
              <w:rPr>
                <w:rFonts w:ascii="Arial" w:eastAsia="Times New Roman" w:hAnsi="Arial" w:cs="Arial"/>
                <w:sz w:val="20"/>
                <w:szCs w:val="20"/>
              </w:rPr>
            </w:pPr>
            <w:r w:rsidRPr="00CC6A60">
              <w:rPr>
                <w:rFonts w:ascii="Arial" w:eastAsia="Times New Roman" w:hAnsi="Arial" w:cs="Arial"/>
                <w:sz w:val="20"/>
                <w:szCs w:val="20"/>
              </w:rPr>
              <w:t>NOT APPLICABLE….…98</w:t>
            </w:r>
            <w:r w:rsidRPr="00CC6A60">
              <w:rPr>
                <w:rFonts w:ascii="Arial" w:eastAsia="Times New Roman" w:hAnsi="Arial" w:cs="Arial"/>
                <w:sz w:val="20"/>
                <w:szCs w:val="20"/>
              </w:rPr>
              <w:tab/>
            </w:r>
            <w:r w:rsidRPr="00D02999">
              <w:rPr>
                <w:rFonts w:ascii="Arial" w:eastAsia="Times New Roman" w:hAnsi="Arial" w:cs="Arial"/>
                <w:sz w:val="20"/>
                <w:szCs w:val="20"/>
              </w:rPr>
              <w:t>[</w:t>
            </w:r>
            <w:proofErr w:type="gramStart"/>
            <w:r w:rsidRPr="00D02999">
              <w:rPr>
                <w:rFonts w:ascii="Arial" w:eastAsia="Times New Roman" w:hAnsi="Arial" w:cs="Arial"/>
                <w:sz w:val="20"/>
                <w:szCs w:val="20"/>
              </w:rPr>
              <w:t>Multi-select</w:t>
            </w:r>
            <w:proofErr w:type="gramEnd"/>
            <w:r w:rsidRPr="00D02999">
              <w:rPr>
                <w:rFonts w:ascii="Arial" w:eastAsia="Times New Roman" w:hAnsi="Arial" w:cs="Arial"/>
                <w:sz w:val="20"/>
                <w:szCs w:val="20"/>
              </w:rPr>
              <w:t>]</w:t>
            </w:r>
            <w:r w:rsidRPr="00CC6A60">
              <w:rPr>
                <w:rFonts w:ascii="Arial" w:eastAsia="Times New Roman" w:hAnsi="Arial" w:cs="Arial"/>
                <w:sz w:val="20"/>
                <w:szCs w:val="20"/>
              </w:rPr>
              <w:tab/>
            </w:r>
          </w:p>
        </w:tc>
        <w:tc>
          <w:tcPr>
            <w:tcW w:w="955" w:type="pct"/>
            <w:tcBorders>
              <w:top w:val="single" w:sz="4" w:space="0" w:color="auto"/>
              <w:left w:val="nil"/>
              <w:bottom w:val="single" w:sz="4" w:space="0" w:color="auto"/>
              <w:right w:val="single" w:sz="4" w:space="0" w:color="auto"/>
            </w:tcBorders>
            <w:shd w:val="clear" w:color="auto" w:fill="auto"/>
            <w:noWrap/>
          </w:tcPr>
          <w:p w14:paraId="4AD364F9" w14:textId="77777777" w:rsidR="00CC6A60" w:rsidRDefault="00CC6A60" w:rsidP="00CC6A60">
            <w:pPr>
              <w:spacing w:after="0" w:line="240" w:lineRule="auto"/>
              <w:contextualSpacing/>
              <w:rPr>
                <w:rFonts w:ascii="Arial" w:eastAsia="Times New Roman" w:hAnsi="Arial" w:cs="Arial"/>
                <w:sz w:val="20"/>
                <w:szCs w:val="20"/>
              </w:rPr>
            </w:pPr>
            <w:r w:rsidRPr="00D02999">
              <w:rPr>
                <w:rFonts w:ascii="Arial" w:eastAsia="Times New Roman" w:hAnsi="Arial" w:cs="Arial"/>
                <w:sz w:val="20"/>
                <w:szCs w:val="20"/>
              </w:rPr>
              <w:t xml:space="preserve">[If YES to </w:t>
            </w:r>
            <w:proofErr w:type="spellStart"/>
            <w:r w:rsidRPr="00D02999">
              <w:rPr>
                <w:rFonts w:ascii="Arial" w:eastAsia="Times New Roman" w:hAnsi="Arial" w:cs="Arial"/>
                <w:sz w:val="20"/>
                <w:szCs w:val="20"/>
              </w:rPr>
              <w:t>credit_hh</w:t>
            </w:r>
            <w:proofErr w:type="spellEnd"/>
            <w:r w:rsidRPr="00D02999">
              <w:rPr>
                <w:rFonts w:ascii="Arial" w:eastAsia="Times New Roman" w:hAnsi="Arial" w:cs="Arial"/>
                <w:sz w:val="20"/>
                <w:szCs w:val="20"/>
              </w:rPr>
              <w:t>]</w:t>
            </w:r>
          </w:p>
          <w:p w14:paraId="5C338852" w14:textId="2AD575FB" w:rsidR="00AD11C0" w:rsidRPr="00427651" w:rsidRDefault="00AD11C0" w:rsidP="00CC6A60">
            <w:pPr>
              <w:spacing w:after="0" w:line="240" w:lineRule="auto"/>
              <w:contextualSpacing/>
              <w:rPr>
                <w:rFonts w:ascii="Arial" w:eastAsia="Times New Roman" w:hAnsi="Arial" w:cs="Arial"/>
                <w:sz w:val="20"/>
                <w:szCs w:val="20"/>
              </w:rPr>
            </w:pPr>
            <w:r w:rsidRPr="00D02999">
              <w:rPr>
                <w:rFonts w:ascii="Arial" w:eastAsia="Times New Roman" w:hAnsi="Arial" w:cs="Arial"/>
                <w:sz w:val="20"/>
                <w:szCs w:val="20"/>
              </w:rPr>
              <w:t>[Multi-select]</w:t>
            </w:r>
          </w:p>
        </w:tc>
      </w:tr>
      <w:tr w:rsidR="00C47953" w:rsidRPr="00CA59CC" w14:paraId="02809266"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1DF5856C" w14:textId="494AFA50" w:rsidR="00C47953" w:rsidRPr="00427651" w:rsidRDefault="00C47953" w:rsidP="00C47953">
            <w:pPr>
              <w:spacing w:after="0" w:line="240" w:lineRule="auto"/>
              <w:contextualSpacing/>
              <w:jc w:val="center"/>
              <w:rPr>
                <w:rFonts w:ascii="Arial" w:eastAsia="Times New Roman" w:hAnsi="Arial" w:cs="Arial"/>
                <w:sz w:val="20"/>
                <w:szCs w:val="20"/>
              </w:rPr>
            </w:pPr>
            <w:r w:rsidRPr="00427651">
              <w:rPr>
                <w:rFonts w:ascii="Arial" w:eastAsia="Times New Roman" w:hAnsi="Arial" w:cs="Arial"/>
                <w:sz w:val="20"/>
                <w:szCs w:val="20"/>
              </w:rPr>
              <w:t xml:space="preserve">G3b_07. </w:t>
            </w:r>
            <w:proofErr w:type="spellStart"/>
            <w:r w:rsidRPr="00427651">
              <w:rPr>
                <w:rFonts w:ascii="Arial" w:eastAsia="Times New Roman" w:hAnsi="Arial" w:cs="Arial"/>
                <w:sz w:val="20"/>
                <w:szCs w:val="20"/>
              </w:rPr>
              <w:t>credit_mon</w:t>
            </w:r>
            <w:r w:rsidRPr="00427651">
              <w:rPr>
                <w:rFonts w:ascii="Arial" w:eastAsia="Times New Roman" w:hAnsi="Arial" w:cs="Arial"/>
                <w:sz w:val="20"/>
                <w:szCs w:val="20"/>
              </w:rPr>
              <w:lastRenderedPageBreak/>
              <w:t>ey_decisions_who</w:t>
            </w:r>
            <w:proofErr w:type="spellEnd"/>
          </w:p>
        </w:tc>
        <w:tc>
          <w:tcPr>
            <w:tcW w:w="1904" w:type="pct"/>
            <w:tcBorders>
              <w:top w:val="single" w:sz="4" w:space="0" w:color="auto"/>
              <w:left w:val="nil"/>
              <w:bottom w:val="single" w:sz="4" w:space="0" w:color="auto"/>
              <w:right w:val="single" w:sz="4" w:space="0" w:color="auto"/>
            </w:tcBorders>
            <w:shd w:val="clear" w:color="auto" w:fill="auto"/>
            <w:noWrap/>
          </w:tcPr>
          <w:p w14:paraId="6F0C4132" w14:textId="5AF5ACD6" w:rsidR="00C47953" w:rsidRPr="00427651" w:rsidRDefault="00C47953" w:rsidP="00C47953">
            <w:pPr>
              <w:spacing w:after="0" w:line="240" w:lineRule="auto"/>
              <w:contextualSpacing/>
              <w:rPr>
                <w:rFonts w:ascii="Arial" w:eastAsia="Times New Roman" w:hAnsi="Arial" w:cs="Arial"/>
                <w:sz w:val="20"/>
                <w:szCs w:val="20"/>
              </w:rPr>
            </w:pPr>
            <w:r w:rsidRPr="00C47953">
              <w:rPr>
                <w:rFonts w:ascii="Arial" w:eastAsia="Times New Roman" w:hAnsi="Arial" w:cs="Arial"/>
                <w:sz w:val="20"/>
                <w:szCs w:val="20"/>
              </w:rPr>
              <w:lastRenderedPageBreak/>
              <w:t>Who makes the decision about what to do with the money/ item borrowed most of the time?</w:t>
            </w:r>
          </w:p>
        </w:tc>
        <w:tc>
          <w:tcPr>
            <w:tcW w:w="1711" w:type="pct"/>
            <w:tcBorders>
              <w:top w:val="single" w:sz="4" w:space="0" w:color="auto"/>
              <w:left w:val="nil"/>
              <w:bottom w:val="single" w:sz="4" w:space="0" w:color="auto"/>
              <w:right w:val="single" w:sz="4" w:space="0" w:color="auto"/>
            </w:tcBorders>
            <w:shd w:val="clear" w:color="auto" w:fill="auto"/>
            <w:noWrap/>
          </w:tcPr>
          <w:p w14:paraId="45451793" w14:textId="77777777" w:rsidR="00C47953" w:rsidRPr="00CC6A60" w:rsidRDefault="00C47953" w:rsidP="00C47953">
            <w:pPr>
              <w:spacing w:after="0" w:line="240" w:lineRule="auto"/>
              <w:contextualSpacing/>
              <w:rPr>
                <w:rFonts w:ascii="Arial" w:eastAsia="Times New Roman" w:hAnsi="Arial" w:cs="Arial"/>
                <w:sz w:val="20"/>
                <w:szCs w:val="20"/>
              </w:rPr>
            </w:pPr>
            <w:r w:rsidRPr="00CC6A60">
              <w:rPr>
                <w:rFonts w:ascii="Arial" w:eastAsia="Times New Roman" w:hAnsi="Arial" w:cs="Arial"/>
                <w:sz w:val="20"/>
                <w:szCs w:val="20"/>
              </w:rPr>
              <w:t>Myself……………</w:t>
            </w:r>
            <w:proofErr w:type="gramStart"/>
            <w:r w:rsidRPr="00CC6A60">
              <w:rPr>
                <w:rFonts w:ascii="Arial" w:eastAsia="Times New Roman" w:hAnsi="Arial" w:cs="Arial"/>
                <w:sz w:val="20"/>
                <w:szCs w:val="20"/>
              </w:rPr>
              <w:t>…..</w:t>
            </w:r>
            <w:proofErr w:type="gramEnd"/>
            <w:r w:rsidRPr="00CC6A60">
              <w:rPr>
                <w:rFonts w:ascii="Arial" w:eastAsia="Times New Roman" w:hAnsi="Arial" w:cs="Arial"/>
                <w:sz w:val="20"/>
                <w:szCs w:val="20"/>
              </w:rPr>
              <w:t>1</w:t>
            </w:r>
            <w:r w:rsidRPr="00CC6A60">
              <w:rPr>
                <w:rFonts w:ascii="Arial" w:eastAsia="Times New Roman" w:hAnsi="Arial" w:cs="Arial"/>
                <w:sz w:val="20"/>
                <w:szCs w:val="20"/>
              </w:rPr>
              <w:tab/>
            </w:r>
            <w:r w:rsidRPr="00CC6A60">
              <w:rPr>
                <w:rFonts w:ascii="Arial" w:eastAsia="Times New Roman" w:hAnsi="Arial" w:cs="Arial"/>
                <w:sz w:val="20"/>
                <w:szCs w:val="20"/>
              </w:rPr>
              <w:tab/>
            </w:r>
          </w:p>
          <w:p w14:paraId="06A6307B" w14:textId="77777777" w:rsidR="00C47953" w:rsidRPr="00CC6A60" w:rsidRDefault="00C47953" w:rsidP="00C47953">
            <w:pPr>
              <w:spacing w:after="0" w:line="240" w:lineRule="auto"/>
              <w:contextualSpacing/>
              <w:rPr>
                <w:rFonts w:ascii="Arial" w:eastAsia="Times New Roman" w:hAnsi="Arial" w:cs="Arial"/>
                <w:sz w:val="20"/>
                <w:szCs w:val="20"/>
              </w:rPr>
            </w:pPr>
            <w:proofErr w:type="gramStart"/>
            <w:r w:rsidRPr="00CC6A60">
              <w:rPr>
                <w:rFonts w:ascii="Arial" w:eastAsia="Times New Roman" w:hAnsi="Arial" w:cs="Arial"/>
                <w:sz w:val="20"/>
                <w:szCs w:val="20"/>
              </w:rPr>
              <w:t>Other</w:t>
            </w:r>
            <w:proofErr w:type="gramEnd"/>
            <w:r w:rsidRPr="00CC6A60">
              <w:rPr>
                <w:rFonts w:ascii="Arial" w:eastAsia="Times New Roman" w:hAnsi="Arial" w:cs="Arial"/>
                <w:sz w:val="20"/>
                <w:szCs w:val="20"/>
              </w:rPr>
              <w:t xml:space="preserve"> respondent in the household…2</w:t>
            </w:r>
            <w:r w:rsidRPr="00CC6A60">
              <w:rPr>
                <w:rFonts w:ascii="Arial" w:eastAsia="Times New Roman" w:hAnsi="Arial" w:cs="Arial"/>
                <w:sz w:val="20"/>
                <w:szCs w:val="20"/>
              </w:rPr>
              <w:tab/>
            </w:r>
            <w:r w:rsidRPr="00CC6A60">
              <w:rPr>
                <w:rFonts w:ascii="Arial" w:eastAsia="Times New Roman" w:hAnsi="Arial" w:cs="Arial"/>
                <w:sz w:val="20"/>
                <w:szCs w:val="20"/>
              </w:rPr>
              <w:tab/>
            </w:r>
          </w:p>
          <w:p w14:paraId="309E9C80" w14:textId="77777777" w:rsidR="00C47953" w:rsidRPr="00CC6A60" w:rsidRDefault="00C47953" w:rsidP="00C47953">
            <w:pPr>
              <w:spacing w:after="0" w:line="240" w:lineRule="auto"/>
              <w:contextualSpacing/>
              <w:rPr>
                <w:rFonts w:ascii="Arial" w:eastAsia="Times New Roman" w:hAnsi="Arial" w:cs="Arial"/>
                <w:sz w:val="20"/>
                <w:szCs w:val="20"/>
              </w:rPr>
            </w:pPr>
            <w:r w:rsidRPr="00CC6A60">
              <w:rPr>
                <w:rFonts w:ascii="Arial" w:eastAsia="Times New Roman" w:hAnsi="Arial" w:cs="Arial"/>
                <w:sz w:val="20"/>
                <w:szCs w:val="20"/>
              </w:rPr>
              <w:t>OTHER FEMALE HH MEMBER……………</w:t>
            </w:r>
            <w:proofErr w:type="gramStart"/>
            <w:r w:rsidRPr="00CC6A60">
              <w:rPr>
                <w:rFonts w:ascii="Arial" w:eastAsia="Times New Roman" w:hAnsi="Arial" w:cs="Arial"/>
                <w:sz w:val="20"/>
                <w:szCs w:val="20"/>
              </w:rPr>
              <w:t>…..</w:t>
            </w:r>
            <w:proofErr w:type="gramEnd"/>
            <w:r w:rsidRPr="00CC6A60">
              <w:rPr>
                <w:rFonts w:ascii="Arial" w:eastAsia="Times New Roman" w:hAnsi="Arial" w:cs="Arial"/>
                <w:sz w:val="20"/>
                <w:szCs w:val="20"/>
              </w:rPr>
              <w:t>9</w:t>
            </w:r>
            <w:r w:rsidRPr="00CC6A60">
              <w:rPr>
                <w:rFonts w:ascii="Arial" w:eastAsia="Times New Roman" w:hAnsi="Arial" w:cs="Arial"/>
                <w:sz w:val="20"/>
                <w:szCs w:val="20"/>
              </w:rPr>
              <w:tab/>
            </w:r>
          </w:p>
          <w:p w14:paraId="4FE6AEB8" w14:textId="77777777" w:rsidR="00C47953" w:rsidRPr="00CC6A60" w:rsidRDefault="00C47953" w:rsidP="00C47953">
            <w:pPr>
              <w:spacing w:after="0" w:line="240" w:lineRule="auto"/>
              <w:contextualSpacing/>
              <w:rPr>
                <w:rFonts w:ascii="Arial" w:eastAsia="Times New Roman" w:hAnsi="Arial" w:cs="Arial"/>
                <w:sz w:val="20"/>
                <w:szCs w:val="20"/>
              </w:rPr>
            </w:pPr>
            <w:r w:rsidRPr="00CC6A60">
              <w:rPr>
                <w:rFonts w:ascii="Arial" w:eastAsia="Times New Roman" w:hAnsi="Arial" w:cs="Arial"/>
                <w:sz w:val="20"/>
                <w:szCs w:val="20"/>
              </w:rPr>
              <w:lastRenderedPageBreak/>
              <w:t>OTHER MALE HH MEMBER………………</w:t>
            </w:r>
            <w:proofErr w:type="gramStart"/>
            <w:r w:rsidRPr="00CC6A60">
              <w:rPr>
                <w:rFonts w:ascii="Arial" w:eastAsia="Times New Roman" w:hAnsi="Arial" w:cs="Arial"/>
                <w:sz w:val="20"/>
                <w:szCs w:val="20"/>
              </w:rPr>
              <w:t>…..</w:t>
            </w:r>
            <w:proofErr w:type="gramEnd"/>
            <w:r w:rsidRPr="00CC6A60">
              <w:rPr>
                <w:rFonts w:ascii="Arial" w:eastAsia="Times New Roman" w:hAnsi="Arial" w:cs="Arial"/>
                <w:sz w:val="20"/>
                <w:szCs w:val="20"/>
              </w:rPr>
              <w:t xml:space="preserve"> 92</w:t>
            </w:r>
            <w:r>
              <w:rPr>
                <w:rFonts w:ascii="Arial" w:eastAsia="Times New Roman" w:hAnsi="Arial" w:cs="Arial"/>
                <w:sz w:val="20"/>
                <w:szCs w:val="20"/>
              </w:rPr>
              <w:t xml:space="preserve"> </w:t>
            </w:r>
            <w:r w:rsidRPr="00CC6A60">
              <w:rPr>
                <w:rFonts w:ascii="Arial" w:eastAsia="Times New Roman" w:hAnsi="Arial" w:cs="Arial"/>
                <w:sz w:val="20"/>
                <w:szCs w:val="20"/>
              </w:rPr>
              <w:t>NON-HH MEMBER...….94</w:t>
            </w:r>
            <w:r w:rsidRPr="00CC6A60">
              <w:rPr>
                <w:rFonts w:ascii="Arial" w:eastAsia="Times New Roman" w:hAnsi="Arial" w:cs="Arial"/>
                <w:sz w:val="20"/>
                <w:szCs w:val="20"/>
              </w:rPr>
              <w:tab/>
            </w:r>
            <w:r w:rsidRPr="00CC6A60">
              <w:rPr>
                <w:rFonts w:ascii="Arial" w:eastAsia="Times New Roman" w:hAnsi="Arial" w:cs="Arial"/>
                <w:sz w:val="20"/>
                <w:szCs w:val="20"/>
              </w:rPr>
              <w:tab/>
            </w:r>
          </w:p>
          <w:p w14:paraId="442E0783" w14:textId="5FC9A8FA" w:rsidR="00C47953" w:rsidRPr="00427651" w:rsidRDefault="00C47953" w:rsidP="00C47953">
            <w:pPr>
              <w:spacing w:after="0" w:line="240" w:lineRule="auto"/>
              <w:contextualSpacing/>
              <w:rPr>
                <w:rFonts w:ascii="Arial" w:eastAsia="Times New Roman" w:hAnsi="Arial" w:cs="Arial"/>
                <w:sz w:val="20"/>
                <w:szCs w:val="20"/>
              </w:rPr>
            </w:pPr>
            <w:r w:rsidRPr="00CC6A60">
              <w:rPr>
                <w:rFonts w:ascii="Arial" w:eastAsia="Times New Roman" w:hAnsi="Arial" w:cs="Arial"/>
                <w:sz w:val="20"/>
                <w:szCs w:val="20"/>
              </w:rPr>
              <w:t>NOT APPLICABLE….…98</w:t>
            </w:r>
            <w:r w:rsidRPr="00CC6A60">
              <w:rPr>
                <w:rFonts w:ascii="Arial" w:eastAsia="Times New Roman" w:hAnsi="Arial" w:cs="Arial"/>
                <w:sz w:val="20"/>
                <w:szCs w:val="20"/>
              </w:rPr>
              <w:tab/>
            </w:r>
            <w:r w:rsidRPr="00D02999">
              <w:rPr>
                <w:rFonts w:ascii="Arial" w:eastAsia="Times New Roman" w:hAnsi="Arial" w:cs="Arial"/>
                <w:sz w:val="20"/>
                <w:szCs w:val="20"/>
              </w:rPr>
              <w:t>[</w:t>
            </w:r>
            <w:proofErr w:type="gramStart"/>
            <w:r w:rsidRPr="00D02999">
              <w:rPr>
                <w:rFonts w:ascii="Arial" w:eastAsia="Times New Roman" w:hAnsi="Arial" w:cs="Arial"/>
                <w:sz w:val="20"/>
                <w:szCs w:val="20"/>
              </w:rPr>
              <w:t>Multi-select</w:t>
            </w:r>
            <w:proofErr w:type="gramEnd"/>
            <w:r w:rsidRPr="00D02999">
              <w:rPr>
                <w:rFonts w:ascii="Arial" w:eastAsia="Times New Roman" w:hAnsi="Arial" w:cs="Arial"/>
                <w:sz w:val="20"/>
                <w:szCs w:val="20"/>
              </w:rPr>
              <w:t>]</w:t>
            </w:r>
            <w:r w:rsidRPr="00CC6A60">
              <w:rPr>
                <w:rFonts w:ascii="Arial" w:eastAsia="Times New Roman" w:hAnsi="Arial" w:cs="Arial"/>
                <w:sz w:val="20"/>
                <w:szCs w:val="20"/>
              </w:rPr>
              <w:tab/>
            </w:r>
          </w:p>
        </w:tc>
        <w:tc>
          <w:tcPr>
            <w:tcW w:w="955" w:type="pct"/>
            <w:tcBorders>
              <w:top w:val="single" w:sz="4" w:space="0" w:color="auto"/>
              <w:left w:val="nil"/>
              <w:bottom w:val="single" w:sz="4" w:space="0" w:color="auto"/>
              <w:right w:val="single" w:sz="4" w:space="0" w:color="auto"/>
            </w:tcBorders>
            <w:shd w:val="clear" w:color="auto" w:fill="auto"/>
            <w:noWrap/>
          </w:tcPr>
          <w:p w14:paraId="34E2F93E" w14:textId="56645A62" w:rsidR="00C47953" w:rsidRPr="00427651" w:rsidRDefault="00C47953" w:rsidP="00C47953">
            <w:pPr>
              <w:spacing w:after="0" w:line="240" w:lineRule="auto"/>
              <w:contextualSpacing/>
              <w:rPr>
                <w:rFonts w:ascii="Arial" w:eastAsia="Times New Roman" w:hAnsi="Arial" w:cs="Arial"/>
                <w:sz w:val="20"/>
                <w:szCs w:val="20"/>
              </w:rPr>
            </w:pPr>
            <w:r w:rsidRPr="00D02999">
              <w:rPr>
                <w:rFonts w:ascii="Arial" w:eastAsia="Times New Roman" w:hAnsi="Arial" w:cs="Arial"/>
                <w:sz w:val="20"/>
                <w:szCs w:val="20"/>
              </w:rPr>
              <w:lastRenderedPageBreak/>
              <w:t xml:space="preserve">[If YES to </w:t>
            </w:r>
            <w:proofErr w:type="spellStart"/>
            <w:r w:rsidRPr="00D02999">
              <w:rPr>
                <w:rFonts w:ascii="Arial" w:eastAsia="Times New Roman" w:hAnsi="Arial" w:cs="Arial"/>
                <w:sz w:val="20"/>
                <w:szCs w:val="20"/>
              </w:rPr>
              <w:t>credit_hh</w:t>
            </w:r>
            <w:proofErr w:type="spellEnd"/>
            <w:r w:rsidRPr="00D02999">
              <w:rPr>
                <w:rFonts w:ascii="Arial" w:eastAsia="Times New Roman" w:hAnsi="Arial" w:cs="Arial"/>
                <w:sz w:val="20"/>
                <w:szCs w:val="20"/>
              </w:rPr>
              <w:t>]</w:t>
            </w:r>
          </w:p>
        </w:tc>
      </w:tr>
      <w:tr w:rsidR="00C47953" w:rsidRPr="00CA59CC" w14:paraId="505AB712" w14:textId="77777777" w:rsidTr="007D484C">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DA2917A" w14:textId="7468A6BE" w:rsidR="00C47953" w:rsidRPr="00C3652F" w:rsidRDefault="00C47953" w:rsidP="00C47953">
            <w:pPr>
              <w:spacing w:after="0" w:line="240" w:lineRule="auto"/>
              <w:contextualSpacing/>
              <w:jc w:val="center"/>
              <w:rPr>
                <w:rFonts w:ascii="Arial" w:eastAsia="Times New Roman" w:hAnsi="Arial" w:cs="Arial"/>
                <w:b/>
                <w:bCs/>
                <w:sz w:val="20"/>
                <w:szCs w:val="20"/>
              </w:rPr>
            </w:pPr>
            <w:r>
              <w:rPr>
                <w:rFonts w:ascii="Arial" w:eastAsia="Times New Roman" w:hAnsi="Arial" w:cs="Arial"/>
                <w:b/>
                <w:bCs/>
                <w:sz w:val="20"/>
                <w:szCs w:val="20"/>
              </w:rPr>
              <w:t>G3B_08</w:t>
            </w:r>
          </w:p>
        </w:tc>
        <w:tc>
          <w:tcPr>
            <w:tcW w:w="1904" w:type="pct"/>
            <w:tcBorders>
              <w:top w:val="single" w:sz="4" w:space="0" w:color="auto"/>
              <w:left w:val="nil"/>
              <w:bottom w:val="single" w:sz="4" w:space="0" w:color="auto"/>
              <w:right w:val="single" w:sz="4" w:space="0" w:color="auto"/>
            </w:tcBorders>
            <w:shd w:val="clear" w:color="auto" w:fill="auto"/>
            <w:noWrap/>
          </w:tcPr>
          <w:p w14:paraId="30B3AE7E" w14:textId="2AB72F2B" w:rsidR="00C47953" w:rsidRPr="00CA59CC" w:rsidRDefault="008916F2" w:rsidP="008916F2">
            <w:pPr>
              <w:spacing w:after="0" w:line="240" w:lineRule="auto"/>
              <w:contextualSpacing/>
              <w:rPr>
                <w:rFonts w:ascii="Arial" w:eastAsia="Times New Roman" w:hAnsi="Arial" w:cs="Arial"/>
                <w:b/>
                <w:bCs/>
                <w:sz w:val="20"/>
                <w:szCs w:val="20"/>
              </w:rPr>
            </w:pPr>
            <w:r w:rsidRPr="008916F2">
              <w:rPr>
                <w:rFonts w:ascii="Arial" w:eastAsia="Times New Roman" w:hAnsi="Arial" w:cs="Arial"/>
                <w:sz w:val="20"/>
                <w:szCs w:val="20"/>
              </w:rPr>
              <w:t>An account can be used to save money, to make or receive payments, or to receive wages or financial help. Do you, either by yourself or together with someone else, currently have an account at a bank or other formal institution?</w:t>
            </w:r>
            <w:r w:rsidRPr="008916F2">
              <w:rPr>
                <w:rFonts w:ascii="Arial" w:eastAsia="Times New Roman" w:hAnsi="Arial" w:cs="Arial"/>
                <w:sz w:val="20"/>
                <w:szCs w:val="20"/>
              </w:rPr>
              <w:tab/>
            </w:r>
            <w:r w:rsidRPr="008916F2">
              <w:rPr>
                <w:rFonts w:ascii="Arial" w:eastAsia="Times New Roman" w:hAnsi="Arial" w:cs="Arial"/>
                <w:sz w:val="20"/>
                <w:szCs w:val="20"/>
              </w:rPr>
              <w:tab/>
            </w:r>
          </w:p>
        </w:tc>
        <w:tc>
          <w:tcPr>
            <w:tcW w:w="1711" w:type="pct"/>
            <w:tcBorders>
              <w:top w:val="single" w:sz="4" w:space="0" w:color="auto"/>
              <w:left w:val="nil"/>
              <w:bottom w:val="single" w:sz="4" w:space="0" w:color="auto"/>
              <w:right w:val="single" w:sz="4" w:space="0" w:color="auto"/>
            </w:tcBorders>
            <w:shd w:val="clear" w:color="auto" w:fill="auto"/>
            <w:noWrap/>
          </w:tcPr>
          <w:p w14:paraId="6D961003" w14:textId="77777777" w:rsidR="008916F2" w:rsidRPr="008916F2" w:rsidRDefault="008916F2" w:rsidP="008916F2">
            <w:pPr>
              <w:spacing w:after="0" w:line="240" w:lineRule="auto"/>
              <w:contextualSpacing/>
              <w:rPr>
                <w:rFonts w:ascii="Arial" w:eastAsia="Times New Roman" w:hAnsi="Arial" w:cs="Arial"/>
                <w:sz w:val="20"/>
                <w:szCs w:val="20"/>
              </w:rPr>
            </w:pPr>
            <w:r w:rsidRPr="008916F2">
              <w:rPr>
                <w:rFonts w:ascii="Arial" w:eastAsia="Times New Roman" w:hAnsi="Arial" w:cs="Arial"/>
                <w:sz w:val="20"/>
                <w:szCs w:val="20"/>
              </w:rPr>
              <w:t>YES 1</w:t>
            </w:r>
            <w:r w:rsidRPr="008916F2">
              <w:rPr>
                <w:rFonts w:ascii="Arial" w:eastAsia="Times New Roman" w:hAnsi="Arial" w:cs="Arial"/>
                <w:sz w:val="20"/>
                <w:szCs w:val="20"/>
              </w:rPr>
              <w:tab/>
            </w:r>
            <w:r w:rsidRPr="008916F2">
              <w:rPr>
                <w:rFonts w:ascii="Arial" w:eastAsia="Times New Roman" w:hAnsi="Arial" w:cs="Arial"/>
                <w:sz w:val="20"/>
                <w:szCs w:val="20"/>
              </w:rPr>
              <w:tab/>
            </w:r>
          </w:p>
          <w:p w14:paraId="30F1344F" w14:textId="77777777" w:rsidR="008916F2" w:rsidRPr="008916F2" w:rsidRDefault="008916F2" w:rsidP="008916F2">
            <w:pPr>
              <w:spacing w:after="0" w:line="240" w:lineRule="auto"/>
              <w:contextualSpacing/>
              <w:rPr>
                <w:rFonts w:ascii="Arial" w:eastAsia="Times New Roman" w:hAnsi="Arial" w:cs="Arial"/>
                <w:sz w:val="20"/>
                <w:szCs w:val="20"/>
              </w:rPr>
            </w:pPr>
            <w:r w:rsidRPr="008916F2">
              <w:rPr>
                <w:rFonts w:ascii="Arial" w:eastAsia="Times New Roman" w:hAnsi="Arial" w:cs="Arial"/>
                <w:sz w:val="20"/>
                <w:szCs w:val="20"/>
              </w:rPr>
              <w:t>NO 0</w:t>
            </w:r>
            <w:r w:rsidRPr="008916F2">
              <w:rPr>
                <w:rFonts w:ascii="Arial" w:eastAsia="Times New Roman" w:hAnsi="Arial" w:cs="Arial"/>
                <w:sz w:val="20"/>
                <w:szCs w:val="20"/>
              </w:rPr>
              <w:tab/>
            </w:r>
            <w:r w:rsidRPr="008916F2">
              <w:rPr>
                <w:rFonts w:ascii="Arial" w:eastAsia="Times New Roman" w:hAnsi="Arial" w:cs="Arial"/>
                <w:sz w:val="20"/>
                <w:szCs w:val="20"/>
              </w:rPr>
              <w:tab/>
            </w:r>
          </w:p>
          <w:p w14:paraId="7839E1F3" w14:textId="30707FDC" w:rsidR="00C47953" w:rsidRPr="008916F2" w:rsidRDefault="008916F2" w:rsidP="008916F2">
            <w:pPr>
              <w:spacing w:after="0" w:line="240" w:lineRule="auto"/>
              <w:contextualSpacing/>
              <w:rPr>
                <w:rFonts w:ascii="Arial" w:eastAsia="Times New Roman" w:hAnsi="Arial" w:cs="Arial"/>
                <w:sz w:val="20"/>
                <w:szCs w:val="20"/>
              </w:rPr>
            </w:pPr>
            <w:r w:rsidRPr="008916F2">
              <w:rPr>
                <w:rFonts w:ascii="Arial" w:eastAsia="Times New Roman" w:hAnsi="Arial" w:cs="Arial"/>
                <w:sz w:val="20"/>
                <w:szCs w:val="20"/>
              </w:rPr>
              <w:t>DON’T KNOW 97</w:t>
            </w:r>
            <w:r w:rsidRPr="008916F2">
              <w:rPr>
                <w:rFonts w:ascii="Arial" w:eastAsia="Times New Roman" w:hAnsi="Arial" w:cs="Arial"/>
                <w:sz w:val="20"/>
                <w:szCs w:val="20"/>
              </w:rPr>
              <w:tab/>
            </w:r>
            <w:r w:rsidRPr="008916F2">
              <w:rPr>
                <w:rFonts w:ascii="Arial" w:eastAsia="Times New Roman" w:hAnsi="Arial" w:cs="Arial"/>
                <w:sz w:val="20"/>
                <w:szCs w:val="20"/>
              </w:rPr>
              <w:tab/>
            </w:r>
          </w:p>
        </w:tc>
        <w:tc>
          <w:tcPr>
            <w:tcW w:w="955" w:type="pct"/>
            <w:tcBorders>
              <w:top w:val="single" w:sz="4" w:space="0" w:color="auto"/>
              <w:left w:val="nil"/>
              <w:bottom w:val="single" w:sz="4" w:space="0" w:color="auto"/>
              <w:right w:val="single" w:sz="4" w:space="0" w:color="auto"/>
            </w:tcBorders>
            <w:shd w:val="clear" w:color="auto" w:fill="auto"/>
            <w:noWrap/>
          </w:tcPr>
          <w:p w14:paraId="5F9E20BC" w14:textId="77777777" w:rsidR="00C47953" w:rsidRPr="00CA59CC" w:rsidRDefault="00C47953" w:rsidP="00C47953">
            <w:pPr>
              <w:spacing w:after="0" w:line="240" w:lineRule="auto"/>
              <w:contextualSpacing/>
              <w:rPr>
                <w:rFonts w:ascii="Arial" w:eastAsia="Times New Roman" w:hAnsi="Arial" w:cs="Arial"/>
                <w:b/>
                <w:bCs/>
                <w:sz w:val="20"/>
                <w:szCs w:val="20"/>
              </w:rPr>
            </w:pPr>
          </w:p>
        </w:tc>
      </w:tr>
    </w:tbl>
    <w:p w14:paraId="145F95ED" w14:textId="77777777" w:rsidR="00391CCB" w:rsidRDefault="00391CCB" w:rsidP="00A5562E">
      <w:pPr>
        <w:spacing w:after="0" w:line="240" w:lineRule="auto"/>
        <w:contextualSpacing/>
        <w:rPr>
          <w:rFonts w:ascii="Arial" w:hAnsi="Arial" w:cs="Arial"/>
          <w:b/>
          <w:bCs/>
        </w:rPr>
      </w:pPr>
    </w:p>
    <w:p w14:paraId="5685F517" w14:textId="77777777" w:rsidR="002316F6" w:rsidRPr="002316F6" w:rsidRDefault="002316F6" w:rsidP="002316F6">
      <w:pPr>
        <w:rPr>
          <w:rFonts w:ascii="Arial" w:hAnsi="Arial" w:cs="Arial"/>
        </w:rPr>
      </w:pPr>
    </w:p>
    <w:tbl>
      <w:tblPr>
        <w:tblpPr w:leftFromText="180" w:rightFromText="180" w:vertAnchor="text" w:tblpY="1"/>
        <w:tblOverlap w:val="never"/>
        <w:tblW w:w="5471" w:type="pct"/>
        <w:tblLayout w:type="fixed"/>
        <w:tblLook w:val="04A0" w:firstRow="1" w:lastRow="0" w:firstColumn="1" w:lastColumn="0" w:noHBand="0" w:noVBand="1"/>
      </w:tblPr>
      <w:tblGrid>
        <w:gridCol w:w="1889"/>
        <w:gridCol w:w="4728"/>
        <w:gridCol w:w="4853"/>
        <w:gridCol w:w="2711"/>
      </w:tblGrid>
      <w:tr w:rsidR="002316F6" w:rsidRPr="00CA59CC" w14:paraId="56981C98" w14:textId="77777777" w:rsidTr="002316F6">
        <w:trPr>
          <w:trHeight w:val="182"/>
          <w:tblHeader/>
        </w:trPr>
        <w:tc>
          <w:tcPr>
            <w:tcW w:w="5000" w:type="pct"/>
            <w:gridSpan w:val="4"/>
            <w:tcBorders>
              <w:bottom w:val="single" w:sz="4" w:space="0" w:color="auto"/>
            </w:tcBorders>
            <w:shd w:val="clear" w:color="auto" w:fill="auto"/>
            <w:noWrap/>
          </w:tcPr>
          <w:p w14:paraId="7FD2D73C" w14:textId="7EE53E8D" w:rsidR="002316F6" w:rsidRPr="00CA59CC" w:rsidRDefault="002316F6" w:rsidP="007D484C">
            <w:pPr>
              <w:spacing w:after="0" w:line="240" w:lineRule="auto"/>
              <w:contextualSpacing/>
              <w:rPr>
                <w:rFonts w:ascii="Arial" w:eastAsia="Times New Roman" w:hAnsi="Arial" w:cs="Arial"/>
                <w:b/>
                <w:bCs/>
                <w:sz w:val="20"/>
                <w:szCs w:val="20"/>
              </w:rPr>
            </w:pPr>
            <w:commentRangeStart w:id="680"/>
            <w:r>
              <w:rPr>
                <w:rFonts w:ascii="Arial" w:eastAsia="Times New Roman" w:hAnsi="Arial" w:cs="Arial"/>
                <w:b/>
                <w:bCs/>
                <w:sz w:val="20"/>
                <w:szCs w:val="20"/>
              </w:rPr>
              <w:lastRenderedPageBreak/>
              <w:t>SECTION G4. TIME USE</w:t>
            </w:r>
            <w:commentRangeEnd w:id="680"/>
            <w:r w:rsidR="002C4AA7">
              <w:rPr>
                <w:rStyle w:val="CommentReference"/>
              </w:rPr>
              <w:commentReference w:id="680"/>
            </w:r>
          </w:p>
        </w:tc>
      </w:tr>
      <w:tr w:rsidR="00391CCB" w:rsidRPr="00CA59CC" w14:paraId="041D1838" w14:textId="77777777" w:rsidTr="00447713">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hideMark/>
          </w:tcPr>
          <w:p w14:paraId="2B42E883" w14:textId="77777777" w:rsidR="00391CCB" w:rsidRPr="00CA59CC" w:rsidRDefault="00391CCB" w:rsidP="007D484C">
            <w:pPr>
              <w:spacing w:after="0" w:line="240" w:lineRule="auto"/>
              <w:contextualSpacing/>
              <w:jc w:val="center"/>
              <w:rPr>
                <w:rFonts w:ascii="Arial" w:eastAsia="Times New Roman" w:hAnsi="Arial" w:cs="Arial"/>
                <w:b/>
                <w:bCs/>
                <w:sz w:val="20"/>
                <w:szCs w:val="20"/>
              </w:rPr>
            </w:pPr>
            <w:r w:rsidRPr="00CA59CC">
              <w:rPr>
                <w:rFonts w:ascii="Arial" w:eastAsia="Times New Roman" w:hAnsi="Arial" w:cs="Arial"/>
                <w:b/>
                <w:bCs/>
                <w:sz w:val="20"/>
                <w:szCs w:val="20"/>
              </w:rPr>
              <w:t>#</w:t>
            </w:r>
          </w:p>
        </w:tc>
        <w:tc>
          <w:tcPr>
            <w:tcW w:w="1667" w:type="pct"/>
            <w:tcBorders>
              <w:top w:val="single" w:sz="4" w:space="0" w:color="auto"/>
              <w:left w:val="nil"/>
              <w:bottom w:val="single" w:sz="4" w:space="0" w:color="auto"/>
              <w:right w:val="single" w:sz="4" w:space="0" w:color="auto"/>
            </w:tcBorders>
            <w:shd w:val="clear" w:color="auto" w:fill="auto"/>
            <w:noWrap/>
            <w:hideMark/>
          </w:tcPr>
          <w:p w14:paraId="40DEAA1A" w14:textId="77777777" w:rsidR="00391CCB" w:rsidRPr="00CA59CC" w:rsidRDefault="00391CCB"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Question/name</w:t>
            </w:r>
          </w:p>
        </w:tc>
        <w:tc>
          <w:tcPr>
            <w:tcW w:w="1711" w:type="pct"/>
            <w:tcBorders>
              <w:top w:val="single" w:sz="4" w:space="0" w:color="auto"/>
              <w:left w:val="nil"/>
              <w:bottom w:val="single" w:sz="4" w:space="0" w:color="auto"/>
              <w:right w:val="single" w:sz="4" w:space="0" w:color="auto"/>
            </w:tcBorders>
            <w:shd w:val="clear" w:color="auto" w:fill="auto"/>
            <w:noWrap/>
            <w:hideMark/>
          </w:tcPr>
          <w:p w14:paraId="39309058" w14:textId="77777777" w:rsidR="00391CCB" w:rsidRPr="00CA59CC" w:rsidRDefault="00391CCB"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Response options</w:t>
            </w:r>
          </w:p>
        </w:tc>
        <w:tc>
          <w:tcPr>
            <w:tcW w:w="956" w:type="pct"/>
            <w:tcBorders>
              <w:top w:val="single" w:sz="4" w:space="0" w:color="auto"/>
              <w:left w:val="nil"/>
              <w:bottom w:val="single" w:sz="4" w:space="0" w:color="auto"/>
              <w:right w:val="single" w:sz="4" w:space="0" w:color="auto"/>
            </w:tcBorders>
            <w:shd w:val="clear" w:color="auto" w:fill="auto"/>
            <w:noWrap/>
            <w:hideMark/>
          </w:tcPr>
          <w:p w14:paraId="171E6533" w14:textId="77777777" w:rsidR="00391CCB" w:rsidRPr="00CA59CC" w:rsidRDefault="00391CCB"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CAPI notes</w:t>
            </w:r>
          </w:p>
        </w:tc>
      </w:tr>
      <w:tr w:rsidR="002316F6" w:rsidRPr="00CA59CC" w14:paraId="07D75D26" w14:textId="77777777" w:rsidTr="00447713">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1811AC2A" w14:textId="1013EE80" w:rsidR="002316F6" w:rsidRPr="006F78D1" w:rsidRDefault="00AF7164" w:rsidP="006F78D1">
            <w:pPr>
              <w:spacing w:after="0" w:line="240" w:lineRule="auto"/>
              <w:jc w:val="center"/>
              <w:rPr>
                <w:rFonts w:ascii="Calibri" w:hAnsi="Calibri" w:cs="Calibri"/>
                <w:color w:val="000000"/>
                <w:sz w:val="20"/>
                <w:szCs w:val="20"/>
              </w:rPr>
            </w:pPr>
            <w:r w:rsidRPr="006F78D1">
              <w:rPr>
                <w:rFonts w:ascii="Calibri" w:hAnsi="Calibri" w:cs="Calibri"/>
                <w:color w:val="000000"/>
                <w:sz w:val="20"/>
                <w:szCs w:val="20"/>
              </w:rPr>
              <w:t xml:space="preserve">G4a. </w:t>
            </w:r>
            <w:proofErr w:type="spellStart"/>
            <w:r w:rsidRPr="006F78D1">
              <w:rPr>
                <w:rFonts w:ascii="Calibri" w:hAnsi="Calibri" w:cs="Calibri"/>
                <w:color w:val="000000"/>
                <w:sz w:val="20"/>
                <w:szCs w:val="20"/>
              </w:rPr>
              <w:t>busy_tim</w:t>
            </w:r>
            <w:r w:rsidR="00102DD0" w:rsidRPr="006F78D1">
              <w:rPr>
                <w:rFonts w:ascii="Calibri" w:hAnsi="Calibri" w:cs="Calibri"/>
                <w:color w:val="000000"/>
                <w:sz w:val="20"/>
                <w:szCs w:val="20"/>
              </w:rPr>
              <w:t>e</w:t>
            </w:r>
            <w:proofErr w:type="spellEnd"/>
          </w:p>
        </w:tc>
        <w:tc>
          <w:tcPr>
            <w:tcW w:w="1667" w:type="pct"/>
            <w:tcBorders>
              <w:top w:val="single" w:sz="4" w:space="0" w:color="auto"/>
              <w:left w:val="nil"/>
              <w:bottom w:val="single" w:sz="4" w:space="0" w:color="auto"/>
              <w:right w:val="single" w:sz="4" w:space="0" w:color="auto"/>
            </w:tcBorders>
            <w:shd w:val="clear" w:color="auto" w:fill="auto"/>
            <w:noWrap/>
          </w:tcPr>
          <w:p w14:paraId="79068AFD" w14:textId="0C0EFB85" w:rsidR="002316F6" w:rsidRPr="006F78D1" w:rsidRDefault="00DF4B55"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Think about the </w:t>
            </w:r>
            <w:proofErr w:type="gramStart"/>
            <w:r w:rsidRPr="006F78D1">
              <w:rPr>
                <w:rFonts w:ascii="Arial" w:eastAsia="Times New Roman" w:hAnsi="Arial" w:cs="Arial"/>
                <w:sz w:val="20"/>
                <w:szCs w:val="20"/>
              </w:rPr>
              <w:t>most busy</w:t>
            </w:r>
            <w:proofErr w:type="gramEnd"/>
            <w:r w:rsidRPr="006F78D1">
              <w:rPr>
                <w:rFonts w:ascii="Arial" w:eastAsia="Times New Roman" w:hAnsi="Arial" w:cs="Arial"/>
                <w:sz w:val="20"/>
                <w:szCs w:val="20"/>
              </w:rPr>
              <w:t xml:space="preserve"> time of the year for you in terms of agricultural activities. Which month(s)of the year is that?</w:t>
            </w:r>
          </w:p>
        </w:tc>
        <w:tc>
          <w:tcPr>
            <w:tcW w:w="1711" w:type="pct"/>
            <w:tcBorders>
              <w:top w:val="single" w:sz="4" w:space="0" w:color="auto"/>
              <w:left w:val="nil"/>
              <w:bottom w:val="single" w:sz="4" w:space="0" w:color="auto"/>
              <w:right w:val="single" w:sz="4" w:space="0" w:color="auto"/>
            </w:tcBorders>
            <w:shd w:val="clear" w:color="auto" w:fill="auto"/>
            <w:noWrap/>
          </w:tcPr>
          <w:p w14:paraId="5B5B3DDC" w14:textId="7C485105" w:rsidR="00AD11C0"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1. January </w:t>
            </w:r>
          </w:p>
          <w:p w14:paraId="5661033A" w14:textId="77777777" w:rsidR="00AD11C0"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2. February </w:t>
            </w:r>
          </w:p>
          <w:p w14:paraId="62C5ADE5" w14:textId="77777777" w:rsidR="00AD11C0"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3. March </w:t>
            </w:r>
          </w:p>
          <w:p w14:paraId="54AD24A0" w14:textId="77777777" w:rsidR="00AD11C0"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4. April </w:t>
            </w:r>
          </w:p>
          <w:p w14:paraId="1162E053" w14:textId="77777777" w:rsidR="00AD11C0"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5. May </w:t>
            </w:r>
          </w:p>
          <w:p w14:paraId="19448D99" w14:textId="77777777" w:rsidR="00AD11C0"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6. June </w:t>
            </w:r>
          </w:p>
          <w:p w14:paraId="75F8D7F5" w14:textId="77777777" w:rsidR="00AD11C0"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7. July </w:t>
            </w:r>
          </w:p>
          <w:p w14:paraId="6681C6BD" w14:textId="77777777" w:rsidR="00AD11C0"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8. August </w:t>
            </w:r>
          </w:p>
          <w:p w14:paraId="1BB240DD" w14:textId="77777777" w:rsidR="00AD11C0"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9. September </w:t>
            </w:r>
          </w:p>
          <w:p w14:paraId="206F2FF6" w14:textId="77777777" w:rsidR="00AD11C0"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10. October </w:t>
            </w:r>
          </w:p>
          <w:p w14:paraId="648FA364" w14:textId="77777777" w:rsidR="00AD11C0"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11. November </w:t>
            </w:r>
          </w:p>
          <w:p w14:paraId="757C27EA" w14:textId="77777777" w:rsidR="00AD11C0"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12. December </w:t>
            </w:r>
          </w:p>
          <w:p w14:paraId="37142E20" w14:textId="77777777" w:rsidR="00AD11C0"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13. No answer"</w:t>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p>
          <w:p w14:paraId="0B0F13E9" w14:textId="1C3A4DAE" w:rsidR="002316F6"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HINT: This is about crop farming, not other activities like livestock rearing or fishing.</w:t>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p>
        </w:tc>
        <w:tc>
          <w:tcPr>
            <w:tcW w:w="956" w:type="pct"/>
            <w:tcBorders>
              <w:top w:val="single" w:sz="4" w:space="0" w:color="auto"/>
              <w:left w:val="nil"/>
              <w:bottom w:val="single" w:sz="4" w:space="0" w:color="auto"/>
              <w:right w:val="single" w:sz="4" w:space="0" w:color="auto"/>
            </w:tcBorders>
            <w:shd w:val="clear" w:color="auto" w:fill="auto"/>
            <w:noWrap/>
          </w:tcPr>
          <w:p w14:paraId="5C7B78D5" w14:textId="4D2B0E6F" w:rsidR="002316F6" w:rsidRPr="006F78D1" w:rsidRDefault="00AD11C0" w:rsidP="006F78D1">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Multi-select]</w:t>
            </w:r>
            <w:r w:rsidRPr="006F78D1">
              <w:rPr>
                <w:rFonts w:ascii="Arial" w:eastAsia="Times New Roman" w:hAnsi="Arial" w:cs="Arial"/>
                <w:sz w:val="20"/>
                <w:szCs w:val="20"/>
              </w:rPr>
              <w:tab/>
            </w:r>
          </w:p>
        </w:tc>
      </w:tr>
      <w:tr w:rsidR="00AF7164" w:rsidRPr="00CA59CC" w14:paraId="2587A398" w14:textId="77777777" w:rsidTr="00447713">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5A511DB5" w14:textId="1A755E3D" w:rsidR="00AF7164" w:rsidRPr="006F78D1" w:rsidRDefault="0030615C" w:rsidP="006F78D1">
            <w:pPr>
              <w:spacing w:after="0" w:line="240" w:lineRule="auto"/>
              <w:jc w:val="center"/>
              <w:rPr>
                <w:rFonts w:ascii="Calibri" w:hAnsi="Calibri" w:cs="Calibri"/>
                <w:color w:val="000000"/>
                <w:sz w:val="20"/>
                <w:szCs w:val="20"/>
              </w:rPr>
            </w:pPr>
            <w:r w:rsidRPr="006F78D1">
              <w:rPr>
                <w:rFonts w:ascii="Calibri" w:hAnsi="Calibri" w:cs="Calibri"/>
                <w:color w:val="000000"/>
                <w:sz w:val="20"/>
                <w:szCs w:val="20"/>
              </w:rPr>
              <w:t xml:space="preserve">G4b_01.  </w:t>
            </w:r>
            <w:proofErr w:type="spellStart"/>
            <w:r w:rsidRPr="006F78D1">
              <w:rPr>
                <w:rFonts w:ascii="Calibri" w:hAnsi="Calibri" w:cs="Calibri"/>
                <w:color w:val="000000"/>
                <w:sz w:val="20"/>
                <w:szCs w:val="20"/>
              </w:rPr>
              <w:t>time_farming</w:t>
            </w:r>
            <w:proofErr w:type="spellEnd"/>
          </w:p>
        </w:tc>
        <w:tc>
          <w:tcPr>
            <w:tcW w:w="1667" w:type="pct"/>
            <w:tcBorders>
              <w:top w:val="single" w:sz="4" w:space="0" w:color="auto"/>
              <w:left w:val="nil"/>
              <w:bottom w:val="single" w:sz="4" w:space="0" w:color="auto"/>
              <w:right w:val="single" w:sz="4" w:space="0" w:color="auto"/>
            </w:tcBorders>
            <w:shd w:val="clear" w:color="auto" w:fill="auto"/>
            <w:noWrap/>
          </w:tcPr>
          <w:p w14:paraId="74ED86B6" w14:textId="55669298" w:rsidR="00AF7164" w:rsidRPr="006F78D1" w:rsidRDefault="009000BF" w:rsidP="006F78D1">
            <w:pPr>
              <w:spacing w:after="0" w:line="240" w:lineRule="auto"/>
              <w:contextualSpacing/>
              <w:rPr>
                <w:rFonts w:ascii="Arial" w:eastAsia="Times New Roman" w:hAnsi="Arial" w:cs="Arial"/>
                <w:sz w:val="20"/>
                <w:szCs w:val="20"/>
              </w:rPr>
            </w:pPr>
            <w:r w:rsidRPr="009000BF">
              <w:rPr>
                <w:rFonts w:ascii="Arial" w:eastAsia="Times New Roman" w:hAnsi="Arial" w:cs="Arial"/>
                <w:sz w:val="20"/>
                <w:szCs w:val="20"/>
              </w:rPr>
              <w:t>In that busy agricultural period, how much time per day would you usually spend on crop production?</w:t>
            </w:r>
          </w:p>
        </w:tc>
        <w:tc>
          <w:tcPr>
            <w:tcW w:w="1711" w:type="pct"/>
            <w:tcBorders>
              <w:top w:val="single" w:sz="4" w:space="0" w:color="auto"/>
              <w:left w:val="nil"/>
              <w:bottom w:val="single" w:sz="4" w:space="0" w:color="auto"/>
              <w:right w:val="single" w:sz="4" w:space="0" w:color="auto"/>
            </w:tcBorders>
            <w:shd w:val="clear" w:color="auto" w:fill="auto"/>
            <w:noWrap/>
          </w:tcPr>
          <w:p w14:paraId="5755EBC7" w14:textId="1D7A6A69" w:rsidR="00AF7164" w:rsidRPr="006F78D1" w:rsidRDefault="006A226D" w:rsidP="006F78D1">
            <w:pPr>
              <w:spacing w:after="0" w:line="240" w:lineRule="auto"/>
              <w:contextualSpacing/>
              <w:rPr>
                <w:rFonts w:ascii="Arial" w:eastAsia="Times New Roman" w:hAnsi="Arial" w:cs="Arial"/>
                <w:sz w:val="20"/>
                <w:szCs w:val="20"/>
              </w:rPr>
            </w:pPr>
            <w:r w:rsidRPr="006A226D">
              <w:rPr>
                <w:rFonts w:ascii="Arial" w:eastAsia="Times New Roman" w:hAnsi="Arial" w:cs="Arial"/>
                <w:sz w:val="20"/>
                <w:szCs w:val="20"/>
              </w:rPr>
              <w:t>Please enter in hours</w:t>
            </w:r>
          </w:p>
        </w:tc>
        <w:tc>
          <w:tcPr>
            <w:tcW w:w="956" w:type="pct"/>
            <w:tcBorders>
              <w:top w:val="single" w:sz="4" w:space="0" w:color="auto"/>
              <w:left w:val="nil"/>
              <w:bottom w:val="single" w:sz="4" w:space="0" w:color="auto"/>
              <w:right w:val="single" w:sz="4" w:space="0" w:color="auto"/>
            </w:tcBorders>
            <w:shd w:val="clear" w:color="auto" w:fill="auto"/>
            <w:noWrap/>
          </w:tcPr>
          <w:p w14:paraId="16430E48" w14:textId="77777777" w:rsidR="00AF7164" w:rsidRPr="006F78D1" w:rsidRDefault="00AF7164" w:rsidP="006F78D1">
            <w:pPr>
              <w:spacing w:after="0" w:line="240" w:lineRule="auto"/>
              <w:contextualSpacing/>
              <w:rPr>
                <w:rFonts w:ascii="Arial" w:eastAsia="Times New Roman" w:hAnsi="Arial" w:cs="Arial"/>
                <w:sz w:val="20"/>
                <w:szCs w:val="20"/>
              </w:rPr>
            </w:pPr>
          </w:p>
        </w:tc>
      </w:tr>
      <w:tr w:rsidR="00AF7164" w:rsidRPr="00CA59CC" w14:paraId="143CD135" w14:textId="77777777" w:rsidTr="00447713">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57DBBC65" w14:textId="41FA9DF6" w:rsidR="00AF7164" w:rsidRPr="006F78D1" w:rsidRDefault="0030615C" w:rsidP="006F78D1">
            <w:pPr>
              <w:spacing w:after="0" w:line="240" w:lineRule="auto"/>
              <w:jc w:val="center"/>
              <w:rPr>
                <w:rFonts w:ascii="Calibri" w:hAnsi="Calibri" w:cs="Calibri"/>
                <w:color w:val="000000"/>
                <w:sz w:val="20"/>
                <w:szCs w:val="20"/>
              </w:rPr>
            </w:pPr>
            <w:r w:rsidRPr="006F78D1">
              <w:rPr>
                <w:rFonts w:ascii="Calibri" w:hAnsi="Calibri" w:cs="Calibri"/>
                <w:color w:val="000000"/>
                <w:sz w:val="20"/>
                <w:szCs w:val="20"/>
              </w:rPr>
              <w:t xml:space="preserve">G4b_02.  </w:t>
            </w:r>
            <w:proofErr w:type="spellStart"/>
            <w:r w:rsidRPr="006F78D1">
              <w:rPr>
                <w:rFonts w:ascii="Calibri" w:hAnsi="Calibri" w:cs="Calibri"/>
                <w:color w:val="000000"/>
                <w:sz w:val="20"/>
                <w:szCs w:val="20"/>
              </w:rPr>
              <w:t>time_nonfarm</w:t>
            </w:r>
            <w:proofErr w:type="spellEnd"/>
          </w:p>
        </w:tc>
        <w:tc>
          <w:tcPr>
            <w:tcW w:w="1667" w:type="pct"/>
            <w:tcBorders>
              <w:top w:val="single" w:sz="4" w:space="0" w:color="auto"/>
              <w:left w:val="nil"/>
              <w:bottom w:val="single" w:sz="4" w:space="0" w:color="auto"/>
              <w:right w:val="single" w:sz="4" w:space="0" w:color="auto"/>
            </w:tcBorders>
            <w:shd w:val="clear" w:color="auto" w:fill="auto"/>
            <w:noWrap/>
          </w:tcPr>
          <w:p w14:paraId="23D74C94" w14:textId="79F49818" w:rsidR="00AF7164" w:rsidRPr="006F78D1" w:rsidRDefault="006A226D" w:rsidP="006F78D1">
            <w:pPr>
              <w:spacing w:after="0" w:line="240" w:lineRule="auto"/>
              <w:contextualSpacing/>
              <w:rPr>
                <w:rFonts w:ascii="Arial" w:eastAsia="Times New Roman" w:hAnsi="Arial" w:cs="Arial"/>
                <w:sz w:val="20"/>
                <w:szCs w:val="20"/>
              </w:rPr>
            </w:pPr>
            <w:r w:rsidRPr="006A226D">
              <w:rPr>
                <w:rFonts w:ascii="Arial" w:eastAsia="Times New Roman" w:hAnsi="Arial" w:cs="Arial"/>
                <w:sz w:val="20"/>
                <w:szCs w:val="20"/>
              </w:rPr>
              <w:t>In that busy agricultural period, how much time per day would you usually spend on any non-farm income generating activities?</w:t>
            </w:r>
          </w:p>
        </w:tc>
        <w:tc>
          <w:tcPr>
            <w:tcW w:w="1711" w:type="pct"/>
            <w:tcBorders>
              <w:top w:val="single" w:sz="4" w:space="0" w:color="auto"/>
              <w:left w:val="nil"/>
              <w:bottom w:val="single" w:sz="4" w:space="0" w:color="auto"/>
              <w:right w:val="single" w:sz="4" w:space="0" w:color="auto"/>
            </w:tcBorders>
            <w:shd w:val="clear" w:color="auto" w:fill="auto"/>
            <w:noWrap/>
          </w:tcPr>
          <w:p w14:paraId="15A19419" w14:textId="19CF07AB" w:rsidR="00AF7164" w:rsidRPr="006F78D1" w:rsidRDefault="006A226D" w:rsidP="006F78D1">
            <w:pPr>
              <w:spacing w:after="0" w:line="240" w:lineRule="auto"/>
              <w:contextualSpacing/>
              <w:rPr>
                <w:rFonts w:ascii="Arial" w:eastAsia="Times New Roman" w:hAnsi="Arial" w:cs="Arial"/>
                <w:sz w:val="20"/>
                <w:szCs w:val="20"/>
              </w:rPr>
            </w:pPr>
            <w:r w:rsidRPr="006A226D">
              <w:rPr>
                <w:rFonts w:ascii="Arial" w:eastAsia="Times New Roman" w:hAnsi="Arial" w:cs="Arial"/>
                <w:sz w:val="20"/>
                <w:szCs w:val="20"/>
              </w:rPr>
              <w:t>Please enter in hours; Note off-farm here can also include livestock rearing or fishing</w:t>
            </w:r>
          </w:p>
        </w:tc>
        <w:tc>
          <w:tcPr>
            <w:tcW w:w="956" w:type="pct"/>
            <w:tcBorders>
              <w:top w:val="single" w:sz="4" w:space="0" w:color="auto"/>
              <w:left w:val="nil"/>
              <w:bottom w:val="single" w:sz="4" w:space="0" w:color="auto"/>
              <w:right w:val="single" w:sz="4" w:space="0" w:color="auto"/>
            </w:tcBorders>
            <w:shd w:val="clear" w:color="auto" w:fill="auto"/>
            <w:noWrap/>
          </w:tcPr>
          <w:p w14:paraId="72BB3DC0" w14:textId="77777777" w:rsidR="00AF7164" w:rsidRPr="006F78D1" w:rsidRDefault="00AF7164" w:rsidP="006F78D1">
            <w:pPr>
              <w:spacing w:after="0" w:line="240" w:lineRule="auto"/>
              <w:contextualSpacing/>
              <w:rPr>
                <w:rFonts w:ascii="Arial" w:eastAsia="Times New Roman" w:hAnsi="Arial" w:cs="Arial"/>
                <w:sz w:val="20"/>
                <w:szCs w:val="20"/>
              </w:rPr>
            </w:pPr>
          </w:p>
        </w:tc>
      </w:tr>
      <w:tr w:rsidR="00AF7164" w:rsidRPr="00CA59CC" w14:paraId="42EAB862" w14:textId="77777777" w:rsidTr="00447713">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7160837E" w14:textId="14A33A04" w:rsidR="00AF7164" w:rsidRPr="006F78D1" w:rsidRDefault="0030615C" w:rsidP="006F78D1">
            <w:pPr>
              <w:spacing w:after="0" w:line="240" w:lineRule="auto"/>
              <w:jc w:val="center"/>
              <w:rPr>
                <w:rFonts w:ascii="Calibri" w:hAnsi="Calibri" w:cs="Calibri"/>
                <w:color w:val="000000"/>
                <w:sz w:val="20"/>
                <w:szCs w:val="20"/>
              </w:rPr>
            </w:pPr>
            <w:r w:rsidRPr="006F78D1">
              <w:rPr>
                <w:rFonts w:ascii="Calibri" w:hAnsi="Calibri" w:cs="Calibri"/>
                <w:color w:val="000000"/>
                <w:sz w:val="20"/>
                <w:szCs w:val="20"/>
              </w:rPr>
              <w:t xml:space="preserve">G4b_03.  </w:t>
            </w:r>
            <w:proofErr w:type="spellStart"/>
            <w:r w:rsidRPr="006F78D1">
              <w:rPr>
                <w:rFonts w:ascii="Calibri" w:hAnsi="Calibri" w:cs="Calibri"/>
                <w:color w:val="000000"/>
                <w:sz w:val="20"/>
                <w:szCs w:val="20"/>
              </w:rPr>
              <w:t>time_domestic</w:t>
            </w:r>
            <w:proofErr w:type="spellEnd"/>
          </w:p>
        </w:tc>
        <w:tc>
          <w:tcPr>
            <w:tcW w:w="1667" w:type="pct"/>
            <w:tcBorders>
              <w:top w:val="single" w:sz="4" w:space="0" w:color="auto"/>
              <w:left w:val="nil"/>
              <w:bottom w:val="single" w:sz="4" w:space="0" w:color="auto"/>
              <w:right w:val="single" w:sz="4" w:space="0" w:color="auto"/>
            </w:tcBorders>
            <w:shd w:val="clear" w:color="auto" w:fill="auto"/>
            <w:noWrap/>
          </w:tcPr>
          <w:p w14:paraId="38B0AE2F" w14:textId="05846D5A" w:rsidR="00F92A44" w:rsidRPr="00F92A44" w:rsidRDefault="00F92A44" w:rsidP="00F92A44">
            <w:pPr>
              <w:spacing w:after="0" w:line="240" w:lineRule="auto"/>
              <w:contextualSpacing/>
              <w:rPr>
                <w:rFonts w:ascii="Arial" w:eastAsia="Times New Roman" w:hAnsi="Arial" w:cs="Arial"/>
                <w:sz w:val="20"/>
                <w:szCs w:val="20"/>
              </w:rPr>
            </w:pPr>
            <w:r w:rsidRPr="00F92A44">
              <w:rPr>
                <w:rFonts w:ascii="Arial" w:eastAsia="Times New Roman" w:hAnsi="Arial" w:cs="Arial"/>
                <w:sz w:val="20"/>
                <w:szCs w:val="20"/>
              </w:rPr>
              <w:t xml:space="preserve">In that busy agricultural period, how much time per day would you usually spend on domestic </w:t>
            </w:r>
            <w:proofErr w:type="gramStart"/>
            <w:r w:rsidRPr="00F92A44">
              <w:rPr>
                <w:rFonts w:ascii="Arial" w:eastAsia="Times New Roman" w:hAnsi="Arial" w:cs="Arial"/>
                <w:sz w:val="20"/>
                <w:szCs w:val="20"/>
              </w:rPr>
              <w:t>works</w:t>
            </w:r>
            <w:proofErr w:type="gramEnd"/>
            <w:r w:rsidRPr="00F92A44">
              <w:rPr>
                <w:rFonts w:ascii="Arial" w:eastAsia="Times New Roman" w:hAnsi="Arial" w:cs="Arial"/>
                <w:sz w:val="20"/>
                <w:szCs w:val="20"/>
              </w:rPr>
              <w:t xml:space="preserve">? </w:t>
            </w:r>
          </w:p>
          <w:p w14:paraId="1EA1638C" w14:textId="66B0F7B6" w:rsidR="00AF7164" w:rsidRPr="006F78D1" w:rsidRDefault="00AF7164" w:rsidP="00F92A44">
            <w:pPr>
              <w:spacing w:after="0" w:line="240" w:lineRule="auto"/>
              <w:contextualSpacing/>
              <w:rPr>
                <w:rFonts w:ascii="Arial" w:eastAsia="Times New Roman" w:hAnsi="Arial" w:cs="Arial"/>
                <w:sz w:val="20"/>
                <w:szCs w:val="20"/>
              </w:rPr>
            </w:pPr>
          </w:p>
        </w:tc>
        <w:tc>
          <w:tcPr>
            <w:tcW w:w="1711" w:type="pct"/>
            <w:tcBorders>
              <w:top w:val="single" w:sz="4" w:space="0" w:color="auto"/>
              <w:left w:val="nil"/>
              <w:bottom w:val="single" w:sz="4" w:space="0" w:color="auto"/>
              <w:right w:val="single" w:sz="4" w:space="0" w:color="auto"/>
            </w:tcBorders>
            <w:shd w:val="clear" w:color="auto" w:fill="auto"/>
            <w:noWrap/>
          </w:tcPr>
          <w:p w14:paraId="000D1F43" w14:textId="77777777" w:rsidR="00AF7164" w:rsidRDefault="00F92A44" w:rsidP="006F78D1">
            <w:pPr>
              <w:spacing w:after="0" w:line="240" w:lineRule="auto"/>
              <w:contextualSpacing/>
              <w:rPr>
                <w:rFonts w:ascii="Arial" w:eastAsia="Times New Roman" w:hAnsi="Arial" w:cs="Arial"/>
                <w:sz w:val="20"/>
                <w:szCs w:val="20"/>
              </w:rPr>
            </w:pPr>
            <w:r w:rsidRPr="00F92A44">
              <w:rPr>
                <w:rFonts w:ascii="Arial" w:eastAsia="Times New Roman" w:hAnsi="Arial" w:cs="Arial"/>
                <w:sz w:val="20"/>
                <w:szCs w:val="20"/>
              </w:rPr>
              <w:t>Please enter in hours</w:t>
            </w:r>
          </w:p>
          <w:p w14:paraId="3074C58E" w14:textId="12750910" w:rsidR="00F92A44" w:rsidRPr="006F78D1" w:rsidRDefault="00F92A44" w:rsidP="006F78D1">
            <w:pPr>
              <w:spacing w:after="0" w:line="240" w:lineRule="auto"/>
              <w:contextualSpacing/>
              <w:rPr>
                <w:rFonts w:ascii="Arial" w:eastAsia="Times New Roman" w:hAnsi="Arial" w:cs="Arial"/>
                <w:sz w:val="20"/>
                <w:szCs w:val="20"/>
              </w:rPr>
            </w:pPr>
            <w:r w:rsidRPr="00F92A44">
              <w:rPr>
                <w:rFonts w:ascii="Arial" w:eastAsia="Times New Roman" w:hAnsi="Arial" w:cs="Arial"/>
                <w:sz w:val="20"/>
                <w:szCs w:val="20"/>
              </w:rPr>
              <w:t>(Domestic work includes things like cooking, cleaning, fetching firewood or water, and caring for children or others)</w:t>
            </w:r>
          </w:p>
        </w:tc>
        <w:tc>
          <w:tcPr>
            <w:tcW w:w="956" w:type="pct"/>
            <w:tcBorders>
              <w:top w:val="single" w:sz="4" w:space="0" w:color="auto"/>
              <w:left w:val="nil"/>
              <w:bottom w:val="single" w:sz="4" w:space="0" w:color="auto"/>
              <w:right w:val="single" w:sz="4" w:space="0" w:color="auto"/>
            </w:tcBorders>
            <w:shd w:val="clear" w:color="auto" w:fill="auto"/>
            <w:noWrap/>
          </w:tcPr>
          <w:p w14:paraId="0ACBAE4F" w14:textId="77777777" w:rsidR="00AF7164" w:rsidRPr="006F78D1" w:rsidRDefault="00AF7164" w:rsidP="006F78D1">
            <w:pPr>
              <w:spacing w:after="0" w:line="240" w:lineRule="auto"/>
              <w:contextualSpacing/>
              <w:rPr>
                <w:rFonts w:ascii="Arial" w:eastAsia="Times New Roman" w:hAnsi="Arial" w:cs="Arial"/>
                <w:sz w:val="20"/>
                <w:szCs w:val="20"/>
              </w:rPr>
            </w:pPr>
          </w:p>
        </w:tc>
      </w:tr>
      <w:tr w:rsidR="00AF7164" w:rsidRPr="00CA59CC" w14:paraId="7A9DC2F3" w14:textId="77777777" w:rsidTr="00447713">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3DC55CC3" w14:textId="36AE48B9" w:rsidR="00AF7164" w:rsidRPr="006F78D1" w:rsidRDefault="00F85FBE" w:rsidP="006F78D1">
            <w:pPr>
              <w:spacing w:after="0" w:line="240" w:lineRule="auto"/>
              <w:jc w:val="center"/>
              <w:rPr>
                <w:rFonts w:ascii="Arial" w:eastAsia="Times New Roman" w:hAnsi="Arial" w:cs="Arial"/>
                <w:sz w:val="20"/>
                <w:szCs w:val="20"/>
              </w:rPr>
            </w:pPr>
            <w:r w:rsidRPr="006F78D1">
              <w:rPr>
                <w:rFonts w:ascii="Calibri" w:hAnsi="Calibri" w:cs="Calibri"/>
                <w:color w:val="000000"/>
                <w:sz w:val="20"/>
                <w:szCs w:val="20"/>
              </w:rPr>
              <w:t xml:space="preserve">G4b_04.  </w:t>
            </w:r>
            <w:proofErr w:type="spellStart"/>
            <w:r w:rsidRPr="006F78D1">
              <w:rPr>
                <w:rFonts w:ascii="Calibri" w:hAnsi="Calibri" w:cs="Calibri"/>
                <w:color w:val="000000"/>
                <w:sz w:val="20"/>
                <w:szCs w:val="20"/>
              </w:rPr>
              <w:t>time_personal</w:t>
            </w:r>
            <w:proofErr w:type="spellEnd"/>
          </w:p>
        </w:tc>
        <w:tc>
          <w:tcPr>
            <w:tcW w:w="1667" w:type="pct"/>
            <w:tcBorders>
              <w:top w:val="single" w:sz="4" w:space="0" w:color="auto"/>
              <w:left w:val="nil"/>
              <w:bottom w:val="single" w:sz="4" w:space="0" w:color="auto"/>
              <w:right w:val="single" w:sz="4" w:space="0" w:color="auto"/>
            </w:tcBorders>
            <w:shd w:val="clear" w:color="auto" w:fill="auto"/>
            <w:noWrap/>
          </w:tcPr>
          <w:p w14:paraId="57847802" w14:textId="167503D1" w:rsidR="00AF7164" w:rsidRPr="006F78D1" w:rsidRDefault="00FC7CFF" w:rsidP="006F78D1">
            <w:pPr>
              <w:spacing w:after="0" w:line="240" w:lineRule="auto"/>
              <w:contextualSpacing/>
              <w:rPr>
                <w:rFonts w:ascii="Arial" w:eastAsia="Times New Roman" w:hAnsi="Arial" w:cs="Arial"/>
                <w:sz w:val="20"/>
                <w:szCs w:val="20"/>
              </w:rPr>
            </w:pPr>
            <w:r w:rsidRPr="00FC7CFF">
              <w:rPr>
                <w:rFonts w:ascii="Arial" w:eastAsia="Times New Roman" w:hAnsi="Arial" w:cs="Arial"/>
                <w:sz w:val="20"/>
                <w:szCs w:val="20"/>
              </w:rPr>
              <w:t xml:space="preserve">In that busy agricultural period, how much time per day would you usually spend on personal activities? </w:t>
            </w:r>
          </w:p>
        </w:tc>
        <w:tc>
          <w:tcPr>
            <w:tcW w:w="1711" w:type="pct"/>
            <w:tcBorders>
              <w:top w:val="single" w:sz="4" w:space="0" w:color="auto"/>
              <w:left w:val="nil"/>
              <w:bottom w:val="single" w:sz="4" w:space="0" w:color="auto"/>
              <w:right w:val="single" w:sz="4" w:space="0" w:color="auto"/>
            </w:tcBorders>
            <w:shd w:val="clear" w:color="auto" w:fill="auto"/>
            <w:noWrap/>
          </w:tcPr>
          <w:p w14:paraId="0514DE56" w14:textId="77777777" w:rsidR="00AF7164" w:rsidRDefault="00FC7CFF" w:rsidP="006F78D1">
            <w:pPr>
              <w:spacing w:after="0" w:line="240" w:lineRule="auto"/>
              <w:contextualSpacing/>
              <w:rPr>
                <w:rFonts w:ascii="Arial" w:eastAsia="Times New Roman" w:hAnsi="Arial" w:cs="Arial"/>
                <w:sz w:val="20"/>
                <w:szCs w:val="20"/>
              </w:rPr>
            </w:pPr>
            <w:r w:rsidRPr="00FC7CFF">
              <w:rPr>
                <w:rFonts w:ascii="Arial" w:eastAsia="Times New Roman" w:hAnsi="Arial" w:cs="Arial"/>
                <w:sz w:val="20"/>
                <w:szCs w:val="20"/>
              </w:rPr>
              <w:t>Please enter in hours</w:t>
            </w:r>
          </w:p>
          <w:p w14:paraId="0FFCD665" w14:textId="5A76AED3" w:rsidR="005E178E" w:rsidRPr="005E178E" w:rsidRDefault="005E178E" w:rsidP="005E178E">
            <w:pPr>
              <w:rPr>
                <w:rFonts w:ascii="Arial" w:eastAsia="Times New Roman" w:hAnsi="Arial" w:cs="Arial"/>
                <w:sz w:val="20"/>
                <w:szCs w:val="20"/>
              </w:rPr>
            </w:pPr>
            <w:r w:rsidRPr="005E178E">
              <w:rPr>
                <w:rFonts w:ascii="Arial" w:eastAsia="Times New Roman" w:hAnsi="Arial" w:cs="Arial"/>
                <w:sz w:val="20"/>
                <w:szCs w:val="20"/>
              </w:rPr>
              <w:t>(Personal activities include eating, sleeping</w:t>
            </w:r>
            <w:proofErr w:type="gramStart"/>
            <w:r w:rsidRPr="005E178E">
              <w:rPr>
                <w:rFonts w:ascii="Arial" w:eastAsia="Times New Roman" w:hAnsi="Arial" w:cs="Arial"/>
                <w:sz w:val="20"/>
                <w:szCs w:val="20"/>
              </w:rPr>
              <w:t>, leisure</w:t>
            </w:r>
            <w:proofErr w:type="gramEnd"/>
            <w:r w:rsidRPr="005E178E">
              <w:rPr>
                <w:rFonts w:ascii="Arial" w:eastAsia="Times New Roman" w:hAnsi="Arial" w:cs="Arial"/>
                <w:sz w:val="20"/>
                <w:szCs w:val="20"/>
              </w:rPr>
              <w:t xml:space="preserve"> such as visiting neighbors, watching TV, listening to the radio, seeing movies, or doing sports)</w:t>
            </w:r>
          </w:p>
        </w:tc>
        <w:tc>
          <w:tcPr>
            <w:tcW w:w="956" w:type="pct"/>
            <w:tcBorders>
              <w:top w:val="single" w:sz="4" w:space="0" w:color="auto"/>
              <w:left w:val="nil"/>
              <w:bottom w:val="single" w:sz="4" w:space="0" w:color="auto"/>
              <w:right w:val="single" w:sz="4" w:space="0" w:color="auto"/>
            </w:tcBorders>
            <w:shd w:val="clear" w:color="auto" w:fill="auto"/>
            <w:noWrap/>
          </w:tcPr>
          <w:p w14:paraId="71B9A938" w14:textId="77777777" w:rsidR="00AF7164" w:rsidRPr="006F78D1" w:rsidRDefault="00AF7164" w:rsidP="006F78D1">
            <w:pPr>
              <w:spacing w:after="0" w:line="240" w:lineRule="auto"/>
              <w:contextualSpacing/>
              <w:rPr>
                <w:rFonts w:ascii="Arial" w:eastAsia="Times New Roman" w:hAnsi="Arial" w:cs="Arial"/>
                <w:sz w:val="20"/>
                <w:szCs w:val="20"/>
              </w:rPr>
            </w:pPr>
          </w:p>
        </w:tc>
      </w:tr>
      <w:tr w:rsidR="00AF7164" w:rsidRPr="00CA59CC" w14:paraId="4EEF6EB8" w14:textId="77777777" w:rsidTr="00447713">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3EAF33B8" w14:textId="4E8B9479" w:rsidR="00AF7164" w:rsidRPr="006F78D1" w:rsidRDefault="00F85FBE" w:rsidP="006F78D1">
            <w:pPr>
              <w:spacing w:after="0" w:line="240" w:lineRule="auto"/>
              <w:jc w:val="center"/>
              <w:rPr>
                <w:rFonts w:ascii="Arial" w:eastAsia="Times New Roman" w:hAnsi="Arial" w:cs="Arial"/>
                <w:sz w:val="20"/>
                <w:szCs w:val="20"/>
              </w:rPr>
            </w:pPr>
            <w:r w:rsidRPr="006F78D1">
              <w:rPr>
                <w:rFonts w:ascii="Calibri" w:hAnsi="Calibri" w:cs="Calibri"/>
                <w:color w:val="000000"/>
                <w:sz w:val="20"/>
                <w:szCs w:val="20"/>
              </w:rPr>
              <w:t xml:space="preserve">G4c.  </w:t>
            </w:r>
            <w:proofErr w:type="spellStart"/>
            <w:r w:rsidRPr="006F78D1">
              <w:rPr>
                <w:rFonts w:ascii="Calibri" w:hAnsi="Calibri" w:cs="Calibri"/>
                <w:color w:val="000000"/>
                <w:sz w:val="20"/>
                <w:szCs w:val="20"/>
              </w:rPr>
              <w:t>least_busy_time</w:t>
            </w:r>
            <w:proofErr w:type="spellEnd"/>
          </w:p>
        </w:tc>
        <w:tc>
          <w:tcPr>
            <w:tcW w:w="1667" w:type="pct"/>
            <w:tcBorders>
              <w:top w:val="single" w:sz="4" w:space="0" w:color="auto"/>
              <w:left w:val="nil"/>
              <w:bottom w:val="single" w:sz="4" w:space="0" w:color="auto"/>
              <w:right w:val="single" w:sz="4" w:space="0" w:color="auto"/>
            </w:tcBorders>
            <w:shd w:val="clear" w:color="auto" w:fill="auto"/>
            <w:noWrap/>
          </w:tcPr>
          <w:p w14:paraId="625FF0FC" w14:textId="5CF3491A" w:rsidR="00AF7164" w:rsidRPr="006F78D1" w:rsidRDefault="005E178E" w:rsidP="006F78D1">
            <w:pPr>
              <w:spacing w:after="0" w:line="240" w:lineRule="auto"/>
              <w:contextualSpacing/>
              <w:rPr>
                <w:rFonts w:ascii="Arial" w:eastAsia="Times New Roman" w:hAnsi="Arial" w:cs="Arial"/>
                <w:sz w:val="20"/>
                <w:szCs w:val="20"/>
              </w:rPr>
            </w:pPr>
            <w:r w:rsidRPr="005E178E">
              <w:rPr>
                <w:rFonts w:ascii="Arial" w:eastAsia="Times New Roman" w:hAnsi="Arial" w:cs="Arial"/>
                <w:sz w:val="20"/>
                <w:szCs w:val="20"/>
              </w:rPr>
              <w:t>Think about the least busy time of the year for you in terms of agricultural activities. Which month(s)of the year is that?</w:t>
            </w:r>
          </w:p>
        </w:tc>
        <w:tc>
          <w:tcPr>
            <w:tcW w:w="1711" w:type="pct"/>
            <w:tcBorders>
              <w:top w:val="single" w:sz="4" w:space="0" w:color="auto"/>
              <w:left w:val="nil"/>
              <w:bottom w:val="single" w:sz="4" w:space="0" w:color="auto"/>
              <w:right w:val="single" w:sz="4" w:space="0" w:color="auto"/>
            </w:tcBorders>
            <w:shd w:val="clear" w:color="auto" w:fill="auto"/>
            <w:noWrap/>
          </w:tcPr>
          <w:p w14:paraId="16A2D2C8" w14:textId="77777777" w:rsidR="00447713"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1. January </w:t>
            </w:r>
          </w:p>
          <w:p w14:paraId="7F7CF47B" w14:textId="77777777" w:rsidR="00447713"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2. February </w:t>
            </w:r>
          </w:p>
          <w:p w14:paraId="77BC0ADE" w14:textId="77777777" w:rsidR="00447713"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3. March </w:t>
            </w:r>
          </w:p>
          <w:p w14:paraId="03F9CDFB" w14:textId="77777777" w:rsidR="00447713"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4. April </w:t>
            </w:r>
          </w:p>
          <w:p w14:paraId="215FB5E1" w14:textId="77777777" w:rsidR="00447713"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5. May </w:t>
            </w:r>
          </w:p>
          <w:p w14:paraId="6FD14C35" w14:textId="77777777" w:rsidR="00447713"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6. June </w:t>
            </w:r>
          </w:p>
          <w:p w14:paraId="4B65746E" w14:textId="77777777" w:rsidR="00447713"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lastRenderedPageBreak/>
              <w:t xml:space="preserve">7. July </w:t>
            </w:r>
          </w:p>
          <w:p w14:paraId="0E307E73" w14:textId="77777777" w:rsidR="00447713"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8. August </w:t>
            </w:r>
          </w:p>
          <w:p w14:paraId="756FB720" w14:textId="77777777" w:rsidR="00447713"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9. September </w:t>
            </w:r>
          </w:p>
          <w:p w14:paraId="59D12D0D" w14:textId="77777777" w:rsidR="00447713"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10. October </w:t>
            </w:r>
          </w:p>
          <w:p w14:paraId="48BA3140" w14:textId="77777777" w:rsidR="00447713"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11. November </w:t>
            </w:r>
          </w:p>
          <w:p w14:paraId="2A0042D0" w14:textId="77777777" w:rsidR="00447713"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 xml:space="preserve">12. December </w:t>
            </w:r>
          </w:p>
          <w:p w14:paraId="670FE1E1" w14:textId="77777777" w:rsidR="00447713"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13. No answer"</w:t>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r w:rsidRPr="006F78D1">
              <w:rPr>
                <w:rFonts w:ascii="Arial" w:eastAsia="Times New Roman" w:hAnsi="Arial" w:cs="Arial"/>
                <w:sz w:val="20"/>
                <w:szCs w:val="20"/>
              </w:rPr>
              <w:tab/>
            </w:r>
          </w:p>
          <w:p w14:paraId="15ACD6E8" w14:textId="6759570B" w:rsidR="00AF7164" w:rsidRPr="006F78D1" w:rsidRDefault="00447713" w:rsidP="00447713">
            <w:pPr>
              <w:spacing w:after="0" w:line="240" w:lineRule="auto"/>
              <w:contextualSpacing/>
              <w:rPr>
                <w:rFonts w:ascii="Arial" w:eastAsia="Times New Roman" w:hAnsi="Arial" w:cs="Arial"/>
                <w:sz w:val="20"/>
                <w:szCs w:val="20"/>
              </w:rPr>
            </w:pPr>
            <w:r w:rsidRPr="006F78D1">
              <w:rPr>
                <w:rFonts w:ascii="Arial" w:eastAsia="Times New Roman" w:hAnsi="Arial" w:cs="Arial"/>
                <w:sz w:val="20"/>
                <w:szCs w:val="20"/>
              </w:rPr>
              <w:t>HINT: This is about crop farming, not other activities like livestock rearing or fishing.</w:t>
            </w:r>
            <w:r w:rsidRPr="006F78D1">
              <w:rPr>
                <w:rFonts w:ascii="Arial" w:eastAsia="Times New Roman" w:hAnsi="Arial" w:cs="Arial"/>
                <w:sz w:val="20"/>
                <w:szCs w:val="20"/>
              </w:rPr>
              <w:tab/>
            </w:r>
          </w:p>
        </w:tc>
        <w:tc>
          <w:tcPr>
            <w:tcW w:w="956" w:type="pct"/>
            <w:tcBorders>
              <w:top w:val="single" w:sz="4" w:space="0" w:color="auto"/>
              <w:left w:val="nil"/>
              <w:bottom w:val="single" w:sz="4" w:space="0" w:color="auto"/>
              <w:right w:val="single" w:sz="4" w:space="0" w:color="auto"/>
            </w:tcBorders>
            <w:shd w:val="clear" w:color="auto" w:fill="auto"/>
            <w:noWrap/>
          </w:tcPr>
          <w:p w14:paraId="22BD3037" w14:textId="77777777" w:rsidR="00AF7164" w:rsidRPr="006F78D1" w:rsidRDefault="00AF7164" w:rsidP="006F78D1">
            <w:pPr>
              <w:spacing w:after="0" w:line="240" w:lineRule="auto"/>
              <w:contextualSpacing/>
              <w:rPr>
                <w:rFonts w:ascii="Arial" w:eastAsia="Times New Roman" w:hAnsi="Arial" w:cs="Arial"/>
                <w:sz w:val="20"/>
                <w:szCs w:val="20"/>
              </w:rPr>
            </w:pPr>
          </w:p>
        </w:tc>
      </w:tr>
      <w:tr w:rsidR="00447713" w:rsidRPr="00CA59CC" w14:paraId="06FC2F79" w14:textId="77777777" w:rsidTr="00447713">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67ABB796" w14:textId="30E686F3" w:rsidR="00447713" w:rsidRPr="006F78D1" w:rsidRDefault="00447713" w:rsidP="00447713">
            <w:pPr>
              <w:spacing w:after="0" w:line="240" w:lineRule="auto"/>
              <w:jc w:val="center"/>
              <w:rPr>
                <w:rFonts w:ascii="Arial" w:eastAsia="Times New Roman" w:hAnsi="Arial" w:cs="Arial"/>
                <w:sz w:val="20"/>
                <w:szCs w:val="20"/>
              </w:rPr>
            </w:pPr>
            <w:r w:rsidRPr="006F78D1">
              <w:rPr>
                <w:rFonts w:ascii="Calibri" w:hAnsi="Calibri" w:cs="Calibri"/>
                <w:color w:val="000000"/>
                <w:sz w:val="20"/>
                <w:szCs w:val="20"/>
              </w:rPr>
              <w:t xml:space="preserve">G4d_01.  </w:t>
            </w:r>
            <w:proofErr w:type="spellStart"/>
            <w:r w:rsidRPr="006F78D1">
              <w:rPr>
                <w:rFonts w:ascii="Calibri" w:hAnsi="Calibri" w:cs="Calibri"/>
                <w:color w:val="000000"/>
                <w:sz w:val="20"/>
                <w:szCs w:val="20"/>
              </w:rPr>
              <w:t>least_time_farming</w:t>
            </w:r>
            <w:proofErr w:type="spellEnd"/>
          </w:p>
        </w:tc>
        <w:tc>
          <w:tcPr>
            <w:tcW w:w="1667" w:type="pct"/>
            <w:tcBorders>
              <w:top w:val="single" w:sz="4" w:space="0" w:color="auto"/>
              <w:left w:val="nil"/>
              <w:bottom w:val="single" w:sz="4" w:space="0" w:color="auto"/>
              <w:right w:val="single" w:sz="4" w:space="0" w:color="auto"/>
            </w:tcBorders>
            <w:shd w:val="clear" w:color="auto" w:fill="auto"/>
            <w:noWrap/>
          </w:tcPr>
          <w:p w14:paraId="41AED4F3" w14:textId="6B267D81" w:rsidR="00447713" w:rsidRPr="006F78D1" w:rsidRDefault="00447713" w:rsidP="00447713">
            <w:pPr>
              <w:spacing w:after="0" w:line="240" w:lineRule="auto"/>
              <w:contextualSpacing/>
              <w:rPr>
                <w:rFonts w:ascii="Arial" w:eastAsia="Times New Roman" w:hAnsi="Arial" w:cs="Arial"/>
                <w:sz w:val="20"/>
                <w:szCs w:val="20"/>
              </w:rPr>
            </w:pPr>
            <w:r w:rsidRPr="009000BF">
              <w:rPr>
                <w:rFonts w:ascii="Arial" w:eastAsia="Times New Roman" w:hAnsi="Arial" w:cs="Arial"/>
                <w:sz w:val="20"/>
                <w:szCs w:val="20"/>
              </w:rPr>
              <w:t>In that busy agricultural period, how much time per day would you usually spend on crop production?</w:t>
            </w:r>
          </w:p>
        </w:tc>
        <w:tc>
          <w:tcPr>
            <w:tcW w:w="1711" w:type="pct"/>
            <w:tcBorders>
              <w:top w:val="single" w:sz="4" w:space="0" w:color="auto"/>
              <w:left w:val="nil"/>
              <w:bottom w:val="single" w:sz="4" w:space="0" w:color="auto"/>
              <w:right w:val="single" w:sz="4" w:space="0" w:color="auto"/>
            </w:tcBorders>
            <w:shd w:val="clear" w:color="auto" w:fill="auto"/>
            <w:noWrap/>
          </w:tcPr>
          <w:p w14:paraId="6B2C57D9" w14:textId="3EA9B0CE" w:rsidR="00447713" w:rsidRPr="006F78D1" w:rsidRDefault="00447713" w:rsidP="00447713">
            <w:pPr>
              <w:spacing w:after="0" w:line="240" w:lineRule="auto"/>
              <w:contextualSpacing/>
              <w:rPr>
                <w:rFonts w:ascii="Arial" w:eastAsia="Times New Roman" w:hAnsi="Arial" w:cs="Arial"/>
                <w:sz w:val="20"/>
                <w:szCs w:val="20"/>
              </w:rPr>
            </w:pPr>
            <w:r w:rsidRPr="006A226D">
              <w:rPr>
                <w:rFonts w:ascii="Arial" w:eastAsia="Times New Roman" w:hAnsi="Arial" w:cs="Arial"/>
                <w:sz w:val="20"/>
                <w:szCs w:val="20"/>
              </w:rPr>
              <w:t>Please enter in hours</w:t>
            </w:r>
          </w:p>
        </w:tc>
        <w:tc>
          <w:tcPr>
            <w:tcW w:w="956" w:type="pct"/>
            <w:tcBorders>
              <w:top w:val="single" w:sz="4" w:space="0" w:color="auto"/>
              <w:left w:val="nil"/>
              <w:bottom w:val="single" w:sz="4" w:space="0" w:color="auto"/>
              <w:right w:val="single" w:sz="4" w:space="0" w:color="auto"/>
            </w:tcBorders>
            <w:shd w:val="clear" w:color="auto" w:fill="auto"/>
            <w:noWrap/>
          </w:tcPr>
          <w:p w14:paraId="1F331D6A" w14:textId="77777777" w:rsidR="00447713" w:rsidRPr="006F78D1" w:rsidRDefault="00447713" w:rsidP="00447713">
            <w:pPr>
              <w:spacing w:after="0" w:line="240" w:lineRule="auto"/>
              <w:contextualSpacing/>
              <w:rPr>
                <w:rFonts w:ascii="Arial" w:eastAsia="Times New Roman" w:hAnsi="Arial" w:cs="Arial"/>
                <w:sz w:val="20"/>
                <w:szCs w:val="20"/>
              </w:rPr>
            </w:pPr>
          </w:p>
        </w:tc>
      </w:tr>
      <w:tr w:rsidR="00447713" w:rsidRPr="00CA59CC" w14:paraId="0E2D5A4B" w14:textId="77777777" w:rsidTr="00447713">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49783DA3" w14:textId="6AB839D4" w:rsidR="00447713" w:rsidRPr="006F78D1" w:rsidRDefault="00447713" w:rsidP="00447713">
            <w:pPr>
              <w:spacing w:after="0" w:line="240" w:lineRule="auto"/>
              <w:jc w:val="center"/>
              <w:rPr>
                <w:rFonts w:ascii="Arial" w:eastAsia="Times New Roman" w:hAnsi="Arial" w:cs="Arial"/>
                <w:sz w:val="20"/>
                <w:szCs w:val="20"/>
              </w:rPr>
            </w:pPr>
            <w:r w:rsidRPr="006F78D1">
              <w:rPr>
                <w:rFonts w:ascii="Calibri" w:hAnsi="Calibri" w:cs="Calibri"/>
                <w:color w:val="000000"/>
                <w:sz w:val="20"/>
                <w:szCs w:val="20"/>
              </w:rPr>
              <w:t xml:space="preserve">G4d_02.  </w:t>
            </w:r>
            <w:proofErr w:type="spellStart"/>
            <w:r w:rsidRPr="006F78D1">
              <w:rPr>
                <w:rFonts w:ascii="Calibri" w:hAnsi="Calibri" w:cs="Calibri"/>
                <w:color w:val="000000"/>
                <w:sz w:val="20"/>
                <w:szCs w:val="20"/>
              </w:rPr>
              <w:t>least_time_nonfarm</w:t>
            </w:r>
            <w:proofErr w:type="spellEnd"/>
          </w:p>
        </w:tc>
        <w:tc>
          <w:tcPr>
            <w:tcW w:w="1667" w:type="pct"/>
            <w:tcBorders>
              <w:top w:val="single" w:sz="4" w:space="0" w:color="auto"/>
              <w:left w:val="nil"/>
              <w:bottom w:val="single" w:sz="4" w:space="0" w:color="auto"/>
              <w:right w:val="single" w:sz="4" w:space="0" w:color="auto"/>
            </w:tcBorders>
            <w:shd w:val="clear" w:color="auto" w:fill="auto"/>
            <w:noWrap/>
          </w:tcPr>
          <w:p w14:paraId="24E1639E" w14:textId="0EF09AE4" w:rsidR="00447713" w:rsidRPr="006F78D1" w:rsidRDefault="00447713" w:rsidP="00447713">
            <w:pPr>
              <w:spacing w:after="0" w:line="240" w:lineRule="auto"/>
              <w:contextualSpacing/>
              <w:rPr>
                <w:rFonts w:ascii="Arial" w:eastAsia="Times New Roman" w:hAnsi="Arial" w:cs="Arial"/>
                <w:sz w:val="20"/>
                <w:szCs w:val="20"/>
              </w:rPr>
            </w:pPr>
            <w:r w:rsidRPr="006A226D">
              <w:rPr>
                <w:rFonts w:ascii="Arial" w:eastAsia="Times New Roman" w:hAnsi="Arial" w:cs="Arial"/>
                <w:sz w:val="20"/>
                <w:szCs w:val="20"/>
              </w:rPr>
              <w:t>In that busy agricultural period, how much time per day would you usually spend on any non-farm income generating activities?</w:t>
            </w:r>
          </w:p>
        </w:tc>
        <w:tc>
          <w:tcPr>
            <w:tcW w:w="1711" w:type="pct"/>
            <w:tcBorders>
              <w:top w:val="single" w:sz="4" w:space="0" w:color="auto"/>
              <w:left w:val="nil"/>
              <w:bottom w:val="single" w:sz="4" w:space="0" w:color="auto"/>
              <w:right w:val="single" w:sz="4" w:space="0" w:color="auto"/>
            </w:tcBorders>
            <w:shd w:val="clear" w:color="auto" w:fill="auto"/>
            <w:noWrap/>
          </w:tcPr>
          <w:p w14:paraId="75B77039" w14:textId="3F72DE51" w:rsidR="00447713" w:rsidRPr="006F78D1" w:rsidRDefault="00447713" w:rsidP="00447713">
            <w:pPr>
              <w:spacing w:after="0" w:line="240" w:lineRule="auto"/>
              <w:contextualSpacing/>
              <w:rPr>
                <w:rFonts w:ascii="Arial" w:eastAsia="Times New Roman" w:hAnsi="Arial" w:cs="Arial"/>
                <w:sz w:val="20"/>
                <w:szCs w:val="20"/>
              </w:rPr>
            </w:pPr>
            <w:r w:rsidRPr="006A226D">
              <w:rPr>
                <w:rFonts w:ascii="Arial" w:eastAsia="Times New Roman" w:hAnsi="Arial" w:cs="Arial"/>
                <w:sz w:val="20"/>
                <w:szCs w:val="20"/>
              </w:rPr>
              <w:t>Please enter in hours; Note off-farm here can also include livestock rearing or fishing</w:t>
            </w:r>
          </w:p>
        </w:tc>
        <w:tc>
          <w:tcPr>
            <w:tcW w:w="956" w:type="pct"/>
            <w:tcBorders>
              <w:top w:val="single" w:sz="4" w:space="0" w:color="auto"/>
              <w:left w:val="nil"/>
              <w:bottom w:val="single" w:sz="4" w:space="0" w:color="auto"/>
              <w:right w:val="single" w:sz="4" w:space="0" w:color="auto"/>
            </w:tcBorders>
            <w:shd w:val="clear" w:color="auto" w:fill="auto"/>
            <w:noWrap/>
          </w:tcPr>
          <w:p w14:paraId="19593405" w14:textId="77777777" w:rsidR="00447713" w:rsidRPr="006F78D1" w:rsidRDefault="00447713" w:rsidP="00447713">
            <w:pPr>
              <w:spacing w:after="0" w:line="240" w:lineRule="auto"/>
              <w:contextualSpacing/>
              <w:rPr>
                <w:rFonts w:ascii="Arial" w:eastAsia="Times New Roman" w:hAnsi="Arial" w:cs="Arial"/>
                <w:sz w:val="20"/>
                <w:szCs w:val="20"/>
              </w:rPr>
            </w:pPr>
          </w:p>
        </w:tc>
      </w:tr>
      <w:tr w:rsidR="00447713" w:rsidRPr="00CA59CC" w14:paraId="3B53C7B3" w14:textId="77777777" w:rsidTr="00447713">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0EF261F9" w14:textId="016AA8D4" w:rsidR="00447713" w:rsidRPr="006F78D1" w:rsidRDefault="00447713" w:rsidP="00447713">
            <w:pPr>
              <w:spacing w:after="0" w:line="240" w:lineRule="auto"/>
              <w:jc w:val="center"/>
              <w:rPr>
                <w:rFonts w:ascii="Arial" w:eastAsia="Times New Roman" w:hAnsi="Arial" w:cs="Arial"/>
                <w:sz w:val="20"/>
                <w:szCs w:val="20"/>
              </w:rPr>
            </w:pPr>
            <w:r w:rsidRPr="006F78D1">
              <w:rPr>
                <w:rFonts w:ascii="Calibri" w:hAnsi="Calibri" w:cs="Calibri"/>
                <w:color w:val="000000"/>
                <w:sz w:val="20"/>
                <w:szCs w:val="20"/>
              </w:rPr>
              <w:t xml:space="preserve">G4d_03.  </w:t>
            </w:r>
            <w:proofErr w:type="spellStart"/>
            <w:r w:rsidRPr="006F78D1">
              <w:rPr>
                <w:rFonts w:ascii="Calibri" w:hAnsi="Calibri" w:cs="Calibri"/>
                <w:color w:val="000000"/>
                <w:sz w:val="20"/>
                <w:szCs w:val="20"/>
              </w:rPr>
              <w:t>least_time_domestic</w:t>
            </w:r>
            <w:proofErr w:type="spellEnd"/>
          </w:p>
        </w:tc>
        <w:tc>
          <w:tcPr>
            <w:tcW w:w="1667" w:type="pct"/>
            <w:tcBorders>
              <w:top w:val="single" w:sz="4" w:space="0" w:color="auto"/>
              <w:left w:val="nil"/>
              <w:bottom w:val="single" w:sz="4" w:space="0" w:color="auto"/>
              <w:right w:val="single" w:sz="4" w:space="0" w:color="auto"/>
            </w:tcBorders>
            <w:shd w:val="clear" w:color="auto" w:fill="auto"/>
            <w:noWrap/>
          </w:tcPr>
          <w:p w14:paraId="34C799D3" w14:textId="77777777" w:rsidR="00447713" w:rsidRPr="00F92A44" w:rsidRDefault="00447713" w:rsidP="00447713">
            <w:pPr>
              <w:spacing w:after="0" w:line="240" w:lineRule="auto"/>
              <w:contextualSpacing/>
              <w:rPr>
                <w:rFonts w:ascii="Arial" w:eastAsia="Times New Roman" w:hAnsi="Arial" w:cs="Arial"/>
                <w:sz w:val="20"/>
                <w:szCs w:val="20"/>
              </w:rPr>
            </w:pPr>
            <w:r w:rsidRPr="00F92A44">
              <w:rPr>
                <w:rFonts w:ascii="Arial" w:eastAsia="Times New Roman" w:hAnsi="Arial" w:cs="Arial"/>
                <w:sz w:val="20"/>
                <w:szCs w:val="20"/>
              </w:rPr>
              <w:t xml:space="preserve">In that busy agricultural period, how much time per day would you usually spend on domestic </w:t>
            </w:r>
            <w:proofErr w:type="gramStart"/>
            <w:r w:rsidRPr="00F92A44">
              <w:rPr>
                <w:rFonts w:ascii="Arial" w:eastAsia="Times New Roman" w:hAnsi="Arial" w:cs="Arial"/>
                <w:sz w:val="20"/>
                <w:szCs w:val="20"/>
              </w:rPr>
              <w:t>works</w:t>
            </w:r>
            <w:proofErr w:type="gramEnd"/>
            <w:r w:rsidRPr="00F92A44">
              <w:rPr>
                <w:rFonts w:ascii="Arial" w:eastAsia="Times New Roman" w:hAnsi="Arial" w:cs="Arial"/>
                <w:sz w:val="20"/>
                <w:szCs w:val="20"/>
              </w:rPr>
              <w:t xml:space="preserve">? </w:t>
            </w:r>
          </w:p>
          <w:p w14:paraId="03A54C8D" w14:textId="77777777" w:rsidR="00447713" w:rsidRPr="006F78D1" w:rsidRDefault="00447713" w:rsidP="00447713">
            <w:pPr>
              <w:spacing w:after="0" w:line="240" w:lineRule="auto"/>
              <w:contextualSpacing/>
              <w:rPr>
                <w:rFonts w:ascii="Arial" w:eastAsia="Times New Roman" w:hAnsi="Arial" w:cs="Arial"/>
                <w:sz w:val="20"/>
                <w:szCs w:val="20"/>
              </w:rPr>
            </w:pPr>
          </w:p>
        </w:tc>
        <w:tc>
          <w:tcPr>
            <w:tcW w:w="1711" w:type="pct"/>
            <w:tcBorders>
              <w:top w:val="single" w:sz="4" w:space="0" w:color="auto"/>
              <w:left w:val="nil"/>
              <w:bottom w:val="single" w:sz="4" w:space="0" w:color="auto"/>
              <w:right w:val="single" w:sz="4" w:space="0" w:color="auto"/>
            </w:tcBorders>
            <w:shd w:val="clear" w:color="auto" w:fill="auto"/>
            <w:noWrap/>
          </w:tcPr>
          <w:p w14:paraId="686509AB" w14:textId="77777777" w:rsidR="00447713" w:rsidRDefault="00447713" w:rsidP="00447713">
            <w:pPr>
              <w:spacing w:after="0" w:line="240" w:lineRule="auto"/>
              <w:contextualSpacing/>
              <w:rPr>
                <w:rFonts w:ascii="Arial" w:eastAsia="Times New Roman" w:hAnsi="Arial" w:cs="Arial"/>
                <w:sz w:val="20"/>
                <w:szCs w:val="20"/>
              </w:rPr>
            </w:pPr>
            <w:r w:rsidRPr="00F92A44">
              <w:rPr>
                <w:rFonts w:ascii="Arial" w:eastAsia="Times New Roman" w:hAnsi="Arial" w:cs="Arial"/>
                <w:sz w:val="20"/>
                <w:szCs w:val="20"/>
              </w:rPr>
              <w:t>Please enter in hours</w:t>
            </w:r>
          </w:p>
          <w:p w14:paraId="77766E73" w14:textId="0730D30B" w:rsidR="00447713" w:rsidRPr="006F78D1" w:rsidRDefault="00447713" w:rsidP="00447713">
            <w:pPr>
              <w:spacing w:after="0" w:line="240" w:lineRule="auto"/>
              <w:contextualSpacing/>
              <w:rPr>
                <w:rFonts w:ascii="Arial" w:eastAsia="Times New Roman" w:hAnsi="Arial" w:cs="Arial"/>
                <w:sz w:val="20"/>
                <w:szCs w:val="20"/>
              </w:rPr>
            </w:pPr>
            <w:r w:rsidRPr="00F92A44">
              <w:rPr>
                <w:rFonts w:ascii="Arial" w:eastAsia="Times New Roman" w:hAnsi="Arial" w:cs="Arial"/>
                <w:sz w:val="20"/>
                <w:szCs w:val="20"/>
              </w:rPr>
              <w:t>(Domestic work includes things like cooking, cleaning, fetching firewood or water, and caring for children or others)</w:t>
            </w:r>
          </w:p>
        </w:tc>
        <w:tc>
          <w:tcPr>
            <w:tcW w:w="956" w:type="pct"/>
            <w:tcBorders>
              <w:top w:val="single" w:sz="4" w:space="0" w:color="auto"/>
              <w:left w:val="nil"/>
              <w:bottom w:val="single" w:sz="4" w:space="0" w:color="auto"/>
              <w:right w:val="single" w:sz="4" w:space="0" w:color="auto"/>
            </w:tcBorders>
            <w:shd w:val="clear" w:color="auto" w:fill="auto"/>
            <w:noWrap/>
          </w:tcPr>
          <w:p w14:paraId="15781895" w14:textId="77777777" w:rsidR="00447713" w:rsidRPr="006F78D1" w:rsidRDefault="00447713" w:rsidP="00447713">
            <w:pPr>
              <w:spacing w:after="0" w:line="240" w:lineRule="auto"/>
              <w:contextualSpacing/>
              <w:rPr>
                <w:rFonts w:ascii="Arial" w:eastAsia="Times New Roman" w:hAnsi="Arial" w:cs="Arial"/>
                <w:sz w:val="20"/>
                <w:szCs w:val="20"/>
              </w:rPr>
            </w:pPr>
          </w:p>
        </w:tc>
      </w:tr>
      <w:tr w:rsidR="00447713" w:rsidRPr="00CA59CC" w14:paraId="6B99DD86" w14:textId="77777777" w:rsidTr="00447713">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3D492B87" w14:textId="77777777" w:rsidR="00447713" w:rsidRPr="006F78D1" w:rsidRDefault="00447713" w:rsidP="00447713">
            <w:pPr>
              <w:spacing w:after="0" w:line="240" w:lineRule="auto"/>
              <w:jc w:val="center"/>
              <w:rPr>
                <w:rFonts w:ascii="Calibri" w:hAnsi="Calibri" w:cs="Calibri"/>
                <w:color w:val="000000"/>
                <w:sz w:val="20"/>
                <w:szCs w:val="20"/>
              </w:rPr>
            </w:pPr>
            <w:r w:rsidRPr="006F78D1">
              <w:rPr>
                <w:rFonts w:ascii="Calibri" w:hAnsi="Calibri" w:cs="Calibri"/>
                <w:color w:val="000000"/>
                <w:sz w:val="20"/>
                <w:szCs w:val="20"/>
              </w:rPr>
              <w:t xml:space="preserve">G4d_04.  </w:t>
            </w:r>
            <w:proofErr w:type="spellStart"/>
            <w:r w:rsidRPr="006F78D1">
              <w:rPr>
                <w:rFonts w:ascii="Calibri" w:hAnsi="Calibri" w:cs="Calibri"/>
                <w:color w:val="000000"/>
                <w:sz w:val="20"/>
                <w:szCs w:val="20"/>
              </w:rPr>
              <w:t>least_time_personal</w:t>
            </w:r>
            <w:proofErr w:type="spellEnd"/>
          </w:p>
          <w:p w14:paraId="105E8568" w14:textId="77777777" w:rsidR="00447713" w:rsidRPr="006F78D1" w:rsidRDefault="00447713" w:rsidP="00447713">
            <w:pPr>
              <w:spacing w:after="0" w:line="240" w:lineRule="auto"/>
              <w:contextualSpacing/>
              <w:jc w:val="center"/>
              <w:rPr>
                <w:rFonts w:ascii="Arial" w:eastAsia="Times New Roman" w:hAnsi="Arial" w:cs="Arial"/>
                <w:sz w:val="20"/>
                <w:szCs w:val="20"/>
              </w:rPr>
            </w:pPr>
          </w:p>
        </w:tc>
        <w:tc>
          <w:tcPr>
            <w:tcW w:w="1667" w:type="pct"/>
            <w:tcBorders>
              <w:top w:val="single" w:sz="4" w:space="0" w:color="auto"/>
              <w:left w:val="nil"/>
              <w:bottom w:val="single" w:sz="4" w:space="0" w:color="auto"/>
              <w:right w:val="single" w:sz="4" w:space="0" w:color="auto"/>
            </w:tcBorders>
            <w:shd w:val="clear" w:color="auto" w:fill="auto"/>
            <w:noWrap/>
          </w:tcPr>
          <w:p w14:paraId="1530AB7E" w14:textId="771D1260" w:rsidR="00447713" w:rsidRPr="006F78D1" w:rsidRDefault="00447713" w:rsidP="00447713">
            <w:pPr>
              <w:spacing w:after="0" w:line="240" w:lineRule="auto"/>
              <w:contextualSpacing/>
              <w:rPr>
                <w:rFonts w:ascii="Arial" w:eastAsia="Times New Roman" w:hAnsi="Arial" w:cs="Arial"/>
                <w:sz w:val="20"/>
                <w:szCs w:val="20"/>
              </w:rPr>
            </w:pPr>
            <w:r w:rsidRPr="00FC7CFF">
              <w:rPr>
                <w:rFonts w:ascii="Arial" w:eastAsia="Times New Roman" w:hAnsi="Arial" w:cs="Arial"/>
                <w:sz w:val="20"/>
                <w:szCs w:val="20"/>
              </w:rPr>
              <w:t xml:space="preserve">In that busy agricultural period, how much time per day would you usually spend on personal activities? </w:t>
            </w:r>
          </w:p>
        </w:tc>
        <w:tc>
          <w:tcPr>
            <w:tcW w:w="1711" w:type="pct"/>
            <w:tcBorders>
              <w:top w:val="single" w:sz="4" w:space="0" w:color="auto"/>
              <w:left w:val="nil"/>
              <w:bottom w:val="single" w:sz="4" w:space="0" w:color="auto"/>
              <w:right w:val="single" w:sz="4" w:space="0" w:color="auto"/>
            </w:tcBorders>
            <w:shd w:val="clear" w:color="auto" w:fill="auto"/>
            <w:noWrap/>
          </w:tcPr>
          <w:p w14:paraId="3156F4B9" w14:textId="77777777" w:rsidR="00447713" w:rsidRDefault="00447713" w:rsidP="00447713">
            <w:pPr>
              <w:spacing w:after="0" w:line="240" w:lineRule="auto"/>
              <w:contextualSpacing/>
              <w:rPr>
                <w:rFonts w:ascii="Arial" w:eastAsia="Times New Roman" w:hAnsi="Arial" w:cs="Arial"/>
                <w:sz w:val="20"/>
                <w:szCs w:val="20"/>
              </w:rPr>
            </w:pPr>
            <w:r w:rsidRPr="00FC7CFF">
              <w:rPr>
                <w:rFonts w:ascii="Arial" w:eastAsia="Times New Roman" w:hAnsi="Arial" w:cs="Arial"/>
                <w:sz w:val="20"/>
                <w:szCs w:val="20"/>
              </w:rPr>
              <w:t>Please enter in hours</w:t>
            </w:r>
          </w:p>
          <w:p w14:paraId="072FC9E8" w14:textId="6FF71CD2" w:rsidR="00447713" w:rsidRPr="006F78D1" w:rsidRDefault="00447713" w:rsidP="00447713">
            <w:pPr>
              <w:spacing w:after="0" w:line="240" w:lineRule="auto"/>
              <w:contextualSpacing/>
              <w:rPr>
                <w:rFonts w:ascii="Arial" w:eastAsia="Times New Roman" w:hAnsi="Arial" w:cs="Arial"/>
                <w:sz w:val="20"/>
                <w:szCs w:val="20"/>
              </w:rPr>
            </w:pPr>
            <w:r w:rsidRPr="005E178E">
              <w:rPr>
                <w:rFonts w:ascii="Arial" w:eastAsia="Times New Roman" w:hAnsi="Arial" w:cs="Arial"/>
                <w:sz w:val="20"/>
                <w:szCs w:val="20"/>
              </w:rPr>
              <w:t>(Personal activities include eating, sleeping</w:t>
            </w:r>
            <w:proofErr w:type="gramStart"/>
            <w:r w:rsidRPr="005E178E">
              <w:rPr>
                <w:rFonts w:ascii="Arial" w:eastAsia="Times New Roman" w:hAnsi="Arial" w:cs="Arial"/>
                <w:sz w:val="20"/>
                <w:szCs w:val="20"/>
              </w:rPr>
              <w:t>, leisure</w:t>
            </w:r>
            <w:proofErr w:type="gramEnd"/>
            <w:r w:rsidRPr="005E178E">
              <w:rPr>
                <w:rFonts w:ascii="Arial" w:eastAsia="Times New Roman" w:hAnsi="Arial" w:cs="Arial"/>
                <w:sz w:val="20"/>
                <w:szCs w:val="20"/>
              </w:rPr>
              <w:t xml:space="preserve"> such as visiting neighbors, watching TV, listening to the radio, seeing movies, or doing sports)</w:t>
            </w:r>
          </w:p>
        </w:tc>
        <w:tc>
          <w:tcPr>
            <w:tcW w:w="956" w:type="pct"/>
            <w:tcBorders>
              <w:top w:val="single" w:sz="4" w:space="0" w:color="auto"/>
              <w:left w:val="nil"/>
              <w:bottom w:val="single" w:sz="4" w:space="0" w:color="auto"/>
              <w:right w:val="single" w:sz="4" w:space="0" w:color="auto"/>
            </w:tcBorders>
            <w:shd w:val="clear" w:color="auto" w:fill="auto"/>
            <w:noWrap/>
          </w:tcPr>
          <w:p w14:paraId="4F61878C" w14:textId="77777777" w:rsidR="00447713" w:rsidRPr="006F78D1" w:rsidRDefault="00447713" w:rsidP="00447713">
            <w:pPr>
              <w:spacing w:after="0" w:line="240" w:lineRule="auto"/>
              <w:contextualSpacing/>
              <w:rPr>
                <w:rFonts w:ascii="Arial" w:eastAsia="Times New Roman" w:hAnsi="Arial" w:cs="Arial"/>
                <w:sz w:val="20"/>
                <w:szCs w:val="20"/>
              </w:rPr>
            </w:pPr>
          </w:p>
        </w:tc>
      </w:tr>
    </w:tbl>
    <w:p w14:paraId="2355EE20" w14:textId="32077486" w:rsidR="00AF4DAF" w:rsidRDefault="00A5562E" w:rsidP="00A5562E">
      <w:pPr>
        <w:spacing w:after="0" w:line="240" w:lineRule="auto"/>
        <w:contextualSpacing/>
        <w:rPr>
          <w:rFonts w:ascii="Arial" w:hAnsi="Arial" w:cs="Arial"/>
          <w:b/>
          <w:bCs/>
        </w:rPr>
      </w:pPr>
      <w:r w:rsidRPr="00A5562E">
        <w:rPr>
          <w:rFonts w:ascii="Arial" w:hAnsi="Arial" w:cs="Arial"/>
          <w:b/>
          <w:bCs/>
        </w:rPr>
        <w:tab/>
      </w:r>
    </w:p>
    <w:p w14:paraId="4EA964EC" w14:textId="77777777" w:rsidR="00857A23" w:rsidRDefault="00857A23" w:rsidP="00857A23">
      <w:pPr>
        <w:rPr>
          <w:rFonts w:ascii="Arial" w:hAnsi="Arial" w:cs="Arial"/>
          <w:b/>
          <w:bCs/>
        </w:rPr>
      </w:pPr>
    </w:p>
    <w:tbl>
      <w:tblPr>
        <w:tblpPr w:leftFromText="180" w:rightFromText="180" w:vertAnchor="text" w:tblpY="1"/>
        <w:tblOverlap w:val="never"/>
        <w:tblW w:w="5471" w:type="pct"/>
        <w:tblLayout w:type="fixed"/>
        <w:tblLook w:val="04A0" w:firstRow="1" w:lastRow="0" w:firstColumn="1" w:lastColumn="0" w:noHBand="0" w:noVBand="1"/>
      </w:tblPr>
      <w:tblGrid>
        <w:gridCol w:w="1889"/>
        <w:gridCol w:w="4728"/>
        <w:gridCol w:w="4853"/>
        <w:gridCol w:w="2711"/>
      </w:tblGrid>
      <w:tr w:rsidR="00857A23" w:rsidRPr="00CA59CC" w14:paraId="135FBD41" w14:textId="77777777" w:rsidTr="007D484C">
        <w:trPr>
          <w:trHeight w:val="182"/>
          <w:tblHeader/>
        </w:trPr>
        <w:tc>
          <w:tcPr>
            <w:tcW w:w="5000" w:type="pct"/>
            <w:gridSpan w:val="4"/>
            <w:tcBorders>
              <w:bottom w:val="single" w:sz="4" w:space="0" w:color="auto"/>
            </w:tcBorders>
            <w:shd w:val="clear" w:color="auto" w:fill="auto"/>
            <w:noWrap/>
          </w:tcPr>
          <w:p w14:paraId="72D29309" w14:textId="2BC4FFFB" w:rsidR="00857A23" w:rsidRPr="00CA59CC" w:rsidRDefault="00857A23" w:rsidP="007D484C">
            <w:pPr>
              <w:spacing w:after="0" w:line="240" w:lineRule="auto"/>
              <w:contextualSpacing/>
              <w:rPr>
                <w:rFonts w:ascii="Arial" w:eastAsia="Times New Roman" w:hAnsi="Arial" w:cs="Arial"/>
                <w:b/>
                <w:bCs/>
                <w:sz w:val="20"/>
                <w:szCs w:val="20"/>
              </w:rPr>
            </w:pPr>
            <w:r>
              <w:rPr>
                <w:rFonts w:ascii="Arial" w:eastAsia="Times New Roman" w:hAnsi="Arial" w:cs="Arial"/>
                <w:b/>
                <w:bCs/>
                <w:sz w:val="20"/>
                <w:szCs w:val="20"/>
              </w:rPr>
              <w:lastRenderedPageBreak/>
              <w:t xml:space="preserve">SECTION G5. </w:t>
            </w:r>
            <w:r w:rsidR="0052112B">
              <w:rPr>
                <w:rFonts w:ascii="Arial" w:eastAsia="Times New Roman" w:hAnsi="Arial" w:cs="Arial"/>
                <w:b/>
                <w:bCs/>
                <w:sz w:val="20"/>
                <w:szCs w:val="20"/>
              </w:rPr>
              <w:t>GROUP MEMBERSHIP</w:t>
            </w:r>
          </w:p>
        </w:tc>
      </w:tr>
      <w:tr w:rsidR="00857A23" w:rsidRPr="00CA59CC" w14:paraId="006AC40D" w14:textId="77777777" w:rsidTr="007D484C">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hideMark/>
          </w:tcPr>
          <w:p w14:paraId="5AEC1930" w14:textId="77777777" w:rsidR="00857A23" w:rsidRPr="00CA59CC" w:rsidRDefault="00857A23" w:rsidP="007D484C">
            <w:pPr>
              <w:spacing w:after="0" w:line="240" w:lineRule="auto"/>
              <w:contextualSpacing/>
              <w:jc w:val="center"/>
              <w:rPr>
                <w:rFonts w:ascii="Arial" w:eastAsia="Times New Roman" w:hAnsi="Arial" w:cs="Arial"/>
                <w:b/>
                <w:bCs/>
                <w:sz w:val="20"/>
                <w:szCs w:val="20"/>
              </w:rPr>
            </w:pPr>
            <w:r w:rsidRPr="00CA59CC">
              <w:rPr>
                <w:rFonts w:ascii="Arial" w:eastAsia="Times New Roman" w:hAnsi="Arial" w:cs="Arial"/>
                <w:b/>
                <w:bCs/>
                <w:sz w:val="20"/>
                <w:szCs w:val="20"/>
              </w:rPr>
              <w:t>#</w:t>
            </w:r>
          </w:p>
        </w:tc>
        <w:tc>
          <w:tcPr>
            <w:tcW w:w="1667" w:type="pct"/>
            <w:tcBorders>
              <w:top w:val="single" w:sz="4" w:space="0" w:color="auto"/>
              <w:left w:val="nil"/>
              <w:bottom w:val="single" w:sz="4" w:space="0" w:color="auto"/>
              <w:right w:val="single" w:sz="4" w:space="0" w:color="auto"/>
            </w:tcBorders>
            <w:shd w:val="clear" w:color="auto" w:fill="auto"/>
            <w:noWrap/>
            <w:hideMark/>
          </w:tcPr>
          <w:p w14:paraId="2E8F3795" w14:textId="77777777" w:rsidR="00857A23" w:rsidRPr="00CA59CC" w:rsidRDefault="00857A23"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Question/name</w:t>
            </w:r>
          </w:p>
        </w:tc>
        <w:tc>
          <w:tcPr>
            <w:tcW w:w="1711" w:type="pct"/>
            <w:tcBorders>
              <w:top w:val="single" w:sz="4" w:space="0" w:color="auto"/>
              <w:left w:val="nil"/>
              <w:bottom w:val="single" w:sz="4" w:space="0" w:color="auto"/>
              <w:right w:val="single" w:sz="4" w:space="0" w:color="auto"/>
            </w:tcBorders>
            <w:shd w:val="clear" w:color="auto" w:fill="auto"/>
            <w:noWrap/>
            <w:hideMark/>
          </w:tcPr>
          <w:p w14:paraId="47540D3F" w14:textId="77777777" w:rsidR="00857A23" w:rsidRPr="00CA59CC" w:rsidRDefault="00857A23"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Response options</w:t>
            </w:r>
          </w:p>
        </w:tc>
        <w:tc>
          <w:tcPr>
            <w:tcW w:w="956" w:type="pct"/>
            <w:tcBorders>
              <w:top w:val="single" w:sz="4" w:space="0" w:color="auto"/>
              <w:left w:val="nil"/>
              <w:bottom w:val="single" w:sz="4" w:space="0" w:color="auto"/>
              <w:right w:val="single" w:sz="4" w:space="0" w:color="auto"/>
            </w:tcBorders>
            <w:shd w:val="clear" w:color="auto" w:fill="auto"/>
            <w:noWrap/>
            <w:hideMark/>
          </w:tcPr>
          <w:p w14:paraId="7E8CF39D" w14:textId="77777777" w:rsidR="00857A23" w:rsidRPr="00CA59CC" w:rsidRDefault="00857A23"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CAPI notes</w:t>
            </w:r>
          </w:p>
        </w:tc>
      </w:tr>
      <w:tr w:rsidR="0052112B" w:rsidRPr="00CA59CC" w14:paraId="1918FA2E" w14:textId="77777777" w:rsidTr="007D484C">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42F47876" w14:textId="0BED77ED" w:rsidR="0052112B" w:rsidRPr="00AA1E67" w:rsidRDefault="0052112B" w:rsidP="007D484C">
            <w:pPr>
              <w:spacing w:after="0" w:line="240" w:lineRule="auto"/>
              <w:contextualSpacing/>
              <w:jc w:val="center"/>
              <w:rPr>
                <w:rFonts w:ascii="Arial" w:eastAsia="Times New Roman" w:hAnsi="Arial" w:cs="Arial"/>
                <w:sz w:val="20"/>
                <w:szCs w:val="20"/>
              </w:rPr>
            </w:pPr>
            <w:r w:rsidRPr="00AA1E67">
              <w:rPr>
                <w:rFonts w:ascii="Arial" w:eastAsia="Times New Roman" w:hAnsi="Arial" w:cs="Arial"/>
                <w:sz w:val="20"/>
                <w:szCs w:val="20"/>
              </w:rPr>
              <w:t xml:space="preserve">G5_01.  </w:t>
            </w:r>
            <w:proofErr w:type="spellStart"/>
            <w:r w:rsidRPr="00AA1E67">
              <w:rPr>
                <w:rFonts w:ascii="Arial" w:eastAsia="Times New Roman" w:hAnsi="Arial" w:cs="Arial"/>
                <w:sz w:val="20"/>
                <w:szCs w:val="20"/>
              </w:rPr>
              <w:t>hhmembership</w:t>
            </w:r>
            <w:proofErr w:type="spellEnd"/>
          </w:p>
        </w:tc>
        <w:tc>
          <w:tcPr>
            <w:tcW w:w="1667" w:type="pct"/>
            <w:tcBorders>
              <w:top w:val="single" w:sz="4" w:space="0" w:color="auto"/>
              <w:left w:val="nil"/>
              <w:bottom w:val="single" w:sz="4" w:space="0" w:color="auto"/>
              <w:right w:val="single" w:sz="4" w:space="0" w:color="auto"/>
            </w:tcBorders>
            <w:shd w:val="clear" w:color="auto" w:fill="auto"/>
            <w:noWrap/>
          </w:tcPr>
          <w:p w14:paraId="37BE21D5" w14:textId="23A1B811" w:rsidR="0052112B" w:rsidRPr="00AA1E67" w:rsidRDefault="008B1E57" w:rsidP="007D484C">
            <w:pPr>
              <w:spacing w:after="0" w:line="240" w:lineRule="auto"/>
              <w:contextualSpacing/>
              <w:rPr>
                <w:rFonts w:ascii="Arial" w:eastAsia="Times New Roman" w:hAnsi="Arial" w:cs="Arial"/>
                <w:sz w:val="20"/>
                <w:szCs w:val="20"/>
              </w:rPr>
            </w:pPr>
            <w:r w:rsidRPr="00AA1E67">
              <w:rPr>
                <w:rFonts w:ascii="Arial" w:eastAsia="Times New Roman" w:hAnsi="Arial" w:cs="Arial"/>
                <w:sz w:val="20"/>
                <w:szCs w:val="20"/>
              </w:rPr>
              <w:t>Is anyone from the household a member of any group, association, organization, committee, or network?</w:t>
            </w:r>
          </w:p>
        </w:tc>
        <w:tc>
          <w:tcPr>
            <w:tcW w:w="1711" w:type="pct"/>
            <w:tcBorders>
              <w:top w:val="single" w:sz="4" w:space="0" w:color="auto"/>
              <w:left w:val="nil"/>
              <w:bottom w:val="single" w:sz="4" w:space="0" w:color="auto"/>
              <w:right w:val="single" w:sz="4" w:space="0" w:color="auto"/>
            </w:tcBorders>
            <w:shd w:val="clear" w:color="auto" w:fill="auto"/>
            <w:noWrap/>
          </w:tcPr>
          <w:p w14:paraId="1424AF7D" w14:textId="4E4DD9FB" w:rsidR="0052112B" w:rsidRPr="00AA1E67" w:rsidRDefault="00AA1E67" w:rsidP="007D484C">
            <w:pPr>
              <w:spacing w:after="0" w:line="240" w:lineRule="auto"/>
              <w:contextualSpacing/>
              <w:rPr>
                <w:rFonts w:ascii="Arial" w:eastAsia="Times New Roman" w:hAnsi="Arial" w:cs="Arial"/>
                <w:sz w:val="20"/>
                <w:szCs w:val="20"/>
              </w:rPr>
            </w:pPr>
            <w:r w:rsidRPr="00AA1E67">
              <w:rPr>
                <w:rFonts w:ascii="Arial" w:eastAsia="Times New Roman" w:hAnsi="Arial" w:cs="Arial"/>
                <w:sz w:val="20"/>
                <w:szCs w:val="20"/>
              </w:rPr>
              <w:t>1. Yes    0. No</w:t>
            </w:r>
          </w:p>
        </w:tc>
        <w:tc>
          <w:tcPr>
            <w:tcW w:w="956" w:type="pct"/>
            <w:tcBorders>
              <w:top w:val="single" w:sz="4" w:space="0" w:color="auto"/>
              <w:left w:val="nil"/>
              <w:bottom w:val="single" w:sz="4" w:space="0" w:color="auto"/>
              <w:right w:val="single" w:sz="4" w:space="0" w:color="auto"/>
            </w:tcBorders>
            <w:shd w:val="clear" w:color="auto" w:fill="auto"/>
            <w:noWrap/>
          </w:tcPr>
          <w:p w14:paraId="5E6D1058" w14:textId="77777777" w:rsidR="0052112B" w:rsidRPr="00AA1E67" w:rsidRDefault="0052112B" w:rsidP="007D484C">
            <w:pPr>
              <w:spacing w:after="0" w:line="240" w:lineRule="auto"/>
              <w:contextualSpacing/>
              <w:rPr>
                <w:rFonts w:ascii="Arial" w:eastAsia="Times New Roman" w:hAnsi="Arial" w:cs="Arial"/>
                <w:sz w:val="20"/>
                <w:szCs w:val="20"/>
              </w:rPr>
            </w:pPr>
          </w:p>
        </w:tc>
      </w:tr>
      <w:tr w:rsidR="0052112B" w:rsidRPr="00CA59CC" w14:paraId="7CB66447" w14:textId="77777777" w:rsidTr="007D484C">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0DDAEF1E" w14:textId="3494A185" w:rsidR="0052112B" w:rsidRPr="00AA1E67" w:rsidRDefault="0052112B" w:rsidP="007D484C">
            <w:pPr>
              <w:spacing w:after="0" w:line="240" w:lineRule="auto"/>
              <w:contextualSpacing/>
              <w:jc w:val="center"/>
              <w:rPr>
                <w:rFonts w:ascii="Arial" w:eastAsia="Times New Roman" w:hAnsi="Arial" w:cs="Arial"/>
                <w:sz w:val="20"/>
                <w:szCs w:val="20"/>
              </w:rPr>
            </w:pPr>
            <w:r w:rsidRPr="00AA1E67">
              <w:rPr>
                <w:rFonts w:ascii="Arial" w:eastAsia="Times New Roman" w:hAnsi="Arial" w:cs="Arial"/>
                <w:sz w:val="20"/>
                <w:szCs w:val="20"/>
              </w:rPr>
              <w:t xml:space="preserve">G5_02.  </w:t>
            </w:r>
            <w:proofErr w:type="spellStart"/>
            <w:r w:rsidRPr="00AA1E67">
              <w:rPr>
                <w:rFonts w:ascii="Arial" w:eastAsia="Times New Roman" w:hAnsi="Arial" w:cs="Arial"/>
                <w:sz w:val="20"/>
                <w:szCs w:val="20"/>
              </w:rPr>
              <w:t>grptype</w:t>
            </w:r>
            <w:proofErr w:type="spellEnd"/>
          </w:p>
        </w:tc>
        <w:tc>
          <w:tcPr>
            <w:tcW w:w="1667" w:type="pct"/>
            <w:tcBorders>
              <w:top w:val="single" w:sz="4" w:space="0" w:color="auto"/>
              <w:left w:val="nil"/>
              <w:bottom w:val="single" w:sz="4" w:space="0" w:color="auto"/>
              <w:right w:val="single" w:sz="4" w:space="0" w:color="auto"/>
            </w:tcBorders>
            <w:shd w:val="clear" w:color="auto" w:fill="auto"/>
            <w:noWrap/>
          </w:tcPr>
          <w:p w14:paraId="23141064" w14:textId="2E15607E" w:rsidR="0052112B" w:rsidRPr="00AA1E67" w:rsidRDefault="00AA1E67" w:rsidP="007D484C">
            <w:pPr>
              <w:spacing w:after="0" w:line="240" w:lineRule="auto"/>
              <w:contextualSpacing/>
              <w:rPr>
                <w:rFonts w:ascii="Arial" w:eastAsia="Times New Roman" w:hAnsi="Arial" w:cs="Arial"/>
                <w:sz w:val="20"/>
                <w:szCs w:val="20"/>
              </w:rPr>
            </w:pPr>
            <w:r w:rsidRPr="00AA1E67">
              <w:rPr>
                <w:rFonts w:ascii="Arial" w:eastAsia="Times New Roman" w:hAnsi="Arial" w:cs="Arial"/>
                <w:sz w:val="20"/>
                <w:szCs w:val="20"/>
              </w:rPr>
              <w:t>What type(s) of group are household members part of?</w:t>
            </w:r>
          </w:p>
        </w:tc>
        <w:tc>
          <w:tcPr>
            <w:tcW w:w="1711" w:type="pct"/>
            <w:tcBorders>
              <w:top w:val="single" w:sz="4" w:space="0" w:color="auto"/>
              <w:left w:val="nil"/>
              <w:bottom w:val="single" w:sz="4" w:space="0" w:color="auto"/>
              <w:right w:val="single" w:sz="4" w:space="0" w:color="auto"/>
            </w:tcBorders>
            <w:shd w:val="clear" w:color="auto" w:fill="auto"/>
            <w:noWrap/>
          </w:tcPr>
          <w:p w14:paraId="7D51C7C7" w14:textId="77777777" w:rsidR="00D16378" w:rsidRPr="00D16378" w:rsidRDefault="00D16378" w:rsidP="00D16378">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1</w:t>
            </w:r>
            <w:r w:rsidRPr="00D16378">
              <w:rPr>
                <w:rFonts w:ascii="Arial" w:eastAsia="Times New Roman" w:hAnsi="Arial" w:cs="Arial"/>
                <w:sz w:val="20"/>
                <w:szCs w:val="20"/>
              </w:rPr>
              <w:tab/>
              <w:t>Social welfare</w:t>
            </w:r>
          </w:p>
          <w:p w14:paraId="456A0704" w14:textId="77777777" w:rsidR="00D16378" w:rsidRPr="00D16378" w:rsidRDefault="00D16378" w:rsidP="00D16378">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2</w:t>
            </w:r>
            <w:r w:rsidRPr="00D16378">
              <w:rPr>
                <w:rFonts w:ascii="Arial" w:eastAsia="Times New Roman" w:hAnsi="Arial" w:cs="Arial"/>
                <w:sz w:val="20"/>
                <w:szCs w:val="20"/>
              </w:rPr>
              <w:tab/>
              <w:t>Savings and credit</w:t>
            </w:r>
          </w:p>
          <w:p w14:paraId="0F9C09AF" w14:textId="77777777" w:rsidR="00D16378" w:rsidRPr="00D16378" w:rsidRDefault="00D16378" w:rsidP="00D16378">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3</w:t>
            </w:r>
            <w:r w:rsidRPr="00D16378">
              <w:rPr>
                <w:rFonts w:ascii="Arial" w:eastAsia="Times New Roman" w:hAnsi="Arial" w:cs="Arial"/>
                <w:sz w:val="20"/>
                <w:szCs w:val="20"/>
              </w:rPr>
              <w:tab/>
              <w:t>Agricultural producers</w:t>
            </w:r>
          </w:p>
          <w:p w14:paraId="702C4142" w14:textId="77777777" w:rsidR="00D16378" w:rsidRPr="00D16378" w:rsidRDefault="00D16378" w:rsidP="00D16378">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4</w:t>
            </w:r>
            <w:r w:rsidRPr="00D16378">
              <w:rPr>
                <w:rFonts w:ascii="Arial" w:eastAsia="Times New Roman" w:hAnsi="Arial" w:cs="Arial"/>
                <w:sz w:val="20"/>
                <w:szCs w:val="20"/>
              </w:rPr>
              <w:tab/>
              <w:t>Livestock producers</w:t>
            </w:r>
          </w:p>
          <w:p w14:paraId="6CD07424" w14:textId="77777777" w:rsidR="00D16378" w:rsidRPr="00D16378" w:rsidRDefault="00D16378" w:rsidP="00D16378">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5</w:t>
            </w:r>
            <w:r w:rsidRPr="00D16378">
              <w:rPr>
                <w:rFonts w:ascii="Arial" w:eastAsia="Times New Roman" w:hAnsi="Arial" w:cs="Arial"/>
                <w:sz w:val="20"/>
                <w:szCs w:val="20"/>
              </w:rPr>
              <w:tab/>
              <w:t>Agricultural marketing</w:t>
            </w:r>
          </w:p>
          <w:p w14:paraId="140469F7" w14:textId="77777777" w:rsidR="00D16378" w:rsidRPr="00D16378" w:rsidRDefault="00D16378" w:rsidP="00D16378">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6</w:t>
            </w:r>
            <w:r w:rsidRPr="00D16378">
              <w:rPr>
                <w:rFonts w:ascii="Arial" w:eastAsia="Times New Roman" w:hAnsi="Arial" w:cs="Arial"/>
                <w:sz w:val="20"/>
                <w:szCs w:val="20"/>
              </w:rPr>
              <w:tab/>
              <w:t>Livestock marketing.</w:t>
            </w:r>
          </w:p>
          <w:p w14:paraId="0861D6F7" w14:textId="77777777" w:rsidR="00D16378" w:rsidRPr="00D16378" w:rsidRDefault="00D16378" w:rsidP="00D16378">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7</w:t>
            </w:r>
            <w:r w:rsidRPr="00D16378">
              <w:rPr>
                <w:rFonts w:ascii="Arial" w:eastAsia="Times New Roman" w:hAnsi="Arial" w:cs="Arial"/>
                <w:sz w:val="20"/>
                <w:szCs w:val="20"/>
              </w:rPr>
              <w:tab/>
              <w:t>Water Use (or Watershed Committee)</w:t>
            </w:r>
          </w:p>
          <w:p w14:paraId="2C8077FB" w14:textId="77777777" w:rsidR="00D16378" w:rsidRPr="00D16378" w:rsidRDefault="00D16378" w:rsidP="00D16378">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8</w:t>
            </w:r>
            <w:r w:rsidRPr="00D16378">
              <w:rPr>
                <w:rFonts w:ascii="Arial" w:eastAsia="Times New Roman" w:hAnsi="Arial" w:cs="Arial"/>
                <w:sz w:val="20"/>
                <w:szCs w:val="20"/>
              </w:rPr>
              <w:tab/>
              <w:t>Multi-Purpose Cooperative</w:t>
            </w:r>
          </w:p>
          <w:p w14:paraId="57879F24" w14:textId="77777777" w:rsidR="00D16378" w:rsidRPr="00D16378" w:rsidRDefault="00D16378" w:rsidP="00D16378">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9</w:t>
            </w:r>
            <w:r w:rsidRPr="00D16378">
              <w:rPr>
                <w:rFonts w:ascii="Arial" w:eastAsia="Times New Roman" w:hAnsi="Arial" w:cs="Arial"/>
                <w:sz w:val="20"/>
                <w:szCs w:val="20"/>
              </w:rPr>
              <w:tab/>
              <w:t>Religious group</w:t>
            </w:r>
          </w:p>
          <w:p w14:paraId="53C59289" w14:textId="08F10272" w:rsidR="0052112B" w:rsidRPr="00AA1E67" w:rsidRDefault="00D16378" w:rsidP="00D16378">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99</w:t>
            </w:r>
            <w:r w:rsidRPr="00D16378">
              <w:rPr>
                <w:rFonts w:ascii="Arial" w:eastAsia="Times New Roman" w:hAnsi="Arial" w:cs="Arial"/>
                <w:sz w:val="20"/>
                <w:szCs w:val="20"/>
              </w:rPr>
              <w:tab/>
              <w:t>Others, Specify</w:t>
            </w:r>
          </w:p>
        </w:tc>
        <w:tc>
          <w:tcPr>
            <w:tcW w:w="956" w:type="pct"/>
            <w:tcBorders>
              <w:top w:val="single" w:sz="4" w:space="0" w:color="auto"/>
              <w:left w:val="nil"/>
              <w:bottom w:val="single" w:sz="4" w:space="0" w:color="auto"/>
              <w:right w:val="single" w:sz="4" w:space="0" w:color="auto"/>
            </w:tcBorders>
            <w:shd w:val="clear" w:color="auto" w:fill="auto"/>
            <w:noWrap/>
          </w:tcPr>
          <w:p w14:paraId="5D93732D" w14:textId="3DA22BC6" w:rsidR="0052112B" w:rsidRPr="00AA1E67" w:rsidRDefault="00D16378" w:rsidP="007D484C">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 xml:space="preserve">[If YES to </w:t>
            </w:r>
            <w:proofErr w:type="spellStart"/>
            <w:r w:rsidRPr="00D16378">
              <w:rPr>
                <w:rFonts w:ascii="Arial" w:eastAsia="Times New Roman" w:hAnsi="Arial" w:cs="Arial"/>
                <w:sz w:val="20"/>
                <w:szCs w:val="20"/>
              </w:rPr>
              <w:t>hhmembership</w:t>
            </w:r>
            <w:proofErr w:type="spellEnd"/>
            <w:r w:rsidRPr="00D16378">
              <w:rPr>
                <w:rFonts w:ascii="Arial" w:eastAsia="Times New Roman" w:hAnsi="Arial" w:cs="Arial"/>
                <w:sz w:val="20"/>
                <w:szCs w:val="20"/>
              </w:rPr>
              <w:t>]</w:t>
            </w:r>
          </w:p>
        </w:tc>
      </w:tr>
      <w:tr w:rsidR="00AC485D" w:rsidRPr="00CA59CC" w14:paraId="21A209A6" w14:textId="77777777" w:rsidTr="007D484C">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1207A510" w14:textId="77777777" w:rsidR="00AC485D" w:rsidRPr="00AA1E67" w:rsidRDefault="00AC485D" w:rsidP="00AC485D">
            <w:pPr>
              <w:jc w:val="center"/>
              <w:rPr>
                <w:rFonts w:ascii="Calibri" w:hAnsi="Calibri" w:cs="Calibri"/>
                <w:color w:val="000000"/>
                <w:sz w:val="20"/>
                <w:szCs w:val="20"/>
              </w:rPr>
            </w:pPr>
            <w:r w:rsidRPr="00AA1E67">
              <w:rPr>
                <w:rFonts w:ascii="Calibri" w:hAnsi="Calibri" w:cs="Calibri"/>
                <w:color w:val="000000"/>
                <w:sz w:val="20"/>
                <w:szCs w:val="20"/>
              </w:rPr>
              <w:t xml:space="preserve">G5_03.  </w:t>
            </w:r>
            <w:proofErr w:type="spellStart"/>
            <w:r w:rsidRPr="00AA1E67">
              <w:rPr>
                <w:rFonts w:ascii="Calibri" w:hAnsi="Calibri" w:cs="Calibri"/>
                <w:color w:val="000000"/>
                <w:sz w:val="20"/>
                <w:szCs w:val="20"/>
              </w:rPr>
              <w:t>membership_person</w:t>
            </w:r>
            <w:proofErr w:type="spellEnd"/>
          </w:p>
          <w:p w14:paraId="52C22460" w14:textId="77777777" w:rsidR="00AC485D" w:rsidRPr="00AA1E67" w:rsidRDefault="00AC485D" w:rsidP="00AC485D">
            <w:pPr>
              <w:spacing w:after="0" w:line="240" w:lineRule="auto"/>
              <w:contextualSpacing/>
              <w:jc w:val="center"/>
              <w:rPr>
                <w:rFonts w:ascii="Arial" w:eastAsia="Times New Roman" w:hAnsi="Arial" w:cs="Arial"/>
                <w:sz w:val="20"/>
                <w:szCs w:val="20"/>
              </w:rPr>
            </w:pPr>
          </w:p>
        </w:tc>
        <w:tc>
          <w:tcPr>
            <w:tcW w:w="1667" w:type="pct"/>
            <w:tcBorders>
              <w:top w:val="single" w:sz="4" w:space="0" w:color="auto"/>
              <w:left w:val="nil"/>
              <w:bottom w:val="single" w:sz="4" w:space="0" w:color="auto"/>
              <w:right w:val="single" w:sz="4" w:space="0" w:color="auto"/>
            </w:tcBorders>
            <w:shd w:val="clear" w:color="auto" w:fill="auto"/>
            <w:noWrap/>
          </w:tcPr>
          <w:p w14:paraId="7CFA5D73" w14:textId="09682205" w:rsidR="00AC485D" w:rsidRPr="00AA1E67" w:rsidRDefault="00AC485D" w:rsidP="00AC485D">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Are you an active member of any group, association, organization, committee, or network?</w:t>
            </w:r>
          </w:p>
        </w:tc>
        <w:tc>
          <w:tcPr>
            <w:tcW w:w="1711" w:type="pct"/>
            <w:tcBorders>
              <w:top w:val="single" w:sz="4" w:space="0" w:color="auto"/>
              <w:left w:val="nil"/>
              <w:bottom w:val="single" w:sz="4" w:space="0" w:color="auto"/>
              <w:right w:val="single" w:sz="4" w:space="0" w:color="auto"/>
            </w:tcBorders>
            <w:shd w:val="clear" w:color="auto" w:fill="auto"/>
            <w:noWrap/>
          </w:tcPr>
          <w:p w14:paraId="2BDFF82B" w14:textId="61A4DC98" w:rsidR="00AC485D" w:rsidRPr="00AA1E67" w:rsidRDefault="00AC485D" w:rsidP="00AC485D">
            <w:pPr>
              <w:spacing w:after="0" w:line="240" w:lineRule="auto"/>
              <w:contextualSpacing/>
              <w:rPr>
                <w:rFonts w:ascii="Arial" w:eastAsia="Times New Roman" w:hAnsi="Arial" w:cs="Arial"/>
                <w:sz w:val="20"/>
                <w:szCs w:val="20"/>
              </w:rPr>
            </w:pPr>
            <w:r w:rsidRPr="00AA1E67">
              <w:rPr>
                <w:rFonts w:ascii="Arial" w:eastAsia="Times New Roman" w:hAnsi="Arial" w:cs="Arial"/>
                <w:sz w:val="20"/>
                <w:szCs w:val="20"/>
              </w:rPr>
              <w:t>1. Yes    0. No</w:t>
            </w:r>
          </w:p>
        </w:tc>
        <w:tc>
          <w:tcPr>
            <w:tcW w:w="956" w:type="pct"/>
            <w:tcBorders>
              <w:top w:val="single" w:sz="4" w:space="0" w:color="auto"/>
              <w:left w:val="nil"/>
              <w:bottom w:val="single" w:sz="4" w:space="0" w:color="auto"/>
              <w:right w:val="single" w:sz="4" w:space="0" w:color="auto"/>
            </w:tcBorders>
            <w:shd w:val="clear" w:color="auto" w:fill="auto"/>
            <w:noWrap/>
          </w:tcPr>
          <w:p w14:paraId="4A4058F8" w14:textId="425BFB58" w:rsidR="00AC485D" w:rsidRPr="00AA1E67" w:rsidRDefault="00AC485D" w:rsidP="00AC485D">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 xml:space="preserve">If YES to </w:t>
            </w:r>
            <w:proofErr w:type="spellStart"/>
            <w:r w:rsidRPr="00D16378">
              <w:rPr>
                <w:rFonts w:ascii="Arial" w:eastAsia="Times New Roman" w:hAnsi="Arial" w:cs="Arial"/>
                <w:sz w:val="20"/>
                <w:szCs w:val="20"/>
              </w:rPr>
              <w:t>hhmembership</w:t>
            </w:r>
            <w:proofErr w:type="spellEnd"/>
            <w:r w:rsidRPr="00D16378">
              <w:rPr>
                <w:rFonts w:ascii="Arial" w:eastAsia="Times New Roman" w:hAnsi="Arial" w:cs="Arial"/>
                <w:sz w:val="20"/>
                <w:szCs w:val="20"/>
              </w:rPr>
              <w:t>]</w:t>
            </w:r>
          </w:p>
        </w:tc>
      </w:tr>
      <w:tr w:rsidR="00AC485D" w:rsidRPr="00CA59CC" w14:paraId="67706B86" w14:textId="77777777" w:rsidTr="007D484C">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350508DF" w14:textId="77777777" w:rsidR="00AC485D" w:rsidRPr="00AA1E67" w:rsidRDefault="00AC485D" w:rsidP="00AC485D">
            <w:pPr>
              <w:jc w:val="center"/>
              <w:rPr>
                <w:rFonts w:ascii="Calibri" w:hAnsi="Calibri" w:cs="Calibri"/>
                <w:color w:val="000000"/>
                <w:sz w:val="20"/>
                <w:szCs w:val="20"/>
              </w:rPr>
            </w:pPr>
            <w:r w:rsidRPr="00AA1E67">
              <w:rPr>
                <w:rFonts w:ascii="Calibri" w:hAnsi="Calibri" w:cs="Calibri"/>
                <w:color w:val="000000"/>
                <w:sz w:val="20"/>
                <w:szCs w:val="20"/>
              </w:rPr>
              <w:t xml:space="preserve">G5_04.  </w:t>
            </w:r>
            <w:proofErr w:type="spellStart"/>
            <w:r w:rsidRPr="00AA1E67">
              <w:rPr>
                <w:rFonts w:ascii="Calibri" w:hAnsi="Calibri" w:cs="Calibri"/>
                <w:color w:val="000000"/>
                <w:sz w:val="20"/>
                <w:szCs w:val="20"/>
              </w:rPr>
              <w:t>grptype_person</w:t>
            </w:r>
            <w:proofErr w:type="spellEnd"/>
          </w:p>
          <w:p w14:paraId="21E18926" w14:textId="77777777" w:rsidR="00AC485D" w:rsidRPr="00AA1E67" w:rsidRDefault="00AC485D" w:rsidP="00AC485D">
            <w:pPr>
              <w:spacing w:after="0" w:line="240" w:lineRule="auto"/>
              <w:contextualSpacing/>
              <w:jc w:val="center"/>
              <w:rPr>
                <w:rFonts w:ascii="Arial" w:eastAsia="Times New Roman" w:hAnsi="Arial" w:cs="Arial"/>
                <w:sz w:val="20"/>
                <w:szCs w:val="20"/>
              </w:rPr>
            </w:pPr>
          </w:p>
        </w:tc>
        <w:tc>
          <w:tcPr>
            <w:tcW w:w="1667" w:type="pct"/>
            <w:tcBorders>
              <w:top w:val="single" w:sz="4" w:space="0" w:color="auto"/>
              <w:left w:val="nil"/>
              <w:bottom w:val="single" w:sz="4" w:space="0" w:color="auto"/>
              <w:right w:val="single" w:sz="4" w:space="0" w:color="auto"/>
            </w:tcBorders>
            <w:shd w:val="clear" w:color="auto" w:fill="auto"/>
            <w:noWrap/>
          </w:tcPr>
          <w:p w14:paraId="64572ED9" w14:textId="6F0FA055" w:rsidR="00AC485D" w:rsidRPr="00AA1E67" w:rsidRDefault="00AC485D" w:rsidP="00AC485D">
            <w:pPr>
              <w:spacing w:after="0" w:line="240" w:lineRule="auto"/>
              <w:contextualSpacing/>
              <w:rPr>
                <w:rFonts w:ascii="Arial" w:eastAsia="Times New Roman" w:hAnsi="Arial" w:cs="Arial"/>
                <w:sz w:val="20"/>
                <w:szCs w:val="20"/>
              </w:rPr>
            </w:pPr>
            <w:r w:rsidRPr="00AC485D">
              <w:rPr>
                <w:rFonts w:ascii="Arial" w:eastAsia="Times New Roman" w:hAnsi="Arial" w:cs="Arial"/>
                <w:sz w:val="20"/>
                <w:szCs w:val="20"/>
              </w:rPr>
              <w:t>What type(s) of group are you a member of?</w:t>
            </w:r>
          </w:p>
        </w:tc>
        <w:tc>
          <w:tcPr>
            <w:tcW w:w="1711" w:type="pct"/>
            <w:tcBorders>
              <w:top w:val="single" w:sz="4" w:space="0" w:color="auto"/>
              <w:left w:val="nil"/>
              <w:bottom w:val="single" w:sz="4" w:space="0" w:color="auto"/>
              <w:right w:val="single" w:sz="4" w:space="0" w:color="auto"/>
            </w:tcBorders>
            <w:shd w:val="clear" w:color="auto" w:fill="auto"/>
            <w:noWrap/>
          </w:tcPr>
          <w:p w14:paraId="5FEC1183" w14:textId="77777777" w:rsidR="00AC485D" w:rsidRPr="00AC485D" w:rsidRDefault="00AC485D" w:rsidP="00AC485D">
            <w:pPr>
              <w:spacing w:after="0" w:line="240" w:lineRule="auto"/>
              <w:contextualSpacing/>
              <w:rPr>
                <w:rFonts w:ascii="Arial" w:eastAsia="Times New Roman" w:hAnsi="Arial" w:cs="Arial"/>
                <w:sz w:val="20"/>
                <w:szCs w:val="20"/>
              </w:rPr>
            </w:pPr>
            <w:r w:rsidRPr="00AC485D">
              <w:rPr>
                <w:rFonts w:ascii="Arial" w:eastAsia="Times New Roman" w:hAnsi="Arial" w:cs="Arial"/>
                <w:sz w:val="20"/>
                <w:szCs w:val="20"/>
              </w:rPr>
              <w:t>1</w:t>
            </w:r>
            <w:r w:rsidRPr="00AC485D">
              <w:rPr>
                <w:rFonts w:ascii="Arial" w:eastAsia="Times New Roman" w:hAnsi="Arial" w:cs="Arial"/>
                <w:sz w:val="20"/>
                <w:szCs w:val="20"/>
              </w:rPr>
              <w:tab/>
              <w:t>Social welfare</w:t>
            </w:r>
            <w:r w:rsidRPr="00AC485D">
              <w:rPr>
                <w:rFonts w:ascii="Arial" w:eastAsia="Times New Roman" w:hAnsi="Arial" w:cs="Arial"/>
                <w:sz w:val="20"/>
                <w:szCs w:val="20"/>
              </w:rPr>
              <w:tab/>
            </w:r>
          </w:p>
          <w:p w14:paraId="7E68BBAF" w14:textId="77777777" w:rsidR="00AC485D" w:rsidRPr="00AC485D" w:rsidRDefault="00AC485D" w:rsidP="00AC485D">
            <w:pPr>
              <w:spacing w:after="0" w:line="240" w:lineRule="auto"/>
              <w:contextualSpacing/>
              <w:rPr>
                <w:rFonts w:ascii="Arial" w:eastAsia="Times New Roman" w:hAnsi="Arial" w:cs="Arial"/>
                <w:sz w:val="20"/>
                <w:szCs w:val="20"/>
              </w:rPr>
            </w:pPr>
            <w:r w:rsidRPr="00AC485D">
              <w:rPr>
                <w:rFonts w:ascii="Arial" w:eastAsia="Times New Roman" w:hAnsi="Arial" w:cs="Arial"/>
                <w:sz w:val="20"/>
                <w:szCs w:val="20"/>
              </w:rPr>
              <w:t>2</w:t>
            </w:r>
            <w:r w:rsidRPr="00AC485D">
              <w:rPr>
                <w:rFonts w:ascii="Arial" w:eastAsia="Times New Roman" w:hAnsi="Arial" w:cs="Arial"/>
                <w:sz w:val="20"/>
                <w:szCs w:val="20"/>
              </w:rPr>
              <w:tab/>
              <w:t>Savings and credit</w:t>
            </w:r>
            <w:r w:rsidRPr="00AC485D">
              <w:rPr>
                <w:rFonts w:ascii="Arial" w:eastAsia="Times New Roman" w:hAnsi="Arial" w:cs="Arial"/>
                <w:sz w:val="20"/>
                <w:szCs w:val="20"/>
              </w:rPr>
              <w:tab/>
            </w:r>
          </w:p>
          <w:p w14:paraId="12F51466" w14:textId="77777777" w:rsidR="00AC485D" w:rsidRPr="00AC485D" w:rsidRDefault="00AC485D" w:rsidP="00AC485D">
            <w:pPr>
              <w:spacing w:after="0" w:line="240" w:lineRule="auto"/>
              <w:contextualSpacing/>
              <w:rPr>
                <w:rFonts w:ascii="Arial" w:eastAsia="Times New Roman" w:hAnsi="Arial" w:cs="Arial"/>
                <w:sz w:val="20"/>
                <w:szCs w:val="20"/>
              </w:rPr>
            </w:pPr>
            <w:r w:rsidRPr="00AC485D">
              <w:rPr>
                <w:rFonts w:ascii="Arial" w:eastAsia="Times New Roman" w:hAnsi="Arial" w:cs="Arial"/>
                <w:sz w:val="20"/>
                <w:szCs w:val="20"/>
              </w:rPr>
              <w:t>3</w:t>
            </w:r>
            <w:r w:rsidRPr="00AC485D">
              <w:rPr>
                <w:rFonts w:ascii="Arial" w:eastAsia="Times New Roman" w:hAnsi="Arial" w:cs="Arial"/>
                <w:sz w:val="20"/>
                <w:szCs w:val="20"/>
              </w:rPr>
              <w:tab/>
              <w:t>Agricultural producers</w:t>
            </w:r>
            <w:r w:rsidRPr="00AC485D">
              <w:rPr>
                <w:rFonts w:ascii="Arial" w:eastAsia="Times New Roman" w:hAnsi="Arial" w:cs="Arial"/>
                <w:sz w:val="20"/>
                <w:szCs w:val="20"/>
              </w:rPr>
              <w:tab/>
            </w:r>
          </w:p>
          <w:p w14:paraId="5F1C4F37" w14:textId="77777777" w:rsidR="00AC485D" w:rsidRPr="00AC485D" w:rsidRDefault="00AC485D" w:rsidP="00AC485D">
            <w:pPr>
              <w:spacing w:after="0" w:line="240" w:lineRule="auto"/>
              <w:contextualSpacing/>
              <w:rPr>
                <w:rFonts w:ascii="Arial" w:eastAsia="Times New Roman" w:hAnsi="Arial" w:cs="Arial"/>
                <w:sz w:val="20"/>
                <w:szCs w:val="20"/>
              </w:rPr>
            </w:pPr>
            <w:r w:rsidRPr="00AC485D">
              <w:rPr>
                <w:rFonts w:ascii="Arial" w:eastAsia="Times New Roman" w:hAnsi="Arial" w:cs="Arial"/>
                <w:sz w:val="20"/>
                <w:szCs w:val="20"/>
              </w:rPr>
              <w:t>4</w:t>
            </w:r>
            <w:r w:rsidRPr="00AC485D">
              <w:rPr>
                <w:rFonts w:ascii="Arial" w:eastAsia="Times New Roman" w:hAnsi="Arial" w:cs="Arial"/>
                <w:sz w:val="20"/>
                <w:szCs w:val="20"/>
              </w:rPr>
              <w:tab/>
              <w:t>Livestock producers</w:t>
            </w:r>
            <w:r w:rsidRPr="00AC485D">
              <w:rPr>
                <w:rFonts w:ascii="Arial" w:eastAsia="Times New Roman" w:hAnsi="Arial" w:cs="Arial"/>
                <w:sz w:val="20"/>
                <w:szCs w:val="20"/>
              </w:rPr>
              <w:tab/>
            </w:r>
          </w:p>
          <w:p w14:paraId="5C17D9BB" w14:textId="77777777" w:rsidR="00AC485D" w:rsidRPr="00AC485D" w:rsidRDefault="00AC485D" w:rsidP="00AC485D">
            <w:pPr>
              <w:spacing w:after="0" w:line="240" w:lineRule="auto"/>
              <w:contextualSpacing/>
              <w:rPr>
                <w:rFonts w:ascii="Arial" w:eastAsia="Times New Roman" w:hAnsi="Arial" w:cs="Arial"/>
                <w:sz w:val="20"/>
                <w:szCs w:val="20"/>
              </w:rPr>
            </w:pPr>
            <w:r w:rsidRPr="00AC485D">
              <w:rPr>
                <w:rFonts w:ascii="Arial" w:eastAsia="Times New Roman" w:hAnsi="Arial" w:cs="Arial"/>
                <w:sz w:val="20"/>
                <w:szCs w:val="20"/>
              </w:rPr>
              <w:t>5</w:t>
            </w:r>
            <w:r w:rsidRPr="00AC485D">
              <w:rPr>
                <w:rFonts w:ascii="Arial" w:eastAsia="Times New Roman" w:hAnsi="Arial" w:cs="Arial"/>
                <w:sz w:val="20"/>
                <w:szCs w:val="20"/>
              </w:rPr>
              <w:tab/>
              <w:t>Agricultural marketing</w:t>
            </w:r>
            <w:r w:rsidRPr="00AC485D">
              <w:rPr>
                <w:rFonts w:ascii="Arial" w:eastAsia="Times New Roman" w:hAnsi="Arial" w:cs="Arial"/>
                <w:sz w:val="20"/>
                <w:szCs w:val="20"/>
              </w:rPr>
              <w:tab/>
            </w:r>
          </w:p>
          <w:p w14:paraId="1A08B23A" w14:textId="77777777" w:rsidR="00AC485D" w:rsidRPr="00AC485D" w:rsidRDefault="00AC485D" w:rsidP="00AC485D">
            <w:pPr>
              <w:spacing w:after="0" w:line="240" w:lineRule="auto"/>
              <w:contextualSpacing/>
              <w:rPr>
                <w:rFonts w:ascii="Arial" w:eastAsia="Times New Roman" w:hAnsi="Arial" w:cs="Arial"/>
                <w:sz w:val="20"/>
                <w:szCs w:val="20"/>
              </w:rPr>
            </w:pPr>
            <w:r w:rsidRPr="00AC485D">
              <w:rPr>
                <w:rFonts w:ascii="Arial" w:eastAsia="Times New Roman" w:hAnsi="Arial" w:cs="Arial"/>
                <w:sz w:val="20"/>
                <w:szCs w:val="20"/>
              </w:rPr>
              <w:t>6</w:t>
            </w:r>
            <w:r w:rsidRPr="00AC485D">
              <w:rPr>
                <w:rFonts w:ascii="Arial" w:eastAsia="Times New Roman" w:hAnsi="Arial" w:cs="Arial"/>
                <w:sz w:val="20"/>
                <w:szCs w:val="20"/>
              </w:rPr>
              <w:tab/>
              <w:t>Livestock marketing.</w:t>
            </w:r>
            <w:r w:rsidRPr="00AC485D">
              <w:rPr>
                <w:rFonts w:ascii="Arial" w:eastAsia="Times New Roman" w:hAnsi="Arial" w:cs="Arial"/>
                <w:sz w:val="20"/>
                <w:szCs w:val="20"/>
              </w:rPr>
              <w:tab/>
            </w:r>
          </w:p>
          <w:p w14:paraId="5AAA25FF" w14:textId="77777777" w:rsidR="00AC485D" w:rsidRPr="00AC485D" w:rsidRDefault="00AC485D" w:rsidP="00AC485D">
            <w:pPr>
              <w:spacing w:after="0" w:line="240" w:lineRule="auto"/>
              <w:contextualSpacing/>
              <w:rPr>
                <w:rFonts w:ascii="Arial" w:eastAsia="Times New Roman" w:hAnsi="Arial" w:cs="Arial"/>
                <w:sz w:val="20"/>
                <w:szCs w:val="20"/>
              </w:rPr>
            </w:pPr>
            <w:r w:rsidRPr="00AC485D">
              <w:rPr>
                <w:rFonts w:ascii="Arial" w:eastAsia="Times New Roman" w:hAnsi="Arial" w:cs="Arial"/>
                <w:sz w:val="20"/>
                <w:szCs w:val="20"/>
              </w:rPr>
              <w:t>7</w:t>
            </w:r>
            <w:r w:rsidRPr="00AC485D">
              <w:rPr>
                <w:rFonts w:ascii="Arial" w:eastAsia="Times New Roman" w:hAnsi="Arial" w:cs="Arial"/>
                <w:sz w:val="20"/>
                <w:szCs w:val="20"/>
              </w:rPr>
              <w:tab/>
              <w:t>Water Use (or Watershed Committee)</w:t>
            </w:r>
            <w:r w:rsidRPr="00AC485D">
              <w:rPr>
                <w:rFonts w:ascii="Arial" w:eastAsia="Times New Roman" w:hAnsi="Arial" w:cs="Arial"/>
                <w:sz w:val="20"/>
                <w:szCs w:val="20"/>
              </w:rPr>
              <w:tab/>
            </w:r>
          </w:p>
          <w:p w14:paraId="4C809A0D" w14:textId="77777777" w:rsidR="00AC485D" w:rsidRPr="00AC485D" w:rsidRDefault="00AC485D" w:rsidP="00AC485D">
            <w:pPr>
              <w:spacing w:after="0" w:line="240" w:lineRule="auto"/>
              <w:contextualSpacing/>
              <w:rPr>
                <w:rFonts w:ascii="Arial" w:eastAsia="Times New Roman" w:hAnsi="Arial" w:cs="Arial"/>
                <w:sz w:val="20"/>
                <w:szCs w:val="20"/>
              </w:rPr>
            </w:pPr>
            <w:r w:rsidRPr="00AC485D">
              <w:rPr>
                <w:rFonts w:ascii="Arial" w:eastAsia="Times New Roman" w:hAnsi="Arial" w:cs="Arial"/>
                <w:sz w:val="20"/>
                <w:szCs w:val="20"/>
              </w:rPr>
              <w:t>8</w:t>
            </w:r>
            <w:r w:rsidRPr="00AC485D">
              <w:rPr>
                <w:rFonts w:ascii="Arial" w:eastAsia="Times New Roman" w:hAnsi="Arial" w:cs="Arial"/>
                <w:sz w:val="20"/>
                <w:szCs w:val="20"/>
              </w:rPr>
              <w:tab/>
              <w:t>Multi-Purpose Cooperative</w:t>
            </w:r>
            <w:r w:rsidRPr="00AC485D">
              <w:rPr>
                <w:rFonts w:ascii="Arial" w:eastAsia="Times New Roman" w:hAnsi="Arial" w:cs="Arial"/>
                <w:sz w:val="20"/>
                <w:szCs w:val="20"/>
              </w:rPr>
              <w:tab/>
            </w:r>
          </w:p>
          <w:p w14:paraId="7CA2CC92" w14:textId="77777777" w:rsidR="00AC485D" w:rsidRPr="00AC485D" w:rsidRDefault="00AC485D" w:rsidP="00AC485D">
            <w:pPr>
              <w:spacing w:after="0" w:line="240" w:lineRule="auto"/>
              <w:contextualSpacing/>
              <w:rPr>
                <w:rFonts w:ascii="Arial" w:eastAsia="Times New Roman" w:hAnsi="Arial" w:cs="Arial"/>
                <w:sz w:val="20"/>
                <w:szCs w:val="20"/>
              </w:rPr>
            </w:pPr>
            <w:r w:rsidRPr="00AC485D">
              <w:rPr>
                <w:rFonts w:ascii="Arial" w:eastAsia="Times New Roman" w:hAnsi="Arial" w:cs="Arial"/>
                <w:sz w:val="20"/>
                <w:szCs w:val="20"/>
              </w:rPr>
              <w:t>9</w:t>
            </w:r>
            <w:r w:rsidRPr="00AC485D">
              <w:rPr>
                <w:rFonts w:ascii="Arial" w:eastAsia="Times New Roman" w:hAnsi="Arial" w:cs="Arial"/>
                <w:sz w:val="20"/>
                <w:szCs w:val="20"/>
              </w:rPr>
              <w:tab/>
              <w:t>Religious group</w:t>
            </w:r>
            <w:r w:rsidRPr="00AC485D">
              <w:rPr>
                <w:rFonts w:ascii="Arial" w:eastAsia="Times New Roman" w:hAnsi="Arial" w:cs="Arial"/>
                <w:sz w:val="20"/>
                <w:szCs w:val="20"/>
              </w:rPr>
              <w:tab/>
            </w:r>
          </w:p>
          <w:p w14:paraId="7FAD35F0" w14:textId="0C8EF3CE" w:rsidR="00AC485D" w:rsidRPr="00AA1E67" w:rsidRDefault="00AC485D" w:rsidP="00AC485D">
            <w:pPr>
              <w:spacing w:after="0" w:line="240" w:lineRule="auto"/>
              <w:contextualSpacing/>
              <w:rPr>
                <w:rFonts w:ascii="Arial" w:eastAsia="Times New Roman" w:hAnsi="Arial" w:cs="Arial"/>
                <w:sz w:val="20"/>
                <w:szCs w:val="20"/>
              </w:rPr>
            </w:pPr>
            <w:r w:rsidRPr="00AC485D">
              <w:rPr>
                <w:rFonts w:ascii="Arial" w:eastAsia="Times New Roman" w:hAnsi="Arial" w:cs="Arial"/>
                <w:sz w:val="20"/>
                <w:szCs w:val="20"/>
              </w:rPr>
              <w:t>99</w:t>
            </w:r>
            <w:r w:rsidRPr="00AC485D">
              <w:rPr>
                <w:rFonts w:ascii="Arial" w:eastAsia="Times New Roman" w:hAnsi="Arial" w:cs="Arial"/>
                <w:sz w:val="20"/>
                <w:szCs w:val="20"/>
              </w:rPr>
              <w:tab/>
              <w:t>Others, Specify</w:t>
            </w:r>
            <w:r w:rsidRPr="00AC485D">
              <w:rPr>
                <w:rFonts w:ascii="Arial" w:eastAsia="Times New Roman" w:hAnsi="Arial" w:cs="Arial"/>
                <w:sz w:val="20"/>
                <w:szCs w:val="20"/>
              </w:rPr>
              <w:tab/>
            </w:r>
          </w:p>
        </w:tc>
        <w:tc>
          <w:tcPr>
            <w:tcW w:w="956" w:type="pct"/>
            <w:tcBorders>
              <w:top w:val="single" w:sz="4" w:space="0" w:color="auto"/>
              <w:left w:val="nil"/>
              <w:bottom w:val="single" w:sz="4" w:space="0" w:color="auto"/>
              <w:right w:val="single" w:sz="4" w:space="0" w:color="auto"/>
            </w:tcBorders>
            <w:shd w:val="clear" w:color="auto" w:fill="auto"/>
            <w:noWrap/>
          </w:tcPr>
          <w:p w14:paraId="32FB22BD" w14:textId="597E8955" w:rsidR="00AC485D" w:rsidRPr="00AA1E67" w:rsidRDefault="00AC485D" w:rsidP="00AC485D">
            <w:pPr>
              <w:spacing w:after="0" w:line="240" w:lineRule="auto"/>
              <w:contextualSpacing/>
              <w:rPr>
                <w:rFonts w:ascii="Arial" w:eastAsia="Times New Roman" w:hAnsi="Arial" w:cs="Arial"/>
                <w:sz w:val="20"/>
                <w:szCs w:val="20"/>
              </w:rPr>
            </w:pPr>
            <w:r w:rsidRPr="00D16378">
              <w:rPr>
                <w:rFonts w:ascii="Arial" w:eastAsia="Times New Roman" w:hAnsi="Arial" w:cs="Arial"/>
                <w:sz w:val="20"/>
                <w:szCs w:val="20"/>
              </w:rPr>
              <w:t xml:space="preserve">If YES to </w:t>
            </w:r>
            <w:proofErr w:type="spellStart"/>
            <w:r w:rsidRPr="00D16378">
              <w:rPr>
                <w:rFonts w:ascii="Arial" w:eastAsia="Times New Roman" w:hAnsi="Arial" w:cs="Arial"/>
                <w:sz w:val="20"/>
                <w:szCs w:val="20"/>
              </w:rPr>
              <w:t>hhmembership</w:t>
            </w:r>
            <w:proofErr w:type="spellEnd"/>
            <w:r w:rsidRPr="00D16378">
              <w:rPr>
                <w:rFonts w:ascii="Arial" w:eastAsia="Times New Roman" w:hAnsi="Arial" w:cs="Arial"/>
                <w:sz w:val="20"/>
                <w:szCs w:val="20"/>
              </w:rPr>
              <w:t>]</w:t>
            </w:r>
          </w:p>
        </w:tc>
      </w:tr>
    </w:tbl>
    <w:p w14:paraId="10BE626C" w14:textId="77777777" w:rsidR="00857A23" w:rsidRDefault="00857A23" w:rsidP="00857A23">
      <w:pPr>
        <w:rPr>
          <w:rFonts w:ascii="Arial" w:hAnsi="Arial" w:cs="Arial"/>
        </w:rPr>
      </w:pPr>
    </w:p>
    <w:tbl>
      <w:tblPr>
        <w:tblpPr w:leftFromText="180" w:rightFromText="180" w:vertAnchor="text" w:tblpY="1"/>
        <w:tblOverlap w:val="never"/>
        <w:tblW w:w="5471" w:type="pct"/>
        <w:tblLayout w:type="fixed"/>
        <w:tblLook w:val="04A0" w:firstRow="1" w:lastRow="0" w:firstColumn="1" w:lastColumn="0" w:noHBand="0" w:noVBand="1"/>
      </w:tblPr>
      <w:tblGrid>
        <w:gridCol w:w="1889"/>
        <w:gridCol w:w="4728"/>
        <w:gridCol w:w="4853"/>
        <w:gridCol w:w="2711"/>
      </w:tblGrid>
      <w:tr w:rsidR="00FA026C" w:rsidRPr="00CA59CC" w14:paraId="50A3AF58" w14:textId="77777777" w:rsidTr="007D484C">
        <w:trPr>
          <w:trHeight w:val="182"/>
          <w:tblHeader/>
        </w:trPr>
        <w:tc>
          <w:tcPr>
            <w:tcW w:w="5000" w:type="pct"/>
            <w:gridSpan w:val="4"/>
            <w:tcBorders>
              <w:bottom w:val="single" w:sz="4" w:space="0" w:color="auto"/>
            </w:tcBorders>
            <w:shd w:val="clear" w:color="auto" w:fill="auto"/>
            <w:noWrap/>
          </w:tcPr>
          <w:p w14:paraId="71FEA242" w14:textId="08808F6B" w:rsidR="00FA026C" w:rsidRPr="00CA59CC" w:rsidRDefault="00FA026C" w:rsidP="007D484C">
            <w:pPr>
              <w:spacing w:after="0" w:line="240" w:lineRule="auto"/>
              <w:contextualSpacing/>
              <w:rPr>
                <w:rFonts w:ascii="Arial" w:eastAsia="Times New Roman" w:hAnsi="Arial" w:cs="Arial"/>
                <w:b/>
                <w:bCs/>
                <w:sz w:val="20"/>
                <w:szCs w:val="20"/>
              </w:rPr>
            </w:pPr>
            <w:r>
              <w:rPr>
                <w:rFonts w:ascii="Arial" w:eastAsia="Times New Roman" w:hAnsi="Arial" w:cs="Arial"/>
                <w:b/>
                <w:bCs/>
                <w:sz w:val="20"/>
                <w:szCs w:val="20"/>
              </w:rPr>
              <w:lastRenderedPageBreak/>
              <w:t>SECTION G6. PHYSICAL MOBILITY</w:t>
            </w:r>
          </w:p>
        </w:tc>
      </w:tr>
      <w:tr w:rsidR="00FA026C" w:rsidRPr="00CA59CC" w14:paraId="3D69E57C" w14:textId="77777777" w:rsidTr="007D484C">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hideMark/>
          </w:tcPr>
          <w:p w14:paraId="328A9611" w14:textId="77777777" w:rsidR="00FA026C" w:rsidRPr="00CA59CC" w:rsidRDefault="00FA026C" w:rsidP="007D484C">
            <w:pPr>
              <w:spacing w:after="0" w:line="240" w:lineRule="auto"/>
              <w:contextualSpacing/>
              <w:jc w:val="center"/>
              <w:rPr>
                <w:rFonts w:ascii="Arial" w:eastAsia="Times New Roman" w:hAnsi="Arial" w:cs="Arial"/>
                <w:b/>
                <w:bCs/>
                <w:sz w:val="20"/>
                <w:szCs w:val="20"/>
              </w:rPr>
            </w:pPr>
            <w:r w:rsidRPr="00CA59CC">
              <w:rPr>
                <w:rFonts w:ascii="Arial" w:eastAsia="Times New Roman" w:hAnsi="Arial" w:cs="Arial"/>
                <w:b/>
                <w:bCs/>
                <w:sz w:val="20"/>
                <w:szCs w:val="20"/>
              </w:rPr>
              <w:t>#</w:t>
            </w:r>
          </w:p>
        </w:tc>
        <w:tc>
          <w:tcPr>
            <w:tcW w:w="1667" w:type="pct"/>
            <w:tcBorders>
              <w:top w:val="single" w:sz="4" w:space="0" w:color="auto"/>
              <w:left w:val="nil"/>
              <w:bottom w:val="single" w:sz="4" w:space="0" w:color="auto"/>
              <w:right w:val="single" w:sz="4" w:space="0" w:color="auto"/>
            </w:tcBorders>
            <w:shd w:val="clear" w:color="auto" w:fill="auto"/>
            <w:noWrap/>
            <w:hideMark/>
          </w:tcPr>
          <w:p w14:paraId="09ABCE84" w14:textId="77777777" w:rsidR="00FA026C" w:rsidRPr="00CA59CC" w:rsidRDefault="00FA026C"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Question/name</w:t>
            </w:r>
          </w:p>
        </w:tc>
        <w:tc>
          <w:tcPr>
            <w:tcW w:w="1711" w:type="pct"/>
            <w:tcBorders>
              <w:top w:val="single" w:sz="4" w:space="0" w:color="auto"/>
              <w:left w:val="nil"/>
              <w:bottom w:val="single" w:sz="4" w:space="0" w:color="auto"/>
              <w:right w:val="single" w:sz="4" w:space="0" w:color="auto"/>
            </w:tcBorders>
            <w:shd w:val="clear" w:color="auto" w:fill="auto"/>
            <w:noWrap/>
            <w:hideMark/>
          </w:tcPr>
          <w:p w14:paraId="1F1E443E" w14:textId="77777777" w:rsidR="00FA026C" w:rsidRPr="00CA59CC" w:rsidRDefault="00FA026C"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Response options</w:t>
            </w:r>
          </w:p>
        </w:tc>
        <w:tc>
          <w:tcPr>
            <w:tcW w:w="956" w:type="pct"/>
            <w:tcBorders>
              <w:top w:val="single" w:sz="4" w:space="0" w:color="auto"/>
              <w:left w:val="nil"/>
              <w:bottom w:val="single" w:sz="4" w:space="0" w:color="auto"/>
              <w:right w:val="single" w:sz="4" w:space="0" w:color="auto"/>
            </w:tcBorders>
            <w:shd w:val="clear" w:color="auto" w:fill="auto"/>
            <w:noWrap/>
            <w:hideMark/>
          </w:tcPr>
          <w:p w14:paraId="672CD164" w14:textId="77777777" w:rsidR="00FA026C" w:rsidRPr="00CA59CC" w:rsidRDefault="00FA026C" w:rsidP="007D484C">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CAPI notes</w:t>
            </w:r>
          </w:p>
        </w:tc>
      </w:tr>
      <w:tr w:rsidR="00E71272" w:rsidRPr="00CA59CC" w14:paraId="66C6173F" w14:textId="77777777" w:rsidTr="00CC231D">
        <w:trPr>
          <w:trHeight w:val="24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154C11BC" w14:textId="398DCD27" w:rsidR="00E71272" w:rsidRPr="00095958" w:rsidRDefault="00E71272" w:rsidP="00E71272">
            <w:pPr>
              <w:spacing w:after="0" w:line="240" w:lineRule="auto"/>
              <w:contextualSpacing/>
              <w:jc w:val="center"/>
              <w:rPr>
                <w:rFonts w:ascii="Arial" w:eastAsia="Times New Roman" w:hAnsi="Arial" w:cs="Arial"/>
                <w:sz w:val="20"/>
                <w:szCs w:val="20"/>
              </w:rPr>
            </w:pPr>
            <w:r w:rsidRPr="00095958">
              <w:rPr>
                <w:rFonts w:ascii="Calibri" w:hAnsi="Calibri" w:cs="Calibri"/>
                <w:color w:val="000000"/>
                <w:sz w:val="20"/>
                <w:szCs w:val="20"/>
              </w:rPr>
              <w:t>G6.01a</w:t>
            </w:r>
          </w:p>
        </w:tc>
        <w:tc>
          <w:tcPr>
            <w:tcW w:w="1667" w:type="pct"/>
            <w:tcBorders>
              <w:top w:val="single" w:sz="4" w:space="0" w:color="auto"/>
              <w:left w:val="nil"/>
              <w:bottom w:val="single" w:sz="4" w:space="0" w:color="auto"/>
              <w:right w:val="single" w:sz="4" w:space="0" w:color="auto"/>
            </w:tcBorders>
            <w:shd w:val="clear" w:color="auto" w:fill="auto"/>
            <w:noWrap/>
            <w:vAlign w:val="center"/>
          </w:tcPr>
          <w:p w14:paraId="2251170A" w14:textId="3BAEBCCD" w:rsidR="00E71272" w:rsidRPr="00CA59CC" w:rsidRDefault="00E71272" w:rsidP="00E71272">
            <w:pPr>
              <w:spacing w:after="0" w:line="240" w:lineRule="auto"/>
              <w:contextualSpacing/>
              <w:rPr>
                <w:rFonts w:ascii="Arial" w:eastAsia="Times New Roman" w:hAnsi="Arial" w:cs="Arial"/>
                <w:b/>
                <w:bCs/>
                <w:sz w:val="20"/>
                <w:szCs w:val="20"/>
              </w:rPr>
            </w:pPr>
            <w:bookmarkStart w:id="681" w:name="RANGE!B7"/>
            <w:r>
              <w:rPr>
                <w:rFonts w:ascii="Calibri" w:hAnsi="Calibri" w:cs="Calibri"/>
                <w:color w:val="000000"/>
                <w:sz w:val="20"/>
                <w:szCs w:val="20"/>
              </w:rPr>
              <w:t>How often do you go to the market to buy agricultural inputs?</w:t>
            </w:r>
            <w:bookmarkEnd w:id="681"/>
          </w:p>
        </w:tc>
        <w:tc>
          <w:tcPr>
            <w:tcW w:w="1711" w:type="pct"/>
            <w:tcBorders>
              <w:top w:val="single" w:sz="4" w:space="0" w:color="auto"/>
              <w:left w:val="nil"/>
              <w:bottom w:val="single" w:sz="4" w:space="0" w:color="auto"/>
              <w:right w:val="single" w:sz="4" w:space="0" w:color="auto"/>
            </w:tcBorders>
            <w:shd w:val="clear" w:color="auto" w:fill="auto"/>
            <w:noWrap/>
          </w:tcPr>
          <w:p w14:paraId="1BEDA7E3" w14:textId="178B0A6C" w:rsidR="00E71272" w:rsidRPr="00CA59CC" w:rsidRDefault="00CC231D" w:rsidP="00CC231D">
            <w:pPr>
              <w:tabs>
                <w:tab w:val="left" w:pos="1676"/>
                <w:tab w:val="left" w:pos="1723"/>
              </w:tabs>
              <w:spacing w:after="0" w:line="240" w:lineRule="auto"/>
              <w:contextualSpacing/>
              <w:rPr>
                <w:rFonts w:ascii="Arial" w:eastAsia="Times New Roman" w:hAnsi="Arial" w:cs="Arial"/>
                <w:b/>
                <w:bCs/>
                <w:sz w:val="20"/>
                <w:szCs w:val="20"/>
              </w:rPr>
            </w:pPr>
            <w:r>
              <w:rPr>
                <w:rFonts w:ascii="Arial" w:eastAsia="Times New Roman" w:hAnsi="Arial" w:cs="Arial"/>
                <w:b/>
                <w:bCs/>
                <w:sz w:val="20"/>
                <w:szCs w:val="20"/>
              </w:rPr>
              <w:t>USE CODE G6</w:t>
            </w:r>
          </w:p>
        </w:tc>
        <w:tc>
          <w:tcPr>
            <w:tcW w:w="956" w:type="pct"/>
            <w:tcBorders>
              <w:top w:val="single" w:sz="4" w:space="0" w:color="auto"/>
              <w:left w:val="nil"/>
              <w:bottom w:val="single" w:sz="4" w:space="0" w:color="auto"/>
              <w:right w:val="single" w:sz="4" w:space="0" w:color="auto"/>
            </w:tcBorders>
            <w:shd w:val="clear" w:color="auto" w:fill="auto"/>
            <w:noWrap/>
          </w:tcPr>
          <w:p w14:paraId="074E6D5C" w14:textId="77777777" w:rsidR="00E71272" w:rsidRPr="00CA59CC" w:rsidRDefault="00E71272" w:rsidP="00E71272">
            <w:pPr>
              <w:spacing w:after="0" w:line="240" w:lineRule="auto"/>
              <w:contextualSpacing/>
              <w:rPr>
                <w:rFonts w:ascii="Arial" w:eastAsia="Times New Roman" w:hAnsi="Arial" w:cs="Arial"/>
                <w:b/>
                <w:bCs/>
                <w:sz w:val="20"/>
                <w:szCs w:val="20"/>
              </w:rPr>
            </w:pPr>
          </w:p>
        </w:tc>
      </w:tr>
      <w:tr w:rsidR="00E71272" w:rsidRPr="00CA59CC" w14:paraId="12B3B65B" w14:textId="77777777" w:rsidTr="0072698B">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5A57D740" w14:textId="497F357B" w:rsidR="00E71272" w:rsidRPr="00095958" w:rsidRDefault="00E71272" w:rsidP="00E71272">
            <w:pPr>
              <w:spacing w:after="0" w:line="240" w:lineRule="auto"/>
              <w:contextualSpacing/>
              <w:jc w:val="center"/>
              <w:rPr>
                <w:rFonts w:ascii="Arial" w:eastAsia="Times New Roman" w:hAnsi="Arial" w:cs="Arial"/>
                <w:sz w:val="20"/>
                <w:szCs w:val="20"/>
              </w:rPr>
            </w:pPr>
            <w:r w:rsidRPr="00095958">
              <w:rPr>
                <w:rFonts w:ascii="Calibri" w:hAnsi="Calibri" w:cs="Calibri"/>
                <w:color w:val="000000"/>
                <w:sz w:val="20"/>
                <w:szCs w:val="20"/>
              </w:rPr>
              <w:t>G6.01b</w:t>
            </w:r>
          </w:p>
        </w:tc>
        <w:tc>
          <w:tcPr>
            <w:tcW w:w="1667" w:type="pct"/>
            <w:tcBorders>
              <w:top w:val="single" w:sz="4" w:space="0" w:color="auto"/>
              <w:left w:val="nil"/>
              <w:bottom w:val="single" w:sz="4" w:space="0" w:color="auto"/>
              <w:right w:val="single" w:sz="4" w:space="0" w:color="auto"/>
            </w:tcBorders>
            <w:shd w:val="clear" w:color="auto" w:fill="auto"/>
            <w:noWrap/>
            <w:vAlign w:val="center"/>
          </w:tcPr>
          <w:p w14:paraId="76E98E7C" w14:textId="1FFD0A41" w:rsidR="00E71272" w:rsidRPr="00CA59CC" w:rsidRDefault="00E71272" w:rsidP="00E71272">
            <w:pPr>
              <w:spacing w:after="0" w:line="240" w:lineRule="auto"/>
              <w:contextualSpacing/>
              <w:rPr>
                <w:rFonts w:ascii="Arial" w:eastAsia="Times New Roman" w:hAnsi="Arial" w:cs="Arial"/>
                <w:b/>
                <w:bCs/>
                <w:sz w:val="20"/>
                <w:szCs w:val="20"/>
              </w:rPr>
            </w:pPr>
            <w:r>
              <w:rPr>
                <w:rFonts w:ascii="Calibri" w:hAnsi="Calibri" w:cs="Calibri"/>
                <w:color w:val="000000"/>
                <w:sz w:val="20"/>
                <w:szCs w:val="20"/>
              </w:rPr>
              <w:t>How often do you go to the market for other purposes?</w:t>
            </w:r>
          </w:p>
        </w:tc>
        <w:tc>
          <w:tcPr>
            <w:tcW w:w="1711" w:type="pct"/>
            <w:tcBorders>
              <w:top w:val="single" w:sz="4" w:space="0" w:color="auto"/>
              <w:left w:val="nil"/>
              <w:bottom w:val="single" w:sz="4" w:space="0" w:color="auto"/>
              <w:right w:val="single" w:sz="4" w:space="0" w:color="auto"/>
            </w:tcBorders>
            <w:shd w:val="clear" w:color="auto" w:fill="auto"/>
            <w:noWrap/>
          </w:tcPr>
          <w:p w14:paraId="790C1BE3" w14:textId="49CE9057" w:rsidR="00E71272" w:rsidRPr="00CA59CC" w:rsidRDefault="00CC231D" w:rsidP="00E71272">
            <w:pPr>
              <w:spacing w:after="0" w:line="240" w:lineRule="auto"/>
              <w:contextualSpacing/>
              <w:rPr>
                <w:rFonts w:ascii="Arial" w:eastAsia="Times New Roman" w:hAnsi="Arial" w:cs="Arial"/>
                <w:b/>
                <w:bCs/>
                <w:sz w:val="20"/>
                <w:szCs w:val="20"/>
              </w:rPr>
            </w:pPr>
            <w:r>
              <w:rPr>
                <w:rFonts w:ascii="Arial" w:eastAsia="Times New Roman" w:hAnsi="Arial" w:cs="Arial"/>
                <w:b/>
                <w:bCs/>
                <w:sz w:val="20"/>
                <w:szCs w:val="20"/>
              </w:rPr>
              <w:t>USE CODE G6</w:t>
            </w:r>
          </w:p>
        </w:tc>
        <w:tc>
          <w:tcPr>
            <w:tcW w:w="956" w:type="pct"/>
            <w:tcBorders>
              <w:top w:val="single" w:sz="4" w:space="0" w:color="auto"/>
              <w:left w:val="nil"/>
              <w:bottom w:val="single" w:sz="4" w:space="0" w:color="auto"/>
              <w:right w:val="single" w:sz="4" w:space="0" w:color="auto"/>
            </w:tcBorders>
            <w:shd w:val="clear" w:color="auto" w:fill="auto"/>
            <w:noWrap/>
          </w:tcPr>
          <w:p w14:paraId="6096C295" w14:textId="77777777" w:rsidR="00E71272" w:rsidRPr="00CA59CC" w:rsidRDefault="00E71272" w:rsidP="00E71272">
            <w:pPr>
              <w:spacing w:after="0" w:line="240" w:lineRule="auto"/>
              <w:contextualSpacing/>
              <w:rPr>
                <w:rFonts w:ascii="Arial" w:eastAsia="Times New Roman" w:hAnsi="Arial" w:cs="Arial"/>
                <w:b/>
                <w:bCs/>
                <w:sz w:val="20"/>
                <w:szCs w:val="20"/>
              </w:rPr>
            </w:pPr>
          </w:p>
        </w:tc>
      </w:tr>
      <w:tr w:rsidR="00E71272" w:rsidRPr="00CA59CC" w14:paraId="4A13F40C" w14:textId="77777777" w:rsidTr="0072698B">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0C4AC3A3" w14:textId="5DAB90B5" w:rsidR="00E71272" w:rsidRPr="00095958" w:rsidRDefault="00E71272" w:rsidP="00E71272">
            <w:pPr>
              <w:spacing w:after="0" w:line="240" w:lineRule="auto"/>
              <w:contextualSpacing/>
              <w:jc w:val="center"/>
              <w:rPr>
                <w:rFonts w:ascii="Arial" w:eastAsia="Times New Roman" w:hAnsi="Arial" w:cs="Arial"/>
                <w:sz w:val="20"/>
                <w:szCs w:val="20"/>
              </w:rPr>
            </w:pPr>
            <w:r w:rsidRPr="00095958">
              <w:rPr>
                <w:rFonts w:ascii="Calibri" w:hAnsi="Calibri" w:cs="Calibri"/>
                <w:color w:val="000000"/>
                <w:sz w:val="20"/>
                <w:szCs w:val="20"/>
              </w:rPr>
              <w:t>G6.02</w:t>
            </w:r>
          </w:p>
        </w:tc>
        <w:tc>
          <w:tcPr>
            <w:tcW w:w="1667" w:type="pct"/>
            <w:tcBorders>
              <w:top w:val="single" w:sz="4" w:space="0" w:color="auto"/>
              <w:left w:val="nil"/>
              <w:bottom w:val="single" w:sz="4" w:space="0" w:color="auto"/>
              <w:right w:val="single" w:sz="4" w:space="0" w:color="auto"/>
            </w:tcBorders>
            <w:shd w:val="clear" w:color="auto" w:fill="auto"/>
            <w:noWrap/>
            <w:vAlign w:val="center"/>
          </w:tcPr>
          <w:p w14:paraId="2B400D1F" w14:textId="5B22B5F6" w:rsidR="00E71272" w:rsidRPr="00CA59CC" w:rsidRDefault="00E71272" w:rsidP="00E71272">
            <w:pPr>
              <w:spacing w:after="0" w:line="240" w:lineRule="auto"/>
              <w:contextualSpacing/>
              <w:rPr>
                <w:rFonts w:ascii="Arial" w:eastAsia="Times New Roman" w:hAnsi="Arial" w:cs="Arial"/>
                <w:b/>
                <w:bCs/>
                <w:sz w:val="20"/>
                <w:szCs w:val="20"/>
              </w:rPr>
            </w:pPr>
            <w:r>
              <w:rPr>
                <w:rFonts w:ascii="Calibri" w:hAnsi="Calibri" w:cs="Calibri"/>
                <w:color w:val="000000"/>
                <w:sz w:val="20"/>
                <w:szCs w:val="20"/>
              </w:rPr>
              <w:t>How often do you visit an urban center?</w:t>
            </w:r>
          </w:p>
        </w:tc>
        <w:tc>
          <w:tcPr>
            <w:tcW w:w="1711" w:type="pct"/>
            <w:tcBorders>
              <w:top w:val="single" w:sz="4" w:space="0" w:color="auto"/>
              <w:left w:val="nil"/>
              <w:bottom w:val="single" w:sz="4" w:space="0" w:color="auto"/>
              <w:right w:val="single" w:sz="4" w:space="0" w:color="auto"/>
            </w:tcBorders>
            <w:shd w:val="clear" w:color="auto" w:fill="auto"/>
            <w:noWrap/>
          </w:tcPr>
          <w:p w14:paraId="53442DFC" w14:textId="1E109174" w:rsidR="00E71272" w:rsidRPr="00CA59CC" w:rsidRDefault="00CC231D" w:rsidP="00E71272">
            <w:pPr>
              <w:spacing w:after="0" w:line="240" w:lineRule="auto"/>
              <w:contextualSpacing/>
              <w:rPr>
                <w:rFonts w:ascii="Arial" w:eastAsia="Times New Roman" w:hAnsi="Arial" w:cs="Arial"/>
                <w:b/>
                <w:bCs/>
                <w:sz w:val="20"/>
                <w:szCs w:val="20"/>
              </w:rPr>
            </w:pPr>
            <w:r>
              <w:rPr>
                <w:rFonts w:ascii="Arial" w:eastAsia="Times New Roman" w:hAnsi="Arial" w:cs="Arial"/>
                <w:b/>
                <w:bCs/>
                <w:sz w:val="20"/>
                <w:szCs w:val="20"/>
              </w:rPr>
              <w:t>USE CODE G6</w:t>
            </w:r>
          </w:p>
        </w:tc>
        <w:tc>
          <w:tcPr>
            <w:tcW w:w="956" w:type="pct"/>
            <w:tcBorders>
              <w:top w:val="single" w:sz="4" w:space="0" w:color="auto"/>
              <w:left w:val="nil"/>
              <w:bottom w:val="single" w:sz="4" w:space="0" w:color="auto"/>
              <w:right w:val="single" w:sz="4" w:space="0" w:color="auto"/>
            </w:tcBorders>
            <w:shd w:val="clear" w:color="auto" w:fill="auto"/>
            <w:noWrap/>
          </w:tcPr>
          <w:p w14:paraId="79A50093" w14:textId="77777777" w:rsidR="00E71272" w:rsidRPr="00CA59CC" w:rsidRDefault="00E71272" w:rsidP="00E71272">
            <w:pPr>
              <w:spacing w:after="0" w:line="240" w:lineRule="auto"/>
              <w:contextualSpacing/>
              <w:rPr>
                <w:rFonts w:ascii="Arial" w:eastAsia="Times New Roman" w:hAnsi="Arial" w:cs="Arial"/>
                <w:b/>
                <w:bCs/>
                <w:sz w:val="20"/>
                <w:szCs w:val="20"/>
              </w:rPr>
            </w:pPr>
          </w:p>
        </w:tc>
      </w:tr>
      <w:tr w:rsidR="00E71272" w:rsidRPr="00CA59CC" w14:paraId="764B1D4C" w14:textId="77777777" w:rsidTr="0072698B">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35AF270B" w14:textId="3EE6C690" w:rsidR="00E71272" w:rsidRPr="00095958" w:rsidRDefault="00E71272" w:rsidP="00E71272">
            <w:pPr>
              <w:spacing w:after="0" w:line="240" w:lineRule="auto"/>
              <w:contextualSpacing/>
              <w:jc w:val="center"/>
              <w:rPr>
                <w:rFonts w:ascii="Arial" w:eastAsia="Times New Roman" w:hAnsi="Arial" w:cs="Arial"/>
                <w:sz w:val="20"/>
                <w:szCs w:val="20"/>
              </w:rPr>
            </w:pPr>
            <w:r w:rsidRPr="00095958">
              <w:rPr>
                <w:rFonts w:ascii="Calibri" w:hAnsi="Calibri" w:cs="Calibri"/>
                <w:color w:val="000000"/>
                <w:sz w:val="20"/>
                <w:szCs w:val="20"/>
              </w:rPr>
              <w:t>G6.03</w:t>
            </w:r>
          </w:p>
        </w:tc>
        <w:tc>
          <w:tcPr>
            <w:tcW w:w="1667" w:type="pct"/>
            <w:tcBorders>
              <w:top w:val="single" w:sz="4" w:space="0" w:color="auto"/>
              <w:left w:val="nil"/>
              <w:bottom w:val="single" w:sz="4" w:space="0" w:color="auto"/>
              <w:right w:val="single" w:sz="4" w:space="0" w:color="auto"/>
            </w:tcBorders>
            <w:shd w:val="clear" w:color="auto" w:fill="auto"/>
            <w:noWrap/>
            <w:vAlign w:val="center"/>
          </w:tcPr>
          <w:p w14:paraId="1B79A345" w14:textId="35BA15E5" w:rsidR="00E71272" w:rsidRPr="00CA59CC" w:rsidRDefault="00E71272" w:rsidP="00E71272">
            <w:pPr>
              <w:spacing w:after="0" w:line="240" w:lineRule="auto"/>
              <w:contextualSpacing/>
              <w:rPr>
                <w:rFonts w:ascii="Arial" w:eastAsia="Times New Roman" w:hAnsi="Arial" w:cs="Arial"/>
                <w:b/>
                <w:bCs/>
                <w:sz w:val="20"/>
                <w:szCs w:val="20"/>
              </w:rPr>
            </w:pPr>
            <w:r>
              <w:rPr>
                <w:rFonts w:ascii="Calibri" w:hAnsi="Calibri" w:cs="Calibri"/>
                <w:color w:val="000000"/>
                <w:sz w:val="20"/>
                <w:szCs w:val="20"/>
              </w:rPr>
              <w:t xml:space="preserve">How often do you go to visit family or relatives?                                                                                     </w:t>
            </w:r>
          </w:p>
        </w:tc>
        <w:tc>
          <w:tcPr>
            <w:tcW w:w="1711" w:type="pct"/>
            <w:tcBorders>
              <w:top w:val="single" w:sz="4" w:space="0" w:color="auto"/>
              <w:left w:val="nil"/>
              <w:bottom w:val="single" w:sz="4" w:space="0" w:color="auto"/>
              <w:right w:val="single" w:sz="4" w:space="0" w:color="auto"/>
            </w:tcBorders>
            <w:shd w:val="clear" w:color="auto" w:fill="auto"/>
            <w:noWrap/>
          </w:tcPr>
          <w:p w14:paraId="2479527A" w14:textId="5BB5044A" w:rsidR="00E71272" w:rsidRPr="00CA59CC" w:rsidRDefault="00CC231D" w:rsidP="00E71272">
            <w:pPr>
              <w:spacing w:after="0" w:line="240" w:lineRule="auto"/>
              <w:contextualSpacing/>
              <w:rPr>
                <w:rFonts w:ascii="Arial" w:eastAsia="Times New Roman" w:hAnsi="Arial" w:cs="Arial"/>
                <w:b/>
                <w:bCs/>
                <w:sz w:val="20"/>
                <w:szCs w:val="20"/>
              </w:rPr>
            </w:pPr>
            <w:r>
              <w:rPr>
                <w:rFonts w:ascii="Arial" w:eastAsia="Times New Roman" w:hAnsi="Arial" w:cs="Arial"/>
                <w:b/>
                <w:bCs/>
                <w:sz w:val="20"/>
                <w:szCs w:val="20"/>
              </w:rPr>
              <w:t>USE CODE G6</w:t>
            </w:r>
          </w:p>
        </w:tc>
        <w:tc>
          <w:tcPr>
            <w:tcW w:w="956" w:type="pct"/>
            <w:tcBorders>
              <w:top w:val="single" w:sz="4" w:space="0" w:color="auto"/>
              <w:left w:val="nil"/>
              <w:bottom w:val="single" w:sz="4" w:space="0" w:color="auto"/>
              <w:right w:val="single" w:sz="4" w:space="0" w:color="auto"/>
            </w:tcBorders>
            <w:shd w:val="clear" w:color="auto" w:fill="auto"/>
            <w:noWrap/>
          </w:tcPr>
          <w:p w14:paraId="5D5DE5F0" w14:textId="77777777" w:rsidR="00E71272" w:rsidRPr="00CA59CC" w:rsidRDefault="00E71272" w:rsidP="00E71272">
            <w:pPr>
              <w:spacing w:after="0" w:line="240" w:lineRule="auto"/>
              <w:contextualSpacing/>
              <w:rPr>
                <w:rFonts w:ascii="Arial" w:eastAsia="Times New Roman" w:hAnsi="Arial" w:cs="Arial"/>
                <w:b/>
                <w:bCs/>
                <w:sz w:val="20"/>
                <w:szCs w:val="20"/>
              </w:rPr>
            </w:pPr>
          </w:p>
        </w:tc>
      </w:tr>
      <w:tr w:rsidR="00E71272" w:rsidRPr="00CA59CC" w14:paraId="3DC6685C" w14:textId="77777777" w:rsidTr="0072698B">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160BBBEA" w14:textId="37CC8922" w:rsidR="00E71272" w:rsidRPr="00095958" w:rsidRDefault="00E71272" w:rsidP="00E71272">
            <w:pPr>
              <w:spacing w:after="0" w:line="240" w:lineRule="auto"/>
              <w:contextualSpacing/>
              <w:jc w:val="center"/>
              <w:rPr>
                <w:rFonts w:ascii="Arial" w:eastAsia="Times New Roman" w:hAnsi="Arial" w:cs="Arial"/>
                <w:sz w:val="20"/>
                <w:szCs w:val="20"/>
              </w:rPr>
            </w:pPr>
            <w:r w:rsidRPr="00095958">
              <w:rPr>
                <w:rFonts w:ascii="Calibri" w:hAnsi="Calibri" w:cs="Calibri"/>
                <w:color w:val="000000"/>
                <w:sz w:val="20"/>
                <w:szCs w:val="20"/>
              </w:rPr>
              <w:t>G6.04</w:t>
            </w:r>
          </w:p>
        </w:tc>
        <w:tc>
          <w:tcPr>
            <w:tcW w:w="1667" w:type="pct"/>
            <w:tcBorders>
              <w:top w:val="single" w:sz="4" w:space="0" w:color="auto"/>
              <w:left w:val="nil"/>
              <w:bottom w:val="single" w:sz="4" w:space="0" w:color="auto"/>
              <w:right w:val="single" w:sz="4" w:space="0" w:color="auto"/>
            </w:tcBorders>
            <w:shd w:val="clear" w:color="auto" w:fill="auto"/>
            <w:noWrap/>
            <w:vAlign w:val="center"/>
          </w:tcPr>
          <w:p w14:paraId="5B34B1C2" w14:textId="57782912" w:rsidR="00E71272" w:rsidRPr="00CA59CC" w:rsidRDefault="00E71272" w:rsidP="00E71272">
            <w:pPr>
              <w:spacing w:after="0" w:line="240" w:lineRule="auto"/>
              <w:contextualSpacing/>
              <w:rPr>
                <w:rFonts w:ascii="Arial" w:eastAsia="Times New Roman" w:hAnsi="Arial" w:cs="Arial"/>
                <w:b/>
                <w:bCs/>
                <w:sz w:val="20"/>
                <w:szCs w:val="20"/>
              </w:rPr>
            </w:pPr>
            <w:r>
              <w:rPr>
                <w:rFonts w:ascii="Calibri" w:hAnsi="Calibri" w:cs="Calibri"/>
                <w:color w:val="000000"/>
                <w:sz w:val="20"/>
                <w:szCs w:val="20"/>
              </w:rPr>
              <w:t>How often do you go to visit a friend / neighbor’s house?</w:t>
            </w:r>
          </w:p>
        </w:tc>
        <w:tc>
          <w:tcPr>
            <w:tcW w:w="1711" w:type="pct"/>
            <w:tcBorders>
              <w:top w:val="single" w:sz="4" w:space="0" w:color="auto"/>
              <w:left w:val="nil"/>
              <w:bottom w:val="single" w:sz="4" w:space="0" w:color="auto"/>
              <w:right w:val="single" w:sz="4" w:space="0" w:color="auto"/>
            </w:tcBorders>
            <w:shd w:val="clear" w:color="auto" w:fill="auto"/>
            <w:noWrap/>
          </w:tcPr>
          <w:p w14:paraId="0F9450B2" w14:textId="06497669" w:rsidR="00E71272" w:rsidRPr="00CA59CC" w:rsidRDefault="00CC231D" w:rsidP="00E71272">
            <w:pPr>
              <w:spacing w:after="0" w:line="240" w:lineRule="auto"/>
              <w:contextualSpacing/>
              <w:rPr>
                <w:rFonts w:ascii="Arial" w:eastAsia="Times New Roman" w:hAnsi="Arial" w:cs="Arial"/>
                <w:b/>
                <w:bCs/>
                <w:sz w:val="20"/>
                <w:szCs w:val="20"/>
              </w:rPr>
            </w:pPr>
            <w:r>
              <w:rPr>
                <w:rFonts w:ascii="Arial" w:eastAsia="Times New Roman" w:hAnsi="Arial" w:cs="Arial"/>
                <w:b/>
                <w:bCs/>
                <w:sz w:val="20"/>
                <w:szCs w:val="20"/>
              </w:rPr>
              <w:t>USE CODE G6</w:t>
            </w:r>
          </w:p>
        </w:tc>
        <w:tc>
          <w:tcPr>
            <w:tcW w:w="956" w:type="pct"/>
            <w:tcBorders>
              <w:top w:val="single" w:sz="4" w:space="0" w:color="auto"/>
              <w:left w:val="nil"/>
              <w:bottom w:val="single" w:sz="4" w:space="0" w:color="auto"/>
              <w:right w:val="single" w:sz="4" w:space="0" w:color="auto"/>
            </w:tcBorders>
            <w:shd w:val="clear" w:color="auto" w:fill="auto"/>
            <w:noWrap/>
          </w:tcPr>
          <w:p w14:paraId="47E881BF" w14:textId="77777777" w:rsidR="00E71272" w:rsidRPr="00CA59CC" w:rsidRDefault="00E71272" w:rsidP="00E71272">
            <w:pPr>
              <w:spacing w:after="0" w:line="240" w:lineRule="auto"/>
              <w:contextualSpacing/>
              <w:rPr>
                <w:rFonts w:ascii="Arial" w:eastAsia="Times New Roman" w:hAnsi="Arial" w:cs="Arial"/>
                <w:b/>
                <w:bCs/>
                <w:sz w:val="20"/>
                <w:szCs w:val="20"/>
              </w:rPr>
            </w:pPr>
          </w:p>
        </w:tc>
      </w:tr>
      <w:tr w:rsidR="00E71272" w:rsidRPr="00CA59CC" w14:paraId="1501CD84" w14:textId="77777777" w:rsidTr="0072698B">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69ACE9D1" w14:textId="60A3F682" w:rsidR="00E71272" w:rsidRPr="00095958" w:rsidRDefault="00E71272" w:rsidP="00E71272">
            <w:pPr>
              <w:spacing w:after="0" w:line="240" w:lineRule="auto"/>
              <w:contextualSpacing/>
              <w:jc w:val="center"/>
              <w:rPr>
                <w:rFonts w:ascii="Arial" w:eastAsia="Times New Roman" w:hAnsi="Arial" w:cs="Arial"/>
                <w:sz w:val="20"/>
                <w:szCs w:val="20"/>
              </w:rPr>
            </w:pPr>
            <w:r w:rsidRPr="00095958">
              <w:rPr>
                <w:rFonts w:ascii="Calibri" w:hAnsi="Calibri" w:cs="Calibri"/>
                <w:color w:val="000000"/>
                <w:sz w:val="20"/>
                <w:szCs w:val="20"/>
              </w:rPr>
              <w:t>G6.05</w:t>
            </w:r>
          </w:p>
        </w:tc>
        <w:tc>
          <w:tcPr>
            <w:tcW w:w="1667" w:type="pct"/>
            <w:tcBorders>
              <w:top w:val="single" w:sz="4" w:space="0" w:color="auto"/>
              <w:left w:val="nil"/>
              <w:bottom w:val="single" w:sz="4" w:space="0" w:color="auto"/>
              <w:right w:val="single" w:sz="4" w:space="0" w:color="auto"/>
            </w:tcBorders>
            <w:shd w:val="clear" w:color="auto" w:fill="auto"/>
            <w:noWrap/>
            <w:vAlign w:val="center"/>
          </w:tcPr>
          <w:p w14:paraId="2992F389" w14:textId="3FA96567" w:rsidR="00E71272" w:rsidRPr="00CA59CC" w:rsidRDefault="00E71272" w:rsidP="00E71272">
            <w:pPr>
              <w:spacing w:after="0" w:line="240" w:lineRule="auto"/>
              <w:contextualSpacing/>
              <w:rPr>
                <w:rFonts w:ascii="Arial" w:eastAsia="Times New Roman" w:hAnsi="Arial" w:cs="Arial"/>
                <w:b/>
                <w:bCs/>
                <w:sz w:val="20"/>
                <w:szCs w:val="20"/>
              </w:rPr>
            </w:pPr>
            <w:r>
              <w:rPr>
                <w:rFonts w:ascii="Calibri" w:hAnsi="Calibri" w:cs="Calibri"/>
                <w:color w:val="000000"/>
                <w:sz w:val="20"/>
                <w:szCs w:val="20"/>
              </w:rPr>
              <w:t>In the past 12 months, how often do you go to the hospital / clinic / doctor (seek health service)?</w:t>
            </w:r>
          </w:p>
        </w:tc>
        <w:tc>
          <w:tcPr>
            <w:tcW w:w="1711" w:type="pct"/>
            <w:tcBorders>
              <w:top w:val="single" w:sz="4" w:space="0" w:color="auto"/>
              <w:left w:val="nil"/>
              <w:bottom w:val="single" w:sz="4" w:space="0" w:color="auto"/>
              <w:right w:val="single" w:sz="4" w:space="0" w:color="auto"/>
            </w:tcBorders>
            <w:shd w:val="clear" w:color="auto" w:fill="auto"/>
            <w:noWrap/>
          </w:tcPr>
          <w:p w14:paraId="059584DF" w14:textId="4D430CED" w:rsidR="00E71272" w:rsidRPr="00CA59CC" w:rsidRDefault="00CC231D" w:rsidP="00E71272">
            <w:pPr>
              <w:spacing w:after="0" w:line="240" w:lineRule="auto"/>
              <w:contextualSpacing/>
              <w:rPr>
                <w:rFonts w:ascii="Arial" w:eastAsia="Times New Roman" w:hAnsi="Arial" w:cs="Arial"/>
                <w:b/>
                <w:bCs/>
                <w:sz w:val="20"/>
                <w:szCs w:val="20"/>
              </w:rPr>
            </w:pPr>
            <w:r>
              <w:rPr>
                <w:rFonts w:ascii="Arial" w:eastAsia="Times New Roman" w:hAnsi="Arial" w:cs="Arial"/>
                <w:b/>
                <w:bCs/>
                <w:sz w:val="20"/>
                <w:szCs w:val="20"/>
              </w:rPr>
              <w:t>USE CODE G6</w:t>
            </w:r>
          </w:p>
        </w:tc>
        <w:tc>
          <w:tcPr>
            <w:tcW w:w="956" w:type="pct"/>
            <w:tcBorders>
              <w:top w:val="single" w:sz="4" w:space="0" w:color="auto"/>
              <w:left w:val="nil"/>
              <w:bottom w:val="single" w:sz="4" w:space="0" w:color="auto"/>
              <w:right w:val="single" w:sz="4" w:space="0" w:color="auto"/>
            </w:tcBorders>
            <w:shd w:val="clear" w:color="auto" w:fill="auto"/>
            <w:noWrap/>
          </w:tcPr>
          <w:p w14:paraId="54171808" w14:textId="77777777" w:rsidR="00E71272" w:rsidRPr="00CA59CC" w:rsidRDefault="00E71272" w:rsidP="00E71272">
            <w:pPr>
              <w:spacing w:after="0" w:line="240" w:lineRule="auto"/>
              <w:contextualSpacing/>
              <w:rPr>
                <w:rFonts w:ascii="Arial" w:eastAsia="Times New Roman" w:hAnsi="Arial" w:cs="Arial"/>
                <w:b/>
                <w:bCs/>
                <w:sz w:val="20"/>
                <w:szCs w:val="20"/>
              </w:rPr>
            </w:pPr>
          </w:p>
        </w:tc>
      </w:tr>
      <w:tr w:rsidR="00E71272" w:rsidRPr="00CA59CC" w14:paraId="367F631B" w14:textId="77777777" w:rsidTr="0072698B">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2F5A15DB" w14:textId="6A6F45B8" w:rsidR="00E71272" w:rsidRPr="00095958" w:rsidRDefault="00E71272" w:rsidP="00E71272">
            <w:pPr>
              <w:spacing w:after="0" w:line="240" w:lineRule="auto"/>
              <w:contextualSpacing/>
              <w:jc w:val="center"/>
              <w:rPr>
                <w:rFonts w:ascii="Arial" w:eastAsia="Times New Roman" w:hAnsi="Arial" w:cs="Arial"/>
                <w:sz w:val="20"/>
                <w:szCs w:val="20"/>
              </w:rPr>
            </w:pPr>
            <w:r w:rsidRPr="00095958">
              <w:rPr>
                <w:rFonts w:ascii="Calibri" w:hAnsi="Calibri" w:cs="Calibri"/>
                <w:color w:val="000000"/>
                <w:sz w:val="20"/>
                <w:szCs w:val="20"/>
              </w:rPr>
              <w:t>G6.06</w:t>
            </w:r>
          </w:p>
        </w:tc>
        <w:tc>
          <w:tcPr>
            <w:tcW w:w="1667" w:type="pct"/>
            <w:tcBorders>
              <w:top w:val="single" w:sz="4" w:space="0" w:color="auto"/>
              <w:left w:val="nil"/>
              <w:bottom w:val="single" w:sz="4" w:space="0" w:color="auto"/>
              <w:right w:val="single" w:sz="4" w:space="0" w:color="auto"/>
            </w:tcBorders>
            <w:shd w:val="clear" w:color="auto" w:fill="auto"/>
            <w:noWrap/>
            <w:vAlign w:val="center"/>
          </w:tcPr>
          <w:p w14:paraId="2E054A00" w14:textId="517401A0" w:rsidR="00E71272" w:rsidRPr="00CA59CC" w:rsidRDefault="00E71272" w:rsidP="00E71272">
            <w:pPr>
              <w:spacing w:after="0" w:line="240" w:lineRule="auto"/>
              <w:contextualSpacing/>
              <w:rPr>
                <w:rFonts w:ascii="Arial" w:eastAsia="Times New Roman" w:hAnsi="Arial" w:cs="Arial"/>
                <w:b/>
                <w:bCs/>
                <w:sz w:val="20"/>
                <w:szCs w:val="20"/>
              </w:rPr>
            </w:pPr>
            <w:r>
              <w:rPr>
                <w:rFonts w:ascii="Calibri" w:hAnsi="Calibri" w:cs="Calibri"/>
                <w:color w:val="000000"/>
                <w:sz w:val="20"/>
                <w:szCs w:val="20"/>
              </w:rPr>
              <w:t>How often do you go to religious meetings meetings/church/temple/mosque?</w:t>
            </w:r>
          </w:p>
        </w:tc>
        <w:tc>
          <w:tcPr>
            <w:tcW w:w="1711" w:type="pct"/>
            <w:tcBorders>
              <w:top w:val="single" w:sz="4" w:space="0" w:color="auto"/>
              <w:left w:val="nil"/>
              <w:bottom w:val="single" w:sz="4" w:space="0" w:color="auto"/>
              <w:right w:val="single" w:sz="4" w:space="0" w:color="auto"/>
            </w:tcBorders>
            <w:shd w:val="clear" w:color="auto" w:fill="auto"/>
            <w:noWrap/>
          </w:tcPr>
          <w:p w14:paraId="1BF4BADE" w14:textId="02B475E6" w:rsidR="00E71272" w:rsidRPr="00CA59CC" w:rsidRDefault="00CC231D" w:rsidP="00E71272">
            <w:pPr>
              <w:spacing w:after="0" w:line="240" w:lineRule="auto"/>
              <w:contextualSpacing/>
              <w:rPr>
                <w:rFonts w:ascii="Arial" w:eastAsia="Times New Roman" w:hAnsi="Arial" w:cs="Arial"/>
                <w:b/>
                <w:bCs/>
                <w:sz w:val="20"/>
                <w:szCs w:val="20"/>
              </w:rPr>
            </w:pPr>
            <w:r>
              <w:rPr>
                <w:rFonts w:ascii="Arial" w:eastAsia="Times New Roman" w:hAnsi="Arial" w:cs="Arial"/>
                <w:b/>
                <w:bCs/>
                <w:sz w:val="20"/>
                <w:szCs w:val="20"/>
              </w:rPr>
              <w:t>USE CODE G6</w:t>
            </w:r>
          </w:p>
        </w:tc>
        <w:tc>
          <w:tcPr>
            <w:tcW w:w="956" w:type="pct"/>
            <w:tcBorders>
              <w:top w:val="single" w:sz="4" w:space="0" w:color="auto"/>
              <w:left w:val="nil"/>
              <w:bottom w:val="single" w:sz="4" w:space="0" w:color="auto"/>
              <w:right w:val="single" w:sz="4" w:space="0" w:color="auto"/>
            </w:tcBorders>
            <w:shd w:val="clear" w:color="auto" w:fill="auto"/>
            <w:noWrap/>
          </w:tcPr>
          <w:p w14:paraId="16B19A76" w14:textId="77777777" w:rsidR="00E71272" w:rsidRPr="00CA59CC" w:rsidRDefault="00E71272" w:rsidP="00E71272">
            <w:pPr>
              <w:spacing w:after="0" w:line="240" w:lineRule="auto"/>
              <w:contextualSpacing/>
              <w:rPr>
                <w:rFonts w:ascii="Arial" w:eastAsia="Times New Roman" w:hAnsi="Arial" w:cs="Arial"/>
                <w:b/>
                <w:bCs/>
                <w:sz w:val="20"/>
                <w:szCs w:val="20"/>
              </w:rPr>
            </w:pPr>
          </w:p>
        </w:tc>
      </w:tr>
      <w:tr w:rsidR="00E71272" w:rsidRPr="00CA59CC" w14:paraId="6E6095EB" w14:textId="77777777" w:rsidTr="0072698B">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47631F97" w14:textId="072D60E0" w:rsidR="00E71272" w:rsidRPr="00095958" w:rsidRDefault="00E71272" w:rsidP="00E71272">
            <w:pPr>
              <w:spacing w:after="0" w:line="240" w:lineRule="auto"/>
              <w:contextualSpacing/>
              <w:jc w:val="center"/>
              <w:rPr>
                <w:rFonts w:ascii="Arial" w:eastAsia="Times New Roman" w:hAnsi="Arial" w:cs="Arial"/>
                <w:sz w:val="20"/>
                <w:szCs w:val="20"/>
              </w:rPr>
            </w:pPr>
            <w:r w:rsidRPr="00095958">
              <w:rPr>
                <w:rFonts w:ascii="Calibri" w:hAnsi="Calibri" w:cs="Calibri"/>
                <w:color w:val="000000"/>
                <w:sz w:val="20"/>
                <w:szCs w:val="20"/>
              </w:rPr>
              <w:t>G6.07</w:t>
            </w:r>
          </w:p>
        </w:tc>
        <w:tc>
          <w:tcPr>
            <w:tcW w:w="1667" w:type="pct"/>
            <w:tcBorders>
              <w:top w:val="single" w:sz="4" w:space="0" w:color="auto"/>
              <w:left w:val="nil"/>
              <w:bottom w:val="single" w:sz="4" w:space="0" w:color="auto"/>
              <w:right w:val="single" w:sz="4" w:space="0" w:color="auto"/>
            </w:tcBorders>
            <w:shd w:val="clear" w:color="auto" w:fill="auto"/>
            <w:noWrap/>
            <w:vAlign w:val="center"/>
          </w:tcPr>
          <w:p w14:paraId="40BFB407" w14:textId="382BE643" w:rsidR="00E71272" w:rsidRPr="00CA59CC" w:rsidRDefault="00E71272" w:rsidP="00E71272">
            <w:pPr>
              <w:spacing w:after="0" w:line="240" w:lineRule="auto"/>
              <w:contextualSpacing/>
              <w:rPr>
                <w:rFonts w:ascii="Arial" w:eastAsia="Times New Roman" w:hAnsi="Arial" w:cs="Arial"/>
                <w:b/>
                <w:bCs/>
                <w:sz w:val="20"/>
                <w:szCs w:val="20"/>
              </w:rPr>
            </w:pPr>
            <w:r>
              <w:rPr>
                <w:rFonts w:ascii="Calibri" w:hAnsi="Calibri" w:cs="Calibri"/>
                <w:color w:val="000000"/>
                <w:sz w:val="20"/>
                <w:szCs w:val="20"/>
              </w:rPr>
              <w:t>How often do you go to a public village gathering / community meeting / training for NGO or programs?</w:t>
            </w:r>
          </w:p>
        </w:tc>
        <w:tc>
          <w:tcPr>
            <w:tcW w:w="1711" w:type="pct"/>
            <w:tcBorders>
              <w:top w:val="single" w:sz="4" w:space="0" w:color="auto"/>
              <w:left w:val="nil"/>
              <w:bottom w:val="single" w:sz="4" w:space="0" w:color="auto"/>
              <w:right w:val="single" w:sz="4" w:space="0" w:color="auto"/>
            </w:tcBorders>
            <w:shd w:val="clear" w:color="auto" w:fill="auto"/>
            <w:noWrap/>
          </w:tcPr>
          <w:p w14:paraId="156A5806" w14:textId="5E5BB53A" w:rsidR="00E71272" w:rsidRPr="00CA59CC" w:rsidRDefault="00CC231D" w:rsidP="00E71272">
            <w:pPr>
              <w:spacing w:after="0" w:line="240" w:lineRule="auto"/>
              <w:contextualSpacing/>
              <w:rPr>
                <w:rFonts w:ascii="Arial" w:eastAsia="Times New Roman" w:hAnsi="Arial" w:cs="Arial"/>
                <w:b/>
                <w:bCs/>
                <w:sz w:val="20"/>
                <w:szCs w:val="20"/>
              </w:rPr>
            </w:pPr>
            <w:r>
              <w:rPr>
                <w:rFonts w:ascii="Arial" w:eastAsia="Times New Roman" w:hAnsi="Arial" w:cs="Arial"/>
                <w:b/>
                <w:bCs/>
                <w:sz w:val="20"/>
                <w:szCs w:val="20"/>
              </w:rPr>
              <w:t>USE CODE G6</w:t>
            </w:r>
          </w:p>
        </w:tc>
        <w:tc>
          <w:tcPr>
            <w:tcW w:w="956" w:type="pct"/>
            <w:tcBorders>
              <w:top w:val="single" w:sz="4" w:space="0" w:color="auto"/>
              <w:left w:val="nil"/>
              <w:bottom w:val="single" w:sz="4" w:space="0" w:color="auto"/>
              <w:right w:val="single" w:sz="4" w:space="0" w:color="auto"/>
            </w:tcBorders>
            <w:shd w:val="clear" w:color="auto" w:fill="auto"/>
            <w:noWrap/>
          </w:tcPr>
          <w:p w14:paraId="2BBF8BBD" w14:textId="77777777" w:rsidR="00E71272" w:rsidRPr="00CA59CC" w:rsidRDefault="00E71272" w:rsidP="00E71272">
            <w:pPr>
              <w:spacing w:after="0" w:line="240" w:lineRule="auto"/>
              <w:contextualSpacing/>
              <w:rPr>
                <w:rFonts w:ascii="Arial" w:eastAsia="Times New Roman" w:hAnsi="Arial" w:cs="Arial"/>
                <w:b/>
                <w:bCs/>
                <w:sz w:val="20"/>
                <w:szCs w:val="20"/>
              </w:rPr>
            </w:pPr>
          </w:p>
        </w:tc>
      </w:tr>
      <w:tr w:rsidR="00CC231D" w:rsidRPr="00CA59CC" w14:paraId="0CB2398B" w14:textId="77777777" w:rsidTr="0072698B">
        <w:trPr>
          <w:trHeight w:val="182"/>
          <w:tblHeader/>
        </w:trPr>
        <w:tc>
          <w:tcPr>
            <w:tcW w:w="666" w:type="pct"/>
            <w:tcBorders>
              <w:top w:val="single" w:sz="4" w:space="0" w:color="auto"/>
              <w:left w:val="single" w:sz="4" w:space="0" w:color="auto"/>
              <w:bottom w:val="single" w:sz="4" w:space="0" w:color="auto"/>
              <w:right w:val="single" w:sz="4" w:space="0" w:color="auto"/>
            </w:tcBorders>
            <w:shd w:val="clear" w:color="auto" w:fill="auto"/>
            <w:noWrap/>
          </w:tcPr>
          <w:p w14:paraId="288AFDC7" w14:textId="77777777" w:rsidR="00CC231D" w:rsidRDefault="00CC231D" w:rsidP="00E71272">
            <w:pPr>
              <w:spacing w:after="0" w:line="240" w:lineRule="auto"/>
              <w:contextualSpacing/>
              <w:jc w:val="center"/>
              <w:rPr>
                <w:rFonts w:ascii="Calibri" w:hAnsi="Calibri" w:cs="Calibri"/>
                <w:b/>
                <w:bCs/>
                <w:color w:val="000000"/>
                <w:sz w:val="20"/>
                <w:szCs w:val="20"/>
              </w:rPr>
            </w:pPr>
          </w:p>
        </w:tc>
        <w:tc>
          <w:tcPr>
            <w:tcW w:w="1667" w:type="pct"/>
            <w:tcBorders>
              <w:top w:val="single" w:sz="4" w:space="0" w:color="auto"/>
              <w:left w:val="nil"/>
              <w:bottom w:val="single" w:sz="4" w:space="0" w:color="auto"/>
              <w:right w:val="single" w:sz="4" w:space="0" w:color="auto"/>
            </w:tcBorders>
            <w:shd w:val="clear" w:color="auto" w:fill="auto"/>
            <w:noWrap/>
            <w:vAlign w:val="center"/>
          </w:tcPr>
          <w:p w14:paraId="6BCC9C40" w14:textId="7055DE22" w:rsidR="00095958" w:rsidRPr="00095958" w:rsidRDefault="00095958" w:rsidP="00095958">
            <w:pPr>
              <w:spacing w:after="0" w:line="240" w:lineRule="auto"/>
              <w:contextualSpacing/>
              <w:rPr>
                <w:rFonts w:ascii="Calibri" w:hAnsi="Calibri" w:cs="Calibri"/>
                <w:b/>
                <w:bCs/>
                <w:color w:val="000000"/>
                <w:sz w:val="20"/>
                <w:szCs w:val="20"/>
              </w:rPr>
            </w:pPr>
            <w:r w:rsidRPr="00095958">
              <w:rPr>
                <w:rFonts w:ascii="Calibri" w:hAnsi="Calibri" w:cs="Calibri"/>
                <w:b/>
                <w:bCs/>
                <w:color w:val="000000"/>
                <w:sz w:val="20"/>
                <w:szCs w:val="20"/>
              </w:rPr>
              <w:t>CODE G6</w:t>
            </w:r>
          </w:p>
          <w:p w14:paraId="10CEE6CA" w14:textId="24F1D031" w:rsidR="00095958" w:rsidRPr="00095958" w:rsidRDefault="00095958" w:rsidP="00095958">
            <w:pPr>
              <w:spacing w:after="0" w:line="240" w:lineRule="auto"/>
              <w:contextualSpacing/>
              <w:rPr>
                <w:rFonts w:ascii="Calibri" w:hAnsi="Calibri" w:cs="Calibri"/>
                <w:color w:val="000000"/>
                <w:sz w:val="20"/>
                <w:szCs w:val="20"/>
              </w:rPr>
            </w:pPr>
            <w:r w:rsidRPr="00095958">
              <w:rPr>
                <w:rFonts w:ascii="Calibri" w:hAnsi="Calibri" w:cs="Calibri"/>
                <w:color w:val="000000"/>
                <w:sz w:val="20"/>
                <w:szCs w:val="20"/>
              </w:rPr>
              <w:t>1. Everyday</w:t>
            </w:r>
          </w:p>
          <w:p w14:paraId="6C788103" w14:textId="77777777" w:rsidR="00095958" w:rsidRPr="00095958" w:rsidRDefault="00095958" w:rsidP="00095958">
            <w:pPr>
              <w:spacing w:after="0" w:line="240" w:lineRule="auto"/>
              <w:contextualSpacing/>
              <w:rPr>
                <w:rFonts w:ascii="Calibri" w:hAnsi="Calibri" w:cs="Calibri"/>
                <w:color w:val="000000"/>
                <w:sz w:val="20"/>
                <w:szCs w:val="20"/>
              </w:rPr>
            </w:pPr>
            <w:r w:rsidRPr="00095958">
              <w:rPr>
                <w:rFonts w:ascii="Calibri" w:hAnsi="Calibri" w:cs="Calibri"/>
                <w:color w:val="000000"/>
                <w:sz w:val="20"/>
                <w:szCs w:val="20"/>
              </w:rPr>
              <w:t>2. Every week at least once</w:t>
            </w:r>
          </w:p>
          <w:p w14:paraId="65FA41AE" w14:textId="77777777" w:rsidR="00095958" w:rsidRPr="00095958" w:rsidRDefault="00095958" w:rsidP="00095958">
            <w:pPr>
              <w:spacing w:after="0" w:line="240" w:lineRule="auto"/>
              <w:contextualSpacing/>
              <w:rPr>
                <w:rFonts w:ascii="Calibri" w:hAnsi="Calibri" w:cs="Calibri"/>
                <w:color w:val="000000"/>
                <w:sz w:val="20"/>
                <w:szCs w:val="20"/>
              </w:rPr>
            </w:pPr>
            <w:r w:rsidRPr="00095958">
              <w:rPr>
                <w:rFonts w:ascii="Calibri" w:hAnsi="Calibri" w:cs="Calibri"/>
                <w:color w:val="000000"/>
                <w:sz w:val="20"/>
                <w:szCs w:val="20"/>
              </w:rPr>
              <w:t>3. Every 2 weeks at least once</w:t>
            </w:r>
          </w:p>
          <w:p w14:paraId="4CB69823" w14:textId="77777777" w:rsidR="00095958" w:rsidRPr="00095958" w:rsidRDefault="00095958" w:rsidP="00095958">
            <w:pPr>
              <w:spacing w:after="0" w:line="240" w:lineRule="auto"/>
              <w:contextualSpacing/>
              <w:rPr>
                <w:rFonts w:ascii="Calibri" w:hAnsi="Calibri" w:cs="Calibri"/>
                <w:color w:val="000000"/>
                <w:sz w:val="20"/>
                <w:szCs w:val="20"/>
              </w:rPr>
            </w:pPr>
            <w:r w:rsidRPr="00095958">
              <w:rPr>
                <w:rFonts w:ascii="Calibri" w:hAnsi="Calibri" w:cs="Calibri"/>
                <w:color w:val="000000"/>
                <w:sz w:val="20"/>
                <w:szCs w:val="20"/>
              </w:rPr>
              <w:t>4. Every month at least once</w:t>
            </w:r>
          </w:p>
          <w:p w14:paraId="13F74E16" w14:textId="77777777" w:rsidR="00095958" w:rsidRPr="00095958" w:rsidRDefault="00095958" w:rsidP="00095958">
            <w:pPr>
              <w:spacing w:after="0" w:line="240" w:lineRule="auto"/>
              <w:contextualSpacing/>
              <w:rPr>
                <w:rFonts w:ascii="Calibri" w:hAnsi="Calibri" w:cs="Calibri"/>
                <w:color w:val="000000"/>
                <w:sz w:val="20"/>
                <w:szCs w:val="20"/>
              </w:rPr>
            </w:pPr>
            <w:r w:rsidRPr="00095958">
              <w:rPr>
                <w:rFonts w:ascii="Calibri" w:hAnsi="Calibri" w:cs="Calibri"/>
                <w:color w:val="000000"/>
                <w:sz w:val="20"/>
                <w:szCs w:val="20"/>
              </w:rPr>
              <w:t>5. Less than once a month</w:t>
            </w:r>
          </w:p>
          <w:p w14:paraId="77368505" w14:textId="117B4D87" w:rsidR="00CC231D" w:rsidRDefault="00095958" w:rsidP="00095958">
            <w:pPr>
              <w:spacing w:after="0" w:line="240" w:lineRule="auto"/>
              <w:contextualSpacing/>
              <w:rPr>
                <w:rFonts w:ascii="Calibri" w:hAnsi="Calibri" w:cs="Calibri"/>
                <w:color w:val="000000"/>
                <w:sz w:val="20"/>
                <w:szCs w:val="20"/>
              </w:rPr>
            </w:pPr>
            <w:r w:rsidRPr="00095958">
              <w:rPr>
                <w:rFonts w:ascii="Calibri" w:hAnsi="Calibri" w:cs="Calibri"/>
                <w:color w:val="000000"/>
                <w:sz w:val="20"/>
                <w:szCs w:val="20"/>
              </w:rPr>
              <w:t>6. Never"</w:t>
            </w:r>
          </w:p>
        </w:tc>
        <w:tc>
          <w:tcPr>
            <w:tcW w:w="1711" w:type="pct"/>
            <w:tcBorders>
              <w:top w:val="single" w:sz="4" w:space="0" w:color="auto"/>
              <w:left w:val="nil"/>
              <w:bottom w:val="single" w:sz="4" w:space="0" w:color="auto"/>
              <w:right w:val="single" w:sz="4" w:space="0" w:color="auto"/>
            </w:tcBorders>
            <w:shd w:val="clear" w:color="auto" w:fill="auto"/>
            <w:noWrap/>
          </w:tcPr>
          <w:p w14:paraId="019A06D5" w14:textId="77777777" w:rsidR="00CC231D" w:rsidRDefault="00CC231D" w:rsidP="00E71272">
            <w:pPr>
              <w:spacing w:after="0" w:line="240" w:lineRule="auto"/>
              <w:contextualSpacing/>
              <w:rPr>
                <w:rFonts w:ascii="Arial" w:eastAsia="Times New Roman" w:hAnsi="Arial" w:cs="Arial"/>
                <w:b/>
                <w:bCs/>
                <w:sz w:val="20"/>
                <w:szCs w:val="20"/>
              </w:rPr>
            </w:pPr>
          </w:p>
        </w:tc>
        <w:tc>
          <w:tcPr>
            <w:tcW w:w="956" w:type="pct"/>
            <w:tcBorders>
              <w:top w:val="single" w:sz="4" w:space="0" w:color="auto"/>
              <w:left w:val="nil"/>
              <w:bottom w:val="single" w:sz="4" w:space="0" w:color="auto"/>
              <w:right w:val="single" w:sz="4" w:space="0" w:color="auto"/>
            </w:tcBorders>
            <w:shd w:val="clear" w:color="auto" w:fill="auto"/>
            <w:noWrap/>
          </w:tcPr>
          <w:p w14:paraId="0D04D028" w14:textId="77777777" w:rsidR="00CC231D" w:rsidRPr="00CA59CC" w:rsidRDefault="00CC231D" w:rsidP="00E71272">
            <w:pPr>
              <w:spacing w:after="0" w:line="240" w:lineRule="auto"/>
              <w:contextualSpacing/>
              <w:rPr>
                <w:rFonts w:ascii="Arial" w:eastAsia="Times New Roman" w:hAnsi="Arial" w:cs="Arial"/>
                <w:b/>
                <w:bCs/>
                <w:sz w:val="20"/>
                <w:szCs w:val="20"/>
              </w:rPr>
            </w:pPr>
          </w:p>
        </w:tc>
      </w:tr>
    </w:tbl>
    <w:p w14:paraId="60C14846" w14:textId="77777777" w:rsidR="00FA026C" w:rsidRPr="00857A23" w:rsidRDefault="00FA026C" w:rsidP="00857A23">
      <w:pPr>
        <w:rPr>
          <w:rFonts w:ascii="Arial" w:hAnsi="Arial" w:cs="Arial"/>
        </w:rPr>
      </w:pPr>
    </w:p>
    <w:p w14:paraId="2221A151" w14:textId="2E01EC86" w:rsidR="00013B55" w:rsidRDefault="00013B55" w:rsidP="000E6744">
      <w:pPr>
        <w:spacing w:after="0" w:line="240" w:lineRule="auto"/>
        <w:contextualSpacing/>
        <w:rPr>
          <w:rFonts w:ascii="Arial" w:hAnsi="Arial" w:cs="Arial"/>
          <w:b/>
          <w:bCs/>
        </w:rPr>
      </w:pPr>
    </w:p>
    <w:p w14:paraId="277FE49C" w14:textId="77777777" w:rsidR="005749F3" w:rsidRDefault="005749F3" w:rsidP="000E6744">
      <w:pPr>
        <w:spacing w:after="0" w:line="240" w:lineRule="auto"/>
        <w:contextualSpacing/>
        <w:rPr>
          <w:rFonts w:ascii="Arial" w:hAnsi="Arial" w:cs="Arial"/>
          <w:b/>
          <w:bCs/>
        </w:rPr>
      </w:pPr>
    </w:p>
    <w:p w14:paraId="61BD939B" w14:textId="77777777" w:rsidR="005749F3" w:rsidRDefault="005749F3" w:rsidP="000E6744">
      <w:pPr>
        <w:spacing w:after="0" w:line="240" w:lineRule="auto"/>
        <w:contextualSpacing/>
        <w:rPr>
          <w:rFonts w:ascii="Arial" w:hAnsi="Arial" w:cs="Arial"/>
          <w:b/>
          <w:bCs/>
        </w:rPr>
      </w:pPr>
    </w:p>
    <w:p w14:paraId="35E38BAE" w14:textId="77777777" w:rsidR="005749F3" w:rsidRDefault="005749F3" w:rsidP="000E6744">
      <w:pPr>
        <w:spacing w:after="0" w:line="240" w:lineRule="auto"/>
        <w:contextualSpacing/>
        <w:rPr>
          <w:rFonts w:ascii="Arial" w:hAnsi="Arial" w:cs="Arial"/>
          <w:b/>
          <w:bCs/>
        </w:rPr>
      </w:pPr>
    </w:p>
    <w:p w14:paraId="4049502C" w14:textId="77777777" w:rsidR="005749F3" w:rsidRDefault="005749F3" w:rsidP="000E6744">
      <w:pPr>
        <w:spacing w:after="0" w:line="240" w:lineRule="auto"/>
        <w:contextualSpacing/>
        <w:rPr>
          <w:rFonts w:ascii="Arial" w:hAnsi="Arial" w:cs="Arial"/>
          <w:b/>
          <w:bCs/>
        </w:rPr>
      </w:pPr>
    </w:p>
    <w:p w14:paraId="1E2C471E" w14:textId="77777777" w:rsidR="005749F3" w:rsidRDefault="005749F3" w:rsidP="000E6744">
      <w:pPr>
        <w:spacing w:after="0" w:line="240" w:lineRule="auto"/>
        <w:contextualSpacing/>
        <w:rPr>
          <w:rFonts w:ascii="Arial" w:hAnsi="Arial" w:cs="Arial"/>
          <w:b/>
          <w:bCs/>
        </w:rPr>
      </w:pPr>
    </w:p>
    <w:p w14:paraId="5CBDA674" w14:textId="77777777" w:rsidR="005749F3" w:rsidRDefault="005749F3" w:rsidP="000E6744">
      <w:pPr>
        <w:spacing w:after="0" w:line="240" w:lineRule="auto"/>
        <w:contextualSpacing/>
        <w:rPr>
          <w:rFonts w:ascii="Arial" w:hAnsi="Arial" w:cs="Arial"/>
          <w:b/>
          <w:bCs/>
        </w:rPr>
      </w:pPr>
    </w:p>
    <w:p w14:paraId="21B2A4DB" w14:textId="77777777" w:rsidR="005749F3" w:rsidRDefault="005749F3" w:rsidP="000E6744">
      <w:pPr>
        <w:spacing w:after="0" w:line="240" w:lineRule="auto"/>
        <w:contextualSpacing/>
        <w:rPr>
          <w:rFonts w:ascii="Arial" w:hAnsi="Arial" w:cs="Arial"/>
          <w:b/>
          <w:bCs/>
        </w:rPr>
      </w:pPr>
    </w:p>
    <w:p w14:paraId="73BA1CC3" w14:textId="77777777" w:rsidR="005749F3" w:rsidRDefault="005749F3" w:rsidP="000E6744">
      <w:pPr>
        <w:spacing w:after="0" w:line="240" w:lineRule="auto"/>
        <w:contextualSpacing/>
        <w:rPr>
          <w:rFonts w:ascii="Arial" w:hAnsi="Arial" w:cs="Arial"/>
          <w:b/>
          <w:bCs/>
        </w:rPr>
      </w:pPr>
    </w:p>
    <w:p w14:paraId="6453F800" w14:textId="77777777" w:rsidR="005749F3" w:rsidRDefault="005749F3" w:rsidP="000E6744">
      <w:pPr>
        <w:spacing w:after="0" w:line="240" w:lineRule="auto"/>
        <w:contextualSpacing/>
        <w:rPr>
          <w:rFonts w:ascii="Arial" w:hAnsi="Arial" w:cs="Arial"/>
          <w:b/>
          <w:bCs/>
        </w:rPr>
      </w:pPr>
    </w:p>
    <w:p w14:paraId="27F03EC8" w14:textId="77777777" w:rsidR="005749F3" w:rsidRDefault="005749F3" w:rsidP="000E6744">
      <w:pPr>
        <w:spacing w:after="0" w:line="240" w:lineRule="auto"/>
        <w:contextualSpacing/>
        <w:rPr>
          <w:rFonts w:ascii="Arial" w:hAnsi="Arial" w:cs="Arial"/>
          <w:b/>
          <w:bCs/>
        </w:rPr>
      </w:pPr>
    </w:p>
    <w:p w14:paraId="4D3B9499" w14:textId="77777777" w:rsidR="005749F3" w:rsidRDefault="005749F3" w:rsidP="000E6744">
      <w:pPr>
        <w:spacing w:after="0" w:line="240" w:lineRule="auto"/>
        <w:contextualSpacing/>
        <w:rPr>
          <w:rFonts w:ascii="Arial" w:hAnsi="Arial" w:cs="Arial"/>
          <w:b/>
          <w:bCs/>
        </w:rPr>
      </w:pPr>
    </w:p>
    <w:p w14:paraId="75AB9C02" w14:textId="77777777" w:rsidR="004767B7" w:rsidRDefault="004767B7" w:rsidP="00766B18">
      <w:pPr>
        <w:spacing w:after="0" w:line="240" w:lineRule="auto"/>
        <w:rPr>
          <w:rFonts w:ascii="Calibri" w:eastAsia="Times New Roman" w:hAnsi="Calibri" w:cs="Calibri"/>
          <w:b/>
          <w:bCs/>
          <w:color w:val="000000"/>
          <w:kern w:val="0"/>
          <w:sz w:val="22"/>
          <w:szCs w:val="22"/>
          <w14:ligatures w14:val="none"/>
        </w:rPr>
        <w:sectPr w:rsidR="004767B7" w:rsidSect="004767B7">
          <w:type w:val="continuous"/>
          <w:pgSz w:w="15840" w:h="12240" w:orient="landscape"/>
          <w:pgMar w:top="1440" w:right="1440" w:bottom="1440" w:left="1440" w:header="720" w:footer="720" w:gutter="0"/>
          <w:cols w:space="720"/>
          <w:docGrid w:linePitch="360"/>
        </w:sectPr>
      </w:pPr>
      <w:bookmarkStart w:id="682" w:name="_Hlk200724074"/>
    </w:p>
    <w:tbl>
      <w:tblPr>
        <w:tblW w:w="20840" w:type="dxa"/>
        <w:tblLook w:val="04A0" w:firstRow="1" w:lastRow="0" w:firstColumn="1" w:lastColumn="0" w:noHBand="0" w:noVBand="1"/>
      </w:tblPr>
      <w:tblGrid>
        <w:gridCol w:w="9151"/>
        <w:gridCol w:w="259"/>
        <w:gridCol w:w="259"/>
        <w:gridCol w:w="259"/>
        <w:gridCol w:w="622"/>
        <w:gridCol w:w="610"/>
        <w:gridCol w:w="1460"/>
        <w:gridCol w:w="68"/>
        <w:gridCol w:w="236"/>
        <w:gridCol w:w="552"/>
        <w:gridCol w:w="356"/>
        <w:gridCol w:w="396"/>
        <w:gridCol w:w="516"/>
        <w:gridCol w:w="796"/>
        <w:gridCol w:w="1156"/>
        <w:gridCol w:w="310"/>
        <w:gridCol w:w="1476"/>
        <w:gridCol w:w="956"/>
        <w:gridCol w:w="1396"/>
        <w:gridCol w:w="6"/>
      </w:tblGrid>
      <w:tr w:rsidR="00766B18" w:rsidRPr="00766B18" w14:paraId="3AEFF204" w14:textId="77777777" w:rsidTr="00050EC7">
        <w:trPr>
          <w:gridAfter w:val="1"/>
          <w:wAfter w:w="6" w:type="dxa"/>
          <w:trHeight w:val="288"/>
        </w:trPr>
        <w:tc>
          <w:tcPr>
            <w:tcW w:w="9928" w:type="dxa"/>
            <w:gridSpan w:val="4"/>
            <w:tcBorders>
              <w:top w:val="nil"/>
              <w:left w:val="nil"/>
              <w:bottom w:val="nil"/>
              <w:right w:val="nil"/>
            </w:tcBorders>
            <w:shd w:val="clear" w:color="auto" w:fill="auto"/>
            <w:noWrap/>
            <w:vAlign w:val="bottom"/>
            <w:hideMark/>
          </w:tcPr>
          <w:p w14:paraId="780F6C62" w14:textId="7A66968A" w:rsidR="00766B18" w:rsidRPr="00766B18" w:rsidRDefault="00766B18" w:rsidP="00766B18">
            <w:pPr>
              <w:spacing w:after="0" w:line="240" w:lineRule="auto"/>
              <w:rPr>
                <w:rFonts w:ascii="Calibri" w:eastAsia="Times New Roman" w:hAnsi="Calibri" w:cs="Calibri"/>
                <w:b/>
                <w:bCs/>
                <w:color w:val="000000"/>
                <w:kern w:val="0"/>
                <w:sz w:val="22"/>
                <w:szCs w:val="22"/>
                <w14:ligatures w14:val="none"/>
              </w:rPr>
            </w:pPr>
            <w:r w:rsidRPr="00766B18">
              <w:rPr>
                <w:rFonts w:ascii="Calibri" w:eastAsia="Times New Roman" w:hAnsi="Calibri" w:cs="Calibri"/>
                <w:b/>
                <w:bCs/>
                <w:color w:val="000000"/>
                <w:kern w:val="0"/>
                <w:sz w:val="22"/>
                <w:szCs w:val="22"/>
                <w14:ligatures w14:val="none"/>
              </w:rPr>
              <w:lastRenderedPageBreak/>
              <w:t>SECTION BP: BARGAINING POWER</w:t>
            </w:r>
            <w:r>
              <w:rPr>
                <w:rFonts w:ascii="Calibri" w:eastAsia="Times New Roman" w:hAnsi="Calibri" w:cs="Calibri"/>
                <w:b/>
                <w:bCs/>
                <w:color w:val="000000"/>
                <w:kern w:val="0"/>
                <w:sz w:val="22"/>
                <w:szCs w:val="22"/>
                <w14:ligatures w14:val="none"/>
              </w:rPr>
              <w:t xml:space="preserve"> </w:t>
            </w:r>
            <w:bookmarkEnd w:id="682"/>
          </w:p>
        </w:tc>
        <w:tc>
          <w:tcPr>
            <w:tcW w:w="1232" w:type="dxa"/>
            <w:gridSpan w:val="2"/>
            <w:tcBorders>
              <w:top w:val="nil"/>
              <w:left w:val="nil"/>
              <w:bottom w:val="nil"/>
              <w:right w:val="nil"/>
            </w:tcBorders>
            <w:shd w:val="clear" w:color="auto" w:fill="auto"/>
            <w:noWrap/>
            <w:vAlign w:val="bottom"/>
            <w:hideMark/>
          </w:tcPr>
          <w:p w14:paraId="02BDD58E" w14:textId="77777777" w:rsidR="00766B18" w:rsidRPr="00766B18" w:rsidRDefault="00766B18" w:rsidP="00766B18">
            <w:pPr>
              <w:spacing w:after="0" w:line="240" w:lineRule="auto"/>
              <w:rPr>
                <w:rFonts w:ascii="Calibri" w:eastAsia="Times New Roman" w:hAnsi="Calibri" w:cs="Calibri"/>
                <w:b/>
                <w:bCs/>
                <w:color w:val="000000"/>
                <w:kern w:val="0"/>
                <w:sz w:val="22"/>
                <w:szCs w:val="22"/>
                <w14:ligatures w14:val="none"/>
              </w:rPr>
            </w:pPr>
          </w:p>
        </w:tc>
        <w:tc>
          <w:tcPr>
            <w:tcW w:w="1460" w:type="dxa"/>
            <w:tcBorders>
              <w:top w:val="nil"/>
              <w:left w:val="nil"/>
              <w:bottom w:val="nil"/>
              <w:right w:val="nil"/>
            </w:tcBorders>
            <w:shd w:val="clear" w:color="auto" w:fill="auto"/>
            <w:noWrap/>
            <w:vAlign w:val="bottom"/>
            <w:hideMark/>
          </w:tcPr>
          <w:p w14:paraId="47B65611"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856" w:type="dxa"/>
            <w:gridSpan w:val="3"/>
            <w:tcBorders>
              <w:top w:val="nil"/>
              <w:left w:val="nil"/>
              <w:bottom w:val="nil"/>
              <w:right w:val="nil"/>
            </w:tcBorders>
            <w:shd w:val="clear" w:color="auto" w:fill="auto"/>
            <w:noWrap/>
            <w:vAlign w:val="bottom"/>
            <w:hideMark/>
          </w:tcPr>
          <w:p w14:paraId="3910ADD5"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356" w:type="dxa"/>
            <w:tcBorders>
              <w:top w:val="nil"/>
              <w:left w:val="nil"/>
              <w:bottom w:val="nil"/>
              <w:right w:val="nil"/>
            </w:tcBorders>
            <w:shd w:val="clear" w:color="auto" w:fill="auto"/>
            <w:noWrap/>
            <w:vAlign w:val="bottom"/>
            <w:hideMark/>
          </w:tcPr>
          <w:p w14:paraId="4FE9A530"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396" w:type="dxa"/>
            <w:tcBorders>
              <w:top w:val="nil"/>
              <w:left w:val="nil"/>
              <w:bottom w:val="nil"/>
              <w:right w:val="nil"/>
            </w:tcBorders>
            <w:shd w:val="clear" w:color="auto" w:fill="auto"/>
            <w:noWrap/>
            <w:vAlign w:val="bottom"/>
            <w:hideMark/>
          </w:tcPr>
          <w:p w14:paraId="5172EFFD"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516" w:type="dxa"/>
            <w:tcBorders>
              <w:top w:val="nil"/>
              <w:left w:val="nil"/>
              <w:bottom w:val="nil"/>
              <w:right w:val="nil"/>
            </w:tcBorders>
            <w:shd w:val="clear" w:color="auto" w:fill="auto"/>
            <w:noWrap/>
            <w:vAlign w:val="bottom"/>
            <w:hideMark/>
          </w:tcPr>
          <w:p w14:paraId="416D96AD"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796" w:type="dxa"/>
            <w:tcBorders>
              <w:top w:val="nil"/>
              <w:left w:val="nil"/>
              <w:bottom w:val="nil"/>
              <w:right w:val="nil"/>
            </w:tcBorders>
            <w:shd w:val="clear" w:color="auto" w:fill="auto"/>
            <w:noWrap/>
            <w:vAlign w:val="bottom"/>
            <w:hideMark/>
          </w:tcPr>
          <w:p w14:paraId="243A358E"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1156" w:type="dxa"/>
            <w:tcBorders>
              <w:top w:val="nil"/>
              <w:left w:val="nil"/>
              <w:bottom w:val="nil"/>
              <w:right w:val="nil"/>
            </w:tcBorders>
            <w:shd w:val="clear" w:color="auto" w:fill="auto"/>
            <w:noWrap/>
            <w:vAlign w:val="bottom"/>
            <w:hideMark/>
          </w:tcPr>
          <w:p w14:paraId="68253FBB"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310" w:type="dxa"/>
            <w:tcBorders>
              <w:top w:val="nil"/>
              <w:left w:val="nil"/>
              <w:bottom w:val="nil"/>
              <w:right w:val="nil"/>
            </w:tcBorders>
            <w:shd w:val="clear" w:color="auto" w:fill="auto"/>
            <w:noWrap/>
            <w:vAlign w:val="bottom"/>
            <w:hideMark/>
          </w:tcPr>
          <w:p w14:paraId="780ADD25"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1476" w:type="dxa"/>
            <w:tcBorders>
              <w:top w:val="nil"/>
              <w:left w:val="nil"/>
              <w:bottom w:val="nil"/>
              <w:right w:val="nil"/>
            </w:tcBorders>
            <w:shd w:val="clear" w:color="auto" w:fill="auto"/>
            <w:noWrap/>
            <w:vAlign w:val="bottom"/>
            <w:hideMark/>
          </w:tcPr>
          <w:p w14:paraId="53D2CA14"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589F41FF"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1396" w:type="dxa"/>
            <w:tcBorders>
              <w:top w:val="nil"/>
              <w:left w:val="nil"/>
              <w:bottom w:val="nil"/>
              <w:right w:val="nil"/>
            </w:tcBorders>
            <w:shd w:val="clear" w:color="auto" w:fill="auto"/>
            <w:noWrap/>
            <w:vAlign w:val="bottom"/>
            <w:hideMark/>
          </w:tcPr>
          <w:p w14:paraId="70B3C094"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r>
      <w:tr w:rsidR="00211C4A" w:rsidRPr="00766B18" w14:paraId="0FC0E598" w14:textId="77777777" w:rsidTr="00050EC7">
        <w:trPr>
          <w:gridAfter w:val="1"/>
          <w:wAfter w:w="6" w:type="dxa"/>
          <w:trHeight w:val="288"/>
        </w:trPr>
        <w:tc>
          <w:tcPr>
            <w:tcW w:w="9151" w:type="dxa"/>
            <w:tcBorders>
              <w:top w:val="nil"/>
              <w:left w:val="nil"/>
              <w:bottom w:val="nil"/>
              <w:right w:val="nil"/>
            </w:tcBorders>
            <w:shd w:val="clear" w:color="auto" w:fill="auto"/>
            <w:noWrap/>
            <w:vAlign w:val="bottom"/>
            <w:hideMark/>
          </w:tcPr>
          <w:p w14:paraId="22244DDC"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259" w:type="dxa"/>
            <w:tcBorders>
              <w:top w:val="nil"/>
              <w:left w:val="nil"/>
              <w:bottom w:val="nil"/>
              <w:right w:val="nil"/>
            </w:tcBorders>
            <w:shd w:val="clear" w:color="auto" w:fill="auto"/>
            <w:noWrap/>
            <w:vAlign w:val="bottom"/>
            <w:hideMark/>
          </w:tcPr>
          <w:p w14:paraId="65CBB28F"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259" w:type="dxa"/>
            <w:tcBorders>
              <w:top w:val="nil"/>
              <w:left w:val="nil"/>
              <w:bottom w:val="nil"/>
              <w:right w:val="nil"/>
            </w:tcBorders>
            <w:shd w:val="clear" w:color="auto" w:fill="auto"/>
            <w:noWrap/>
            <w:vAlign w:val="bottom"/>
            <w:hideMark/>
          </w:tcPr>
          <w:p w14:paraId="528DF648"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259" w:type="dxa"/>
            <w:tcBorders>
              <w:top w:val="nil"/>
              <w:left w:val="nil"/>
              <w:bottom w:val="nil"/>
              <w:right w:val="nil"/>
            </w:tcBorders>
            <w:shd w:val="clear" w:color="auto" w:fill="auto"/>
            <w:noWrap/>
            <w:vAlign w:val="bottom"/>
            <w:hideMark/>
          </w:tcPr>
          <w:p w14:paraId="2B2E1C4C"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1232" w:type="dxa"/>
            <w:gridSpan w:val="2"/>
            <w:tcBorders>
              <w:top w:val="nil"/>
              <w:left w:val="nil"/>
              <w:bottom w:val="nil"/>
              <w:right w:val="nil"/>
            </w:tcBorders>
            <w:shd w:val="clear" w:color="auto" w:fill="auto"/>
            <w:noWrap/>
            <w:vAlign w:val="bottom"/>
            <w:hideMark/>
          </w:tcPr>
          <w:p w14:paraId="230057EB"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5F3990B6"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856" w:type="dxa"/>
            <w:gridSpan w:val="3"/>
            <w:tcBorders>
              <w:top w:val="nil"/>
              <w:left w:val="nil"/>
              <w:bottom w:val="nil"/>
              <w:right w:val="nil"/>
            </w:tcBorders>
            <w:shd w:val="clear" w:color="auto" w:fill="auto"/>
            <w:noWrap/>
            <w:vAlign w:val="bottom"/>
            <w:hideMark/>
          </w:tcPr>
          <w:p w14:paraId="3E7174C1"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356" w:type="dxa"/>
            <w:tcBorders>
              <w:top w:val="nil"/>
              <w:left w:val="nil"/>
              <w:bottom w:val="nil"/>
              <w:right w:val="nil"/>
            </w:tcBorders>
            <w:shd w:val="clear" w:color="auto" w:fill="auto"/>
            <w:noWrap/>
            <w:vAlign w:val="bottom"/>
            <w:hideMark/>
          </w:tcPr>
          <w:p w14:paraId="2198D367"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396" w:type="dxa"/>
            <w:tcBorders>
              <w:top w:val="nil"/>
              <w:left w:val="nil"/>
              <w:bottom w:val="nil"/>
              <w:right w:val="nil"/>
            </w:tcBorders>
            <w:shd w:val="clear" w:color="auto" w:fill="auto"/>
            <w:noWrap/>
            <w:vAlign w:val="bottom"/>
            <w:hideMark/>
          </w:tcPr>
          <w:p w14:paraId="7EF2CE3C"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516" w:type="dxa"/>
            <w:tcBorders>
              <w:top w:val="nil"/>
              <w:left w:val="nil"/>
              <w:bottom w:val="nil"/>
              <w:right w:val="nil"/>
            </w:tcBorders>
            <w:shd w:val="clear" w:color="auto" w:fill="auto"/>
            <w:noWrap/>
            <w:vAlign w:val="bottom"/>
            <w:hideMark/>
          </w:tcPr>
          <w:p w14:paraId="43DEE05D"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796" w:type="dxa"/>
            <w:tcBorders>
              <w:top w:val="nil"/>
              <w:left w:val="nil"/>
              <w:bottom w:val="nil"/>
              <w:right w:val="nil"/>
            </w:tcBorders>
            <w:shd w:val="clear" w:color="auto" w:fill="auto"/>
            <w:noWrap/>
            <w:vAlign w:val="bottom"/>
            <w:hideMark/>
          </w:tcPr>
          <w:p w14:paraId="58522055"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1156" w:type="dxa"/>
            <w:tcBorders>
              <w:top w:val="nil"/>
              <w:left w:val="nil"/>
              <w:bottom w:val="nil"/>
              <w:right w:val="nil"/>
            </w:tcBorders>
            <w:shd w:val="clear" w:color="auto" w:fill="auto"/>
            <w:noWrap/>
            <w:vAlign w:val="bottom"/>
            <w:hideMark/>
          </w:tcPr>
          <w:p w14:paraId="61AF40D5"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310" w:type="dxa"/>
            <w:tcBorders>
              <w:top w:val="nil"/>
              <w:left w:val="nil"/>
              <w:bottom w:val="nil"/>
              <w:right w:val="nil"/>
            </w:tcBorders>
            <w:shd w:val="clear" w:color="auto" w:fill="auto"/>
            <w:noWrap/>
            <w:vAlign w:val="bottom"/>
            <w:hideMark/>
          </w:tcPr>
          <w:p w14:paraId="1B57110F"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1476" w:type="dxa"/>
            <w:tcBorders>
              <w:top w:val="nil"/>
              <w:left w:val="nil"/>
              <w:bottom w:val="nil"/>
              <w:right w:val="nil"/>
            </w:tcBorders>
            <w:shd w:val="clear" w:color="auto" w:fill="auto"/>
            <w:noWrap/>
            <w:vAlign w:val="bottom"/>
            <w:hideMark/>
          </w:tcPr>
          <w:p w14:paraId="76363294"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183F5892"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1396" w:type="dxa"/>
            <w:tcBorders>
              <w:top w:val="nil"/>
              <w:left w:val="nil"/>
              <w:bottom w:val="nil"/>
              <w:right w:val="nil"/>
            </w:tcBorders>
            <w:shd w:val="clear" w:color="auto" w:fill="auto"/>
            <w:noWrap/>
            <w:vAlign w:val="bottom"/>
            <w:hideMark/>
          </w:tcPr>
          <w:p w14:paraId="513595CE"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r>
      <w:tr w:rsidR="00766B18" w:rsidRPr="00766B18" w14:paraId="5BC2F352" w14:textId="77777777" w:rsidTr="00050EC7">
        <w:trPr>
          <w:trHeight w:val="681"/>
        </w:trPr>
        <w:tc>
          <w:tcPr>
            <w:tcW w:w="20840" w:type="dxa"/>
            <w:gridSpan w:val="20"/>
            <w:tcBorders>
              <w:top w:val="nil"/>
              <w:left w:val="nil"/>
              <w:bottom w:val="nil"/>
              <w:right w:val="nil"/>
            </w:tcBorders>
            <w:shd w:val="clear" w:color="auto" w:fill="auto"/>
            <w:vAlign w:val="center"/>
            <w:hideMark/>
          </w:tcPr>
          <w:p w14:paraId="5AFBE37B" w14:textId="77777777" w:rsidR="00050EC7" w:rsidRDefault="00766B18" w:rsidP="00766B18">
            <w:pPr>
              <w:spacing w:after="0" w:line="240" w:lineRule="auto"/>
              <w:rPr>
                <w:rFonts w:ascii="Calibri" w:eastAsia="Times New Roman" w:hAnsi="Calibri" w:cs="Calibri"/>
                <w:color w:val="000000"/>
                <w:kern w:val="0"/>
                <w:sz w:val="22"/>
                <w:szCs w:val="22"/>
                <w14:ligatures w14:val="none"/>
              </w:rPr>
            </w:pPr>
            <w:r w:rsidRPr="00766B18">
              <w:rPr>
                <w:rFonts w:ascii="Calibri" w:eastAsia="Times New Roman" w:hAnsi="Calibri" w:cs="Calibri"/>
                <w:b/>
                <w:bCs/>
                <w:kern w:val="0"/>
                <w:sz w:val="22"/>
                <w:szCs w:val="22"/>
                <w14:ligatures w14:val="none"/>
              </w:rPr>
              <w:t>BP2375</w:t>
            </w:r>
            <w:r w:rsidRPr="00766B18">
              <w:rPr>
                <w:rFonts w:ascii="Calibri" w:eastAsia="Times New Roman" w:hAnsi="Calibri" w:cs="Calibri"/>
                <w:kern w:val="0"/>
                <w:sz w:val="22"/>
                <w:szCs w:val="22"/>
                <w14:ligatures w14:val="none"/>
              </w:rPr>
              <w:t xml:space="preserve">. </w:t>
            </w:r>
            <w:r w:rsidRPr="00766B18">
              <w:rPr>
                <w:rFonts w:ascii="Calibri" w:eastAsia="Times New Roman" w:hAnsi="Calibri" w:cs="Calibri"/>
                <w:color w:val="000000"/>
                <w:kern w:val="0"/>
                <w:sz w:val="22"/>
                <w:szCs w:val="22"/>
                <w14:ligatures w14:val="none"/>
              </w:rPr>
              <w:t xml:space="preserve">Please imagine the following situation as it is a real situation: </w:t>
            </w:r>
          </w:p>
          <w:p w14:paraId="41A6C241" w14:textId="3560BB3D" w:rsidR="00766B18" w:rsidRDefault="00766B18" w:rsidP="00766B18">
            <w:pPr>
              <w:spacing w:after="0" w:line="240" w:lineRule="auto"/>
              <w:rPr>
                <w:rFonts w:ascii="Calibri" w:eastAsia="Times New Roman" w:hAnsi="Calibri" w:cs="Calibri"/>
                <w:color w:val="000000"/>
                <w:kern w:val="0"/>
                <w:sz w:val="22"/>
                <w:szCs w:val="22"/>
                <w14:ligatures w14:val="none"/>
              </w:rPr>
            </w:pPr>
            <w:r w:rsidRPr="00766B18">
              <w:rPr>
                <w:rFonts w:ascii="Calibri" w:eastAsia="Times New Roman" w:hAnsi="Calibri" w:cs="Calibri"/>
                <w:color w:val="000000"/>
                <w:kern w:val="0"/>
                <w:sz w:val="22"/>
                <w:szCs w:val="22"/>
                <w14:ligatures w14:val="none"/>
              </w:rPr>
              <w:t xml:space="preserve">You can choose between a payment of 2,375 Birr to </w:t>
            </w:r>
            <w:proofErr w:type="gramStart"/>
            <w:r w:rsidRPr="00766B18">
              <w:rPr>
                <w:rFonts w:ascii="Calibri" w:eastAsia="Times New Roman" w:hAnsi="Calibri" w:cs="Calibri"/>
                <w:color w:val="000000"/>
                <w:kern w:val="0"/>
                <w:sz w:val="22"/>
                <w:szCs w:val="22"/>
                <w14:ligatures w14:val="none"/>
              </w:rPr>
              <w:t>you ,</w:t>
            </w:r>
            <w:proofErr w:type="gramEnd"/>
            <w:r w:rsidRPr="00766B18">
              <w:rPr>
                <w:rFonts w:ascii="Calibri" w:eastAsia="Times New Roman" w:hAnsi="Calibri" w:cs="Calibri"/>
                <w:color w:val="000000"/>
                <w:kern w:val="0"/>
                <w:sz w:val="22"/>
                <w:szCs w:val="22"/>
                <w14:ligatures w14:val="none"/>
              </w:rPr>
              <w:t xml:space="preserve"> OR, 4,000 paid to your spouse. </w:t>
            </w:r>
          </w:p>
          <w:p w14:paraId="76349EF4" w14:textId="5A246796" w:rsidR="00766B18" w:rsidRPr="00766B18" w:rsidRDefault="00766B18" w:rsidP="00766B18">
            <w:pPr>
              <w:spacing w:after="0" w:line="240" w:lineRule="auto"/>
              <w:rPr>
                <w:rFonts w:ascii="Calibri" w:eastAsia="Times New Roman" w:hAnsi="Calibri" w:cs="Calibri"/>
                <w:color w:val="000000"/>
                <w:kern w:val="0"/>
                <w:sz w:val="22"/>
                <w:szCs w:val="22"/>
                <w14:ligatures w14:val="none"/>
              </w:rPr>
            </w:pPr>
            <w:r w:rsidRPr="00766B18">
              <w:rPr>
                <w:rFonts w:ascii="Calibri" w:eastAsia="Times New Roman" w:hAnsi="Calibri" w:cs="Calibri"/>
                <w:color w:val="000000"/>
                <w:kern w:val="0"/>
                <w:sz w:val="22"/>
                <w:szCs w:val="22"/>
                <w14:ligatures w14:val="none"/>
              </w:rPr>
              <w:t>What would you prefer:</w:t>
            </w:r>
          </w:p>
        </w:tc>
      </w:tr>
      <w:tr w:rsidR="00E4595A" w:rsidRPr="00766B18" w14:paraId="308F07A1" w14:textId="77777777" w:rsidTr="00050EC7">
        <w:trPr>
          <w:gridAfter w:val="1"/>
          <w:wAfter w:w="6" w:type="dxa"/>
          <w:trHeight w:val="288"/>
        </w:trPr>
        <w:tc>
          <w:tcPr>
            <w:tcW w:w="9669" w:type="dxa"/>
            <w:gridSpan w:val="3"/>
            <w:tcBorders>
              <w:top w:val="nil"/>
              <w:left w:val="nil"/>
              <w:bottom w:val="nil"/>
              <w:right w:val="nil"/>
            </w:tcBorders>
            <w:shd w:val="clear" w:color="auto" w:fill="auto"/>
            <w:noWrap/>
            <w:vAlign w:val="center"/>
            <w:hideMark/>
          </w:tcPr>
          <w:p w14:paraId="60FD7438" w14:textId="77777777" w:rsidR="00766B18" w:rsidRPr="00766B18" w:rsidRDefault="00766B18" w:rsidP="00766B18">
            <w:pPr>
              <w:spacing w:after="0" w:line="240" w:lineRule="auto"/>
              <w:rPr>
                <w:rFonts w:ascii="Calibri" w:eastAsia="Times New Roman" w:hAnsi="Calibri" w:cs="Calibri"/>
                <w:color w:val="000000"/>
                <w:kern w:val="0"/>
                <w:sz w:val="22"/>
                <w:szCs w:val="22"/>
                <w14:ligatures w14:val="none"/>
              </w:rPr>
            </w:pPr>
            <w:r w:rsidRPr="00766B18">
              <w:rPr>
                <w:rFonts w:ascii="Calibri" w:eastAsia="Times New Roman" w:hAnsi="Calibri" w:cs="Calibri"/>
                <w:color w:val="000000"/>
                <w:kern w:val="0"/>
                <w:sz w:val="22"/>
                <w:szCs w:val="22"/>
                <w14:ligatures w14:val="none"/>
              </w:rPr>
              <w:t>Which would you prefer?</w:t>
            </w:r>
          </w:p>
        </w:tc>
        <w:tc>
          <w:tcPr>
            <w:tcW w:w="259" w:type="dxa"/>
            <w:tcBorders>
              <w:top w:val="nil"/>
              <w:left w:val="nil"/>
              <w:bottom w:val="nil"/>
              <w:right w:val="nil"/>
            </w:tcBorders>
            <w:shd w:val="clear" w:color="auto" w:fill="auto"/>
            <w:noWrap/>
            <w:vAlign w:val="bottom"/>
            <w:hideMark/>
          </w:tcPr>
          <w:p w14:paraId="7660639A" w14:textId="77777777" w:rsidR="00766B18" w:rsidRPr="00766B18" w:rsidRDefault="00766B18" w:rsidP="00766B18">
            <w:pPr>
              <w:spacing w:after="0" w:line="240" w:lineRule="auto"/>
              <w:rPr>
                <w:rFonts w:ascii="Calibri" w:eastAsia="Times New Roman" w:hAnsi="Calibri" w:cs="Calibri"/>
                <w:color w:val="000000"/>
                <w:kern w:val="0"/>
                <w:sz w:val="22"/>
                <w:szCs w:val="22"/>
                <w14:ligatures w14:val="none"/>
              </w:rPr>
            </w:pPr>
          </w:p>
        </w:tc>
        <w:tc>
          <w:tcPr>
            <w:tcW w:w="1232" w:type="dxa"/>
            <w:gridSpan w:val="2"/>
            <w:tcBorders>
              <w:top w:val="nil"/>
              <w:left w:val="nil"/>
              <w:bottom w:val="nil"/>
              <w:right w:val="nil"/>
            </w:tcBorders>
            <w:shd w:val="clear" w:color="auto" w:fill="auto"/>
            <w:noWrap/>
            <w:vAlign w:val="bottom"/>
            <w:hideMark/>
          </w:tcPr>
          <w:p w14:paraId="6ADA1449"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4B4932C6"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856" w:type="dxa"/>
            <w:gridSpan w:val="3"/>
            <w:tcBorders>
              <w:top w:val="nil"/>
              <w:left w:val="nil"/>
              <w:bottom w:val="nil"/>
              <w:right w:val="nil"/>
            </w:tcBorders>
            <w:shd w:val="clear" w:color="auto" w:fill="auto"/>
            <w:noWrap/>
            <w:vAlign w:val="bottom"/>
            <w:hideMark/>
          </w:tcPr>
          <w:p w14:paraId="522DB251"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356" w:type="dxa"/>
            <w:tcBorders>
              <w:top w:val="nil"/>
              <w:left w:val="nil"/>
              <w:bottom w:val="nil"/>
              <w:right w:val="nil"/>
            </w:tcBorders>
            <w:shd w:val="clear" w:color="auto" w:fill="auto"/>
            <w:noWrap/>
            <w:vAlign w:val="bottom"/>
            <w:hideMark/>
          </w:tcPr>
          <w:p w14:paraId="3E1EA5D7"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396" w:type="dxa"/>
            <w:tcBorders>
              <w:top w:val="nil"/>
              <w:left w:val="nil"/>
              <w:bottom w:val="nil"/>
              <w:right w:val="nil"/>
            </w:tcBorders>
            <w:shd w:val="clear" w:color="auto" w:fill="auto"/>
            <w:noWrap/>
            <w:vAlign w:val="bottom"/>
            <w:hideMark/>
          </w:tcPr>
          <w:p w14:paraId="38CD0FD5"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516" w:type="dxa"/>
            <w:tcBorders>
              <w:top w:val="nil"/>
              <w:left w:val="nil"/>
              <w:bottom w:val="nil"/>
              <w:right w:val="nil"/>
            </w:tcBorders>
            <w:shd w:val="clear" w:color="auto" w:fill="auto"/>
            <w:noWrap/>
            <w:vAlign w:val="bottom"/>
            <w:hideMark/>
          </w:tcPr>
          <w:p w14:paraId="2DE53958"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796" w:type="dxa"/>
            <w:tcBorders>
              <w:top w:val="nil"/>
              <w:left w:val="nil"/>
              <w:bottom w:val="nil"/>
              <w:right w:val="nil"/>
            </w:tcBorders>
            <w:shd w:val="clear" w:color="auto" w:fill="auto"/>
            <w:noWrap/>
            <w:vAlign w:val="bottom"/>
            <w:hideMark/>
          </w:tcPr>
          <w:p w14:paraId="4DD5AC13"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1156" w:type="dxa"/>
            <w:tcBorders>
              <w:top w:val="nil"/>
              <w:left w:val="nil"/>
              <w:bottom w:val="nil"/>
              <w:right w:val="nil"/>
            </w:tcBorders>
            <w:shd w:val="clear" w:color="auto" w:fill="auto"/>
            <w:noWrap/>
            <w:vAlign w:val="bottom"/>
            <w:hideMark/>
          </w:tcPr>
          <w:p w14:paraId="19373D35"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310" w:type="dxa"/>
            <w:tcBorders>
              <w:top w:val="nil"/>
              <w:left w:val="nil"/>
              <w:bottom w:val="nil"/>
              <w:right w:val="nil"/>
            </w:tcBorders>
            <w:shd w:val="clear" w:color="auto" w:fill="auto"/>
            <w:noWrap/>
            <w:vAlign w:val="bottom"/>
            <w:hideMark/>
          </w:tcPr>
          <w:p w14:paraId="7733C7BB"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1476" w:type="dxa"/>
            <w:tcBorders>
              <w:top w:val="nil"/>
              <w:left w:val="nil"/>
              <w:bottom w:val="nil"/>
              <w:right w:val="nil"/>
            </w:tcBorders>
            <w:shd w:val="clear" w:color="auto" w:fill="auto"/>
            <w:noWrap/>
            <w:vAlign w:val="bottom"/>
            <w:hideMark/>
          </w:tcPr>
          <w:p w14:paraId="18825AF4"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5BE80C98"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c>
          <w:tcPr>
            <w:tcW w:w="1396" w:type="dxa"/>
            <w:tcBorders>
              <w:top w:val="nil"/>
              <w:left w:val="nil"/>
              <w:bottom w:val="nil"/>
              <w:right w:val="nil"/>
            </w:tcBorders>
            <w:shd w:val="clear" w:color="auto" w:fill="auto"/>
            <w:noWrap/>
            <w:vAlign w:val="bottom"/>
            <w:hideMark/>
          </w:tcPr>
          <w:p w14:paraId="703807C5" w14:textId="77777777" w:rsidR="00766B18" w:rsidRPr="00766B18" w:rsidRDefault="00766B18" w:rsidP="00766B18">
            <w:pPr>
              <w:spacing w:after="0" w:line="240" w:lineRule="auto"/>
              <w:rPr>
                <w:rFonts w:ascii="Times New Roman" w:eastAsia="Times New Roman" w:hAnsi="Times New Roman" w:cs="Times New Roman"/>
                <w:kern w:val="0"/>
                <w:sz w:val="20"/>
                <w:szCs w:val="20"/>
                <w14:ligatures w14:val="none"/>
              </w:rPr>
            </w:pPr>
          </w:p>
        </w:tc>
      </w:tr>
      <w:tr w:rsidR="00050EC7" w:rsidRPr="00766B18" w14:paraId="5D4E57DE" w14:textId="77777777" w:rsidTr="00050EC7">
        <w:trPr>
          <w:gridAfter w:val="1"/>
          <w:wAfter w:w="6" w:type="dxa"/>
          <w:trHeight w:val="288"/>
        </w:trPr>
        <w:tc>
          <w:tcPr>
            <w:tcW w:w="9928" w:type="dxa"/>
            <w:gridSpan w:val="4"/>
            <w:tcBorders>
              <w:top w:val="nil"/>
              <w:left w:val="nil"/>
              <w:bottom w:val="nil"/>
              <w:right w:val="nil"/>
            </w:tcBorders>
            <w:shd w:val="clear" w:color="auto" w:fill="auto"/>
            <w:noWrap/>
            <w:vAlign w:val="center"/>
            <w:hideMark/>
          </w:tcPr>
          <w:p w14:paraId="7A247716" w14:textId="77777777" w:rsidR="00211C4A" w:rsidRPr="00766B18" w:rsidRDefault="00211C4A" w:rsidP="00211C4A">
            <w:pPr>
              <w:spacing w:after="0" w:line="240" w:lineRule="auto"/>
              <w:ind w:firstLineChars="200" w:firstLine="440"/>
              <w:rPr>
                <w:rFonts w:ascii="Calibri" w:eastAsia="Times New Roman" w:hAnsi="Calibri" w:cs="Calibri"/>
                <w:kern w:val="0"/>
                <w:sz w:val="22"/>
                <w:szCs w:val="22"/>
                <w14:ligatures w14:val="none"/>
              </w:rPr>
            </w:pPr>
            <w:r w:rsidRPr="00766B18">
              <w:rPr>
                <w:rFonts w:ascii="Calibri" w:eastAsia="Times New Roman" w:hAnsi="Calibri" w:cs="Calibri"/>
                <w:kern w:val="0"/>
                <w:sz w:val="22"/>
                <w:szCs w:val="22"/>
                <w14:ligatures w14:val="none"/>
              </w:rPr>
              <w:t xml:space="preserve">1). 2,375 Birr paid to you (1) </w:t>
            </w:r>
            <w:r w:rsidRPr="00766B18">
              <w:rPr>
                <w:rFonts w:ascii="Calibri" w:eastAsia="Times New Roman" w:hAnsi="Calibri" w:cs="Calibri"/>
                <w:b/>
                <w:bCs/>
                <w:kern w:val="0"/>
                <w:sz w:val="22"/>
                <w:szCs w:val="22"/>
                <w14:ligatures w14:val="none"/>
              </w:rPr>
              <w:t xml:space="preserve">&gt;&gt; </w:t>
            </w:r>
            <w:r w:rsidRPr="00766B18">
              <w:rPr>
                <w:rFonts w:ascii="Calibri" w:eastAsia="Times New Roman" w:hAnsi="Calibri" w:cs="Calibri"/>
                <w:b/>
                <w:bCs/>
                <w:color w:val="00B050"/>
                <w:kern w:val="0"/>
                <w:sz w:val="22"/>
                <w:szCs w:val="22"/>
                <w14:ligatures w14:val="none"/>
              </w:rPr>
              <w:t>BP1375</w:t>
            </w:r>
          </w:p>
        </w:tc>
        <w:tc>
          <w:tcPr>
            <w:tcW w:w="1232" w:type="dxa"/>
            <w:gridSpan w:val="2"/>
            <w:tcBorders>
              <w:top w:val="nil"/>
              <w:left w:val="nil"/>
              <w:bottom w:val="nil"/>
              <w:right w:val="nil"/>
            </w:tcBorders>
            <w:shd w:val="clear" w:color="auto" w:fill="auto"/>
            <w:noWrap/>
            <w:vAlign w:val="bottom"/>
            <w:hideMark/>
          </w:tcPr>
          <w:p w14:paraId="63F991C2" w14:textId="075EDB1B" w:rsidR="00211C4A" w:rsidRPr="00766B18" w:rsidRDefault="00211C4A" w:rsidP="00050EC7">
            <w:pPr>
              <w:spacing w:after="0" w:line="240" w:lineRule="auto"/>
              <w:ind w:left="-2652" w:firstLine="450"/>
              <w:rPr>
                <w:rFonts w:ascii="Calibri" w:eastAsia="Times New Roman" w:hAnsi="Calibri" w:cs="Calibri"/>
                <w:kern w:val="0"/>
                <w:sz w:val="22"/>
                <w:szCs w:val="22"/>
                <w14:ligatures w14:val="none"/>
              </w:rPr>
            </w:pPr>
            <w:r w:rsidRPr="00766B18">
              <w:rPr>
                <w:rFonts w:ascii="Calibri" w:eastAsia="Times New Roman" w:hAnsi="Calibri" w:cs="Calibri"/>
                <w:kern w:val="0"/>
                <w:sz w:val="22"/>
                <w:szCs w:val="22"/>
                <w14:ligatures w14:val="none"/>
              </w:rPr>
              <w:t>To your spouse</w:t>
            </w:r>
          </w:p>
        </w:tc>
        <w:tc>
          <w:tcPr>
            <w:tcW w:w="1460" w:type="dxa"/>
            <w:tcBorders>
              <w:top w:val="nil"/>
              <w:left w:val="nil"/>
              <w:bottom w:val="nil"/>
              <w:right w:val="nil"/>
            </w:tcBorders>
            <w:shd w:val="clear" w:color="auto" w:fill="auto"/>
            <w:noWrap/>
            <w:vAlign w:val="bottom"/>
            <w:hideMark/>
          </w:tcPr>
          <w:p w14:paraId="7859A899" w14:textId="5D085819"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r w:rsidRPr="00766B18">
              <w:rPr>
                <w:rFonts w:ascii="Calibri" w:eastAsia="Times New Roman" w:hAnsi="Calibri" w:cs="Calibri"/>
                <w:kern w:val="0"/>
                <w:sz w:val="22"/>
                <w:szCs w:val="22"/>
                <w14:ligatures w14:val="none"/>
              </w:rPr>
              <w:t xml:space="preserve">       4,000 </w:t>
            </w:r>
          </w:p>
        </w:tc>
        <w:tc>
          <w:tcPr>
            <w:tcW w:w="856" w:type="dxa"/>
            <w:gridSpan w:val="3"/>
            <w:tcBorders>
              <w:top w:val="nil"/>
              <w:left w:val="nil"/>
              <w:bottom w:val="nil"/>
              <w:right w:val="nil"/>
            </w:tcBorders>
            <w:shd w:val="clear" w:color="auto" w:fill="auto"/>
            <w:noWrap/>
            <w:vAlign w:val="bottom"/>
            <w:hideMark/>
          </w:tcPr>
          <w:p w14:paraId="22A5EFB8"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356" w:type="dxa"/>
            <w:tcBorders>
              <w:top w:val="nil"/>
              <w:left w:val="nil"/>
              <w:bottom w:val="nil"/>
              <w:right w:val="nil"/>
            </w:tcBorders>
            <w:shd w:val="clear" w:color="auto" w:fill="auto"/>
            <w:noWrap/>
            <w:vAlign w:val="bottom"/>
            <w:hideMark/>
          </w:tcPr>
          <w:p w14:paraId="52EA1C51"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396" w:type="dxa"/>
            <w:tcBorders>
              <w:top w:val="nil"/>
              <w:left w:val="nil"/>
              <w:bottom w:val="nil"/>
              <w:right w:val="nil"/>
            </w:tcBorders>
            <w:shd w:val="clear" w:color="auto" w:fill="auto"/>
            <w:noWrap/>
            <w:vAlign w:val="bottom"/>
            <w:hideMark/>
          </w:tcPr>
          <w:p w14:paraId="7A4D2B49"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516" w:type="dxa"/>
            <w:tcBorders>
              <w:top w:val="nil"/>
              <w:left w:val="nil"/>
              <w:bottom w:val="nil"/>
              <w:right w:val="nil"/>
            </w:tcBorders>
            <w:shd w:val="clear" w:color="auto" w:fill="auto"/>
            <w:noWrap/>
            <w:vAlign w:val="bottom"/>
            <w:hideMark/>
          </w:tcPr>
          <w:p w14:paraId="7D8283E1"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796" w:type="dxa"/>
            <w:tcBorders>
              <w:top w:val="nil"/>
              <w:left w:val="nil"/>
              <w:bottom w:val="nil"/>
              <w:right w:val="nil"/>
            </w:tcBorders>
            <w:shd w:val="clear" w:color="auto" w:fill="auto"/>
            <w:noWrap/>
            <w:vAlign w:val="bottom"/>
            <w:hideMark/>
          </w:tcPr>
          <w:p w14:paraId="130A5264"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1156" w:type="dxa"/>
            <w:tcBorders>
              <w:top w:val="nil"/>
              <w:left w:val="nil"/>
              <w:bottom w:val="nil"/>
              <w:right w:val="nil"/>
            </w:tcBorders>
            <w:shd w:val="clear" w:color="auto" w:fill="auto"/>
            <w:noWrap/>
            <w:vAlign w:val="bottom"/>
            <w:hideMark/>
          </w:tcPr>
          <w:p w14:paraId="0E077F5A"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310" w:type="dxa"/>
            <w:tcBorders>
              <w:top w:val="nil"/>
              <w:left w:val="nil"/>
              <w:bottom w:val="nil"/>
              <w:right w:val="nil"/>
            </w:tcBorders>
            <w:shd w:val="clear" w:color="auto" w:fill="auto"/>
            <w:noWrap/>
            <w:vAlign w:val="bottom"/>
            <w:hideMark/>
          </w:tcPr>
          <w:p w14:paraId="50AD5BF0"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1476" w:type="dxa"/>
            <w:tcBorders>
              <w:top w:val="nil"/>
              <w:left w:val="nil"/>
              <w:bottom w:val="nil"/>
              <w:right w:val="nil"/>
            </w:tcBorders>
            <w:shd w:val="clear" w:color="auto" w:fill="auto"/>
            <w:noWrap/>
            <w:vAlign w:val="bottom"/>
            <w:hideMark/>
          </w:tcPr>
          <w:p w14:paraId="25ACE187"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7454BBA0"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1396" w:type="dxa"/>
            <w:tcBorders>
              <w:top w:val="nil"/>
              <w:left w:val="nil"/>
              <w:bottom w:val="nil"/>
              <w:right w:val="nil"/>
            </w:tcBorders>
            <w:shd w:val="clear" w:color="auto" w:fill="auto"/>
            <w:noWrap/>
            <w:vAlign w:val="bottom"/>
            <w:hideMark/>
          </w:tcPr>
          <w:p w14:paraId="71AEE32E"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r>
      <w:tr w:rsidR="00050EC7" w:rsidRPr="00766B18" w14:paraId="1E5CB900" w14:textId="77777777" w:rsidTr="00050EC7">
        <w:trPr>
          <w:gridAfter w:val="1"/>
          <w:wAfter w:w="6" w:type="dxa"/>
          <w:trHeight w:val="288"/>
        </w:trPr>
        <w:tc>
          <w:tcPr>
            <w:tcW w:w="11160" w:type="dxa"/>
            <w:gridSpan w:val="6"/>
            <w:tcBorders>
              <w:top w:val="nil"/>
              <w:left w:val="nil"/>
              <w:bottom w:val="nil"/>
              <w:right w:val="nil"/>
            </w:tcBorders>
            <w:shd w:val="clear" w:color="auto" w:fill="auto"/>
            <w:noWrap/>
            <w:vAlign w:val="center"/>
            <w:hideMark/>
          </w:tcPr>
          <w:p w14:paraId="218DB8BE" w14:textId="77777777" w:rsidR="00211C4A" w:rsidRPr="00766B18" w:rsidRDefault="00211C4A" w:rsidP="00211C4A">
            <w:pPr>
              <w:spacing w:after="0" w:line="240" w:lineRule="auto"/>
              <w:ind w:firstLineChars="200" w:firstLine="440"/>
              <w:rPr>
                <w:rFonts w:ascii="Calibri" w:eastAsia="Times New Roman" w:hAnsi="Calibri" w:cs="Calibri"/>
                <w:kern w:val="0"/>
                <w:sz w:val="22"/>
                <w:szCs w:val="22"/>
                <w14:ligatures w14:val="none"/>
              </w:rPr>
            </w:pPr>
            <w:r w:rsidRPr="00766B18">
              <w:rPr>
                <w:rFonts w:ascii="Calibri" w:eastAsia="Times New Roman" w:hAnsi="Calibri" w:cs="Calibri"/>
                <w:kern w:val="0"/>
                <w:sz w:val="22"/>
                <w:szCs w:val="22"/>
                <w14:ligatures w14:val="none"/>
              </w:rPr>
              <w:t xml:space="preserve">2). 4,000 Birr paid to your spouse (2) </w:t>
            </w:r>
            <w:r w:rsidRPr="00766B18">
              <w:rPr>
                <w:rFonts w:ascii="Calibri" w:eastAsia="Times New Roman" w:hAnsi="Calibri" w:cs="Calibri"/>
                <w:b/>
                <w:bCs/>
                <w:kern w:val="0"/>
                <w:sz w:val="22"/>
                <w:szCs w:val="22"/>
                <w14:ligatures w14:val="none"/>
              </w:rPr>
              <w:t>&gt;&gt;</w:t>
            </w:r>
            <w:r w:rsidRPr="00766B18">
              <w:rPr>
                <w:rFonts w:ascii="Calibri" w:eastAsia="Times New Roman" w:hAnsi="Calibri" w:cs="Calibri"/>
                <w:b/>
                <w:bCs/>
                <w:color w:val="00B050"/>
                <w:kern w:val="0"/>
                <w:sz w:val="22"/>
                <w:szCs w:val="22"/>
                <w14:ligatures w14:val="none"/>
              </w:rPr>
              <w:t>BP3375</w:t>
            </w:r>
          </w:p>
        </w:tc>
        <w:tc>
          <w:tcPr>
            <w:tcW w:w="1460" w:type="dxa"/>
            <w:tcBorders>
              <w:top w:val="nil"/>
              <w:left w:val="nil"/>
              <w:bottom w:val="nil"/>
              <w:right w:val="nil"/>
            </w:tcBorders>
            <w:shd w:val="clear" w:color="auto" w:fill="auto"/>
            <w:noWrap/>
            <w:vAlign w:val="bottom"/>
            <w:hideMark/>
          </w:tcPr>
          <w:p w14:paraId="54F50360" w14:textId="2428A740" w:rsidR="00211C4A" w:rsidRPr="00766B18" w:rsidRDefault="00211C4A" w:rsidP="00211C4A">
            <w:pPr>
              <w:spacing w:after="0" w:line="240" w:lineRule="auto"/>
              <w:ind w:firstLineChars="200" w:firstLine="440"/>
              <w:rPr>
                <w:rFonts w:ascii="Calibri" w:eastAsia="Times New Roman" w:hAnsi="Calibri" w:cs="Calibri"/>
                <w:kern w:val="0"/>
                <w:sz w:val="22"/>
                <w:szCs w:val="22"/>
                <w14:ligatures w14:val="none"/>
              </w:rPr>
            </w:pPr>
            <w:r w:rsidRPr="00766B18">
              <w:rPr>
                <w:rFonts w:ascii="Calibri" w:eastAsia="Times New Roman" w:hAnsi="Calibri" w:cs="Calibri"/>
                <w:kern w:val="0"/>
                <w:sz w:val="22"/>
                <w:szCs w:val="22"/>
                <w14:ligatures w14:val="none"/>
              </w:rPr>
              <w:t>Currency</w:t>
            </w:r>
          </w:p>
        </w:tc>
        <w:tc>
          <w:tcPr>
            <w:tcW w:w="856" w:type="dxa"/>
            <w:gridSpan w:val="3"/>
            <w:tcBorders>
              <w:top w:val="nil"/>
              <w:left w:val="nil"/>
              <w:bottom w:val="nil"/>
              <w:right w:val="nil"/>
            </w:tcBorders>
            <w:shd w:val="clear" w:color="auto" w:fill="auto"/>
            <w:noWrap/>
            <w:vAlign w:val="bottom"/>
            <w:hideMark/>
          </w:tcPr>
          <w:p w14:paraId="568F561C" w14:textId="1CB74174" w:rsidR="00211C4A" w:rsidRPr="00766B18" w:rsidRDefault="00211C4A" w:rsidP="00211C4A">
            <w:pPr>
              <w:spacing w:after="0" w:line="240" w:lineRule="auto"/>
              <w:rPr>
                <w:rFonts w:ascii="Calibri" w:eastAsia="Times New Roman" w:hAnsi="Calibri" w:cs="Calibri"/>
                <w:b/>
                <w:bCs/>
                <w:kern w:val="0"/>
                <w:sz w:val="22"/>
                <w:szCs w:val="22"/>
                <w14:ligatures w14:val="none"/>
              </w:rPr>
            </w:pPr>
            <w:r w:rsidRPr="00766B18">
              <w:rPr>
                <w:rFonts w:ascii="Calibri" w:eastAsia="Times New Roman" w:hAnsi="Calibri" w:cs="Calibri"/>
                <w:b/>
                <w:bCs/>
                <w:kern w:val="0"/>
                <w:sz w:val="22"/>
                <w:szCs w:val="22"/>
                <w14:ligatures w14:val="none"/>
              </w:rPr>
              <w:t>Birr</w:t>
            </w:r>
          </w:p>
        </w:tc>
        <w:tc>
          <w:tcPr>
            <w:tcW w:w="356" w:type="dxa"/>
            <w:tcBorders>
              <w:top w:val="nil"/>
              <w:left w:val="nil"/>
              <w:bottom w:val="nil"/>
              <w:right w:val="nil"/>
            </w:tcBorders>
            <w:shd w:val="clear" w:color="auto" w:fill="auto"/>
            <w:noWrap/>
            <w:vAlign w:val="bottom"/>
            <w:hideMark/>
          </w:tcPr>
          <w:p w14:paraId="53E76103"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396" w:type="dxa"/>
            <w:tcBorders>
              <w:top w:val="nil"/>
              <w:left w:val="nil"/>
              <w:bottom w:val="nil"/>
              <w:right w:val="nil"/>
            </w:tcBorders>
            <w:shd w:val="clear" w:color="auto" w:fill="auto"/>
            <w:noWrap/>
            <w:vAlign w:val="bottom"/>
            <w:hideMark/>
          </w:tcPr>
          <w:p w14:paraId="6E819F0E"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516" w:type="dxa"/>
            <w:tcBorders>
              <w:top w:val="nil"/>
              <w:left w:val="nil"/>
              <w:bottom w:val="nil"/>
              <w:right w:val="nil"/>
            </w:tcBorders>
            <w:shd w:val="clear" w:color="auto" w:fill="auto"/>
            <w:noWrap/>
            <w:vAlign w:val="bottom"/>
            <w:hideMark/>
          </w:tcPr>
          <w:p w14:paraId="7DBFDCA9"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796" w:type="dxa"/>
            <w:tcBorders>
              <w:top w:val="nil"/>
              <w:left w:val="nil"/>
              <w:bottom w:val="nil"/>
              <w:right w:val="nil"/>
            </w:tcBorders>
            <w:shd w:val="clear" w:color="auto" w:fill="auto"/>
            <w:noWrap/>
            <w:vAlign w:val="bottom"/>
            <w:hideMark/>
          </w:tcPr>
          <w:p w14:paraId="448133E8"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1156" w:type="dxa"/>
            <w:tcBorders>
              <w:top w:val="nil"/>
              <w:left w:val="nil"/>
              <w:bottom w:val="nil"/>
              <w:right w:val="nil"/>
            </w:tcBorders>
            <w:shd w:val="clear" w:color="auto" w:fill="auto"/>
            <w:noWrap/>
            <w:vAlign w:val="bottom"/>
            <w:hideMark/>
          </w:tcPr>
          <w:p w14:paraId="2BB13681"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310" w:type="dxa"/>
            <w:tcBorders>
              <w:top w:val="nil"/>
              <w:left w:val="nil"/>
              <w:bottom w:val="nil"/>
              <w:right w:val="nil"/>
            </w:tcBorders>
            <w:shd w:val="clear" w:color="auto" w:fill="auto"/>
            <w:noWrap/>
            <w:vAlign w:val="bottom"/>
            <w:hideMark/>
          </w:tcPr>
          <w:p w14:paraId="4884C9EE"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1476" w:type="dxa"/>
            <w:tcBorders>
              <w:top w:val="nil"/>
              <w:left w:val="nil"/>
              <w:bottom w:val="nil"/>
              <w:right w:val="nil"/>
            </w:tcBorders>
            <w:shd w:val="clear" w:color="auto" w:fill="auto"/>
            <w:noWrap/>
            <w:vAlign w:val="bottom"/>
          </w:tcPr>
          <w:p w14:paraId="29438BD9" w14:textId="358C234F" w:rsidR="00211C4A" w:rsidRPr="00766B18" w:rsidRDefault="00211C4A" w:rsidP="00211C4A">
            <w:pPr>
              <w:spacing w:after="0" w:line="240" w:lineRule="auto"/>
              <w:rPr>
                <w:rFonts w:ascii="Calibri" w:eastAsia="Times New Roman" w:hAnsi="Calibri" w:cs="Calibri"/>
                <w:kern w:val="0"/>
                <w:sz w:val="22"/>
                <w:szCs w:val="22"/>
                <w14:ligatures w14:val="none"/>
              </w:rPr>
            </w:pPr>
          </w:p>
        </w:tc>
        <w:tc>
          <w:tcPr>
            <w:tcW w:w="956" w:type="dxa"/>
            <w:tcBorders>
              <w:top w:val="nil"/>
              <w:left w:val="nil"/>
              <w:bottom w:val="nil"/>
              <w:right w:val="nil"/>
            </w:tcBorders>
            <w:shd w:val="clear" w:color="auto" w:fill="auto"/>
            <w:noWrap/>
            <w:vAlign w:val="bottom"/>
          </w:tcPr>
          <w:p w14:paraId="1F58DC40" w14:textId="5A84D92B" w:rsidR="00211C4A" w:rsidRPr="00766B18" w:rsidRDefault="00211C4A" w:rsidP="00211C4A">
            <w:pPr>
              <w:spacing w:after="0" w:line="240" w:lineRule="auto"/>
              <w:rPr>
                <w:rFonts w:ascii="Calibri" w:eastAsia="Times New Roman" w:hAnsi="Calibri" w:cs="Calibri"/>
                <w:kern w:val="0"/>
                <w:sz w:val="22"/>
                <w:szCs w:val="22"/>
                <w14:ligatures w14:val="none"/>
              </w:rPr>
            </w:pPr>
          </w:p>
        </w:tc>
        <w:tc>
          <w:tcPr>
            <w:tcW w:w="1396" w:type="dxa"/>
            <w:tcBorders>
              <w:top w:val="nil"/>
              <w:left w:val="nil"/>
              <w:bottom w:val="nil"/>
              <w:right w:val="nil"/>
            </w:tcBorders>
            <w:shd w:val="clear" w:color="auto" w:fill="auto"/>
            <w:noWrap/>
            <w:vAlign w:val="bottom"/>
            <w:hideMark/>
          </w:tcPr>
          <w:p w14:paraId="2F06439D" w14:textId="77777777" w:rsidR="00211C4A" w:rsidRPr="00766B18" w:rsidRDefault="00211C4A" w:rsidP="00211C4A">
            <w:pPr>
              <w:spacing w:after="0" w:line="240" w:lineRule="auto"/>
              <w:rPr>
                <w:rFonts w:ascii="Calibri" w:eastAsia="Times New Roman" w:hAnsi="Calibri" w:cs="Calibri"/>
                <w:kern w:val="0"/>
                <w:sz w:val="22"/>
                <w:szCs w:val="22"/>
                <w14:ligatures w14:val="none"/>
              </w:rPr>
            </w:pPr>
          </w:p>
        </w:tc>
      </w:tr>
      <w:tr w:rsidR="00211C4A" w:rsidRPr="00766B18" w14:paraId="42134B1E" w14:textId="77777777" w:rsidTr="00050EC7">
        <w:trPr>
          <w:gridAfter w:val="1"/>
          <w:wAfter w:w="6" w:type="dxa"/>
          <w:trHeight w:val="288"/>
        </w:trPr>
        <w:tc>
          <w:tcPr>
            <w:tcW w:w="9151" w:type="dxa"/>
            <w:tcBorders>
              <w:top w:val="nil"/>
              <w:left w:val="nil"/>
              <w:bottom w:val="nil"/>
              <w:right w:val="nil"/>
            </w:tcBorders>
            <w:shd w:val="clear" w:color="auto" w:fill="auto"/>
            <w:noWrap/>
            <w:vAlign w:val="center"/>
            <w:hideMark/>
          </w:tcPr>
          <w:p w14:paraId="0DE0D5DA" w14:textId="77777777" w:rsidR="00211C4A" w:rsidRDefault="00211C4A" w:rsidP="00211C4A">
            <w:pPr>
              <w:spacing w:after="0" w:line="240" w:lineRule="auto"/>
              <w:rPr>
                <w:rFonts w:ascii="Times New Roman" w:eastAsia="Times New Roman" w:hAnsi="Times New Roman" w:cs="Times New Roman"/>
                <w:kern w:val="0"/>
                <w:sz w:val="20"/>
                <w:szCs w:val="20"/>
                <w14:ligatures w14:val="none"/>
              </w:rPr>
            </w:pPr>
          </w:p>
          <w:tbl>
            <w:tblPr>
              <w:tblW w:w="8744" w:type="dxa"/>
              <w:tblLook w:val="04A0" w:firstRow="1" w:lastRow="0" w:firstColumn="1" w:lastColumn="0" w:noHBand="0" w:noVBand="1"/>
            </w:tblPr>
            <w:tblGrid>
              <w:gridCol w:w="440"/>
              <w:gridCol w:w="450"/>
              <w:gridCol w:w="849"/>
              <w:gridCol w:w="1148"/>
              <w:gridCol w:w="896"/>
              <w:gridCol w:w="1468"/>
              <w:gridCol w:w="948"/>
              <w:gridCol w:w="1388"/>
              <w:gridCol w:w="1328"/>
            </w:tblGrid>
            <w:tr w:rsidR="00050EC7" w:rsidRPr="00050EC7" w14:paraId="55262A7E" w14:textId="77777777" w:rsidTr="00050EC7">
              <w:trPr>
                <w:trHeight w:val="300"/>
              </w:trPr>
              <w:tc>
                <w:tcPr>
                  <w:tcW w:w="388" w:type="dxa"/>
                  <w:tcBorders>
                    <w:top w:val="single" w:sz="8" w:space="0" w:color="auto"/>
                    <w:left w:val="single" w:sz="8" w:space="0" w:color="auto"/>
                    <w:bottom w:val="single" w:sz="8" w:space="0" w:color="auto"/>
                    <w:right w:val="nil"/>
                  </w:tcBorders>
                  <w:shd w:val="clear" w:color="auto" w:fill="auto"/>
                  <w:noWrap/>
                  <w:vAlign w:val="center"/>
                  <w:hideMark/>
                </w:tcPr>
                <w:p w14:paraId="2760531B"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 </w:t>
                  </w:r>
                </w:p>
              </w:tc>
              <w:tc>
                <w:tcPr>
                  <w:tcW w:w="1288"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560F8CB" w14:textId="77777777" w:rsidR="00050EC7" w:rsidRPr="00050EC7" w:rsidRDefault="00050EC7" w:rsidP="00050EC7">
                  <w:pPr>
                    <w:spacing w:after="0" w:line="240" w:lineRule="auto"/>
                    <w:rPr>
                      <w:rFonts w:ascii="Calibri" w:eastAsia="Times New Roman" w:hAnsi="Calibri" w:cs="Calibri"/>
                      <w:b/>
                      <w:bCs/>
                      <w:color w:val="000000"/>
                      <w:kern w:val="0"/>
                      <w:sz w:val="22"/>
                      <w:szCs w:val="22"/>
                      <w14:ligatures w14:val="none"/>
                    </w:rPr>
                  </w:pPr>
                  <w:r w:rsidRPr="00050EC7">
                    <w:rPr>
                      <w:rFonts w:ascii="Calibri" w:eastAsia="Times New Roman" w:hAnsi="Calibri" w:cs="Calibri"/>
                      <w:b/>
                      <w:bCs/>
                      <w:color w:val="000000"/>
                      <w:kern w:val="0"/>
                      <w:sz w:val="22"/>
                      <w:szCs w:val="22"/>
                      <w14:ligatures w14:val="none"/>
                    </w:rPr>
                    <w:t>Question</w:t>
                  </w:r>
                </w:p>
              </w:tc>
              <w:tc>
                <w:tcPr>
                  <w:tcW w:w="1148" w:type="dxa"/>
                  <w:tcBorders>
                    <w:top w:val="single" w:sz="8" w:space="0" w:color="auto"/>
                    <w:left w:val="nil"/>
                    <w:bottom w:val="single" w:sz="8" w:space="0" w:color="auto"/>
                    <w:right w:val="nil"/>
                  </w:tcBorders>
                  <w:shd w:val="clear" w:color="auto" w:fill="auto"/>
                  <w:noWrap/>
                  <w:vAlign w:val="center"/>
                  <w:hideMark/>
                </w:tcPr>
                <w:p w14:paraId="6435503F" w14:textId="77777777" w:rsidR="00050EC7" w:rsidRPr="00050EC7" w:rsidRDefault="00050EC7" w:rsidP="00050EC7">
                  <w:pPr>
                    <w:spacing w:after="0" w:line="240" w:lineRule="auto"/>
                    <w:rPr>
                      <w:rFonts w:ascii="Calibri" w:eastAsia="Times New Roman" w:hAnsi="Calibri" w:cs="Calibri"/>
                      <w:b/>
                      <w:bCs/>
                      <w:color w:val="000000"/>
                      <w:kern w:val="0"/>
                      <w:sz w:val="22"/>
                      <w:szCs w:val="22"/>
                      <w14:ligatures w14:val="none"/>
                    </w:rPr>
                  </w:pPr>
                  <w:r w:rsidRPr="00050EC7">
                    <w:rPr>
                      <w:rFonts w:ascii="Calibri" w:eastAsia="Times New Roman" w:hAnsi="Calibri" w:cs="Calibri"/>
                      <w:b/>
                      <w:bCs/>
                      <w:color w:val="000000"/>
                      <w:kern w:val="0"/>
                      <w:sz w:val="22"/>
                      <w:szCs w:val="22"/>
                      <w14:ligatures w14:val="none"/>
                    </w:rPr>
                    <w:t>To you</w:t>
                  </w:r>
                </w:p>
              </w:tc>
              <w:tc>
                <w:tcPr>
                  <w:tcW w:w="788" w:type="dxa"/>
                  <w:tcBorders>
                    <w:top w:val="single" w:sz="8" w:space="0" w:color="auto"/>
                    <w:left w:val="nil"/>
                    <w:bottom w:val="single" w:sz="8" w:space="0" w:color="auto"/>
                    <w:right w:val="nil"/>
                  </w:tcBorders>
                  <w:shd w:val="clear" w:color="auto" w:fill="auto"/>
                  <w:noWrap/>
                  <w:vAlign w:val="center"/>
                  <w:hideMark/>
                </w:tcPr>
                <w:p w14:paraId="6C546C2F" w14:textId="77777777" w:rsidR="00050EC7" w:rsidRPr="00050EC7" w:rsidRDefault="00050EC7" w:rsidP="00050EC7">
                  <w:pPr>
                    <w:spacing w:after="0" w:line="240" w:lineRule="auto"/>
                    <w:rPr>
                      <w:rFonts w:ascii="Calibri" w:eastAsia="Times New Roman" w:hAnsi="Calibri" w:cs="Calibri"/>
                      <w:b/>
                      <w:bCs/>
                      <w:color w:val="000000"/>
                      <w:kern w:val="0"/>
                      <w:sz w:val="22"/>
                      <w:szCs w:val="22"/>
                      <w14:ligatures w14:val="none"/>
                    </w:rPr>
                  </w:pPr>
                  <w:r w:rsidRPr="00050EC7">
                    <w:rPr>
                      <w:rFonts w:ascii="Calibri" w:eastAsia="Times New Roman" w:hAnsi="Calibri" w:cs="Calibri"/>
                      <w:b/>
                      <w:bCs/>
                      <w:color w:val="000000"/>
                      <w:kern w:val="0"/>
                      <w:sz w:val="22"/>
                      <w:szCs w:val="22"/>
                      <w14:ligatures w14:val="none"/>
                    </w:rPr>
                    <w:t>Go to</w:t>
                  </w:r>
                </w:p>
              </w:tc>
              <w:tc>
                <w:tcPr>
                  <w:tcW w:w="1468" w:type="dxa"/>
                  <w:tcBorders>
                    <w:top w:val="single" w:sz="8" w:space="0" w:color="auto"/>
                    <w:left w:val="single" w:sz="8" w:space="0" w:color="auto"/>
                    <w:bottom w:val="single" w:sz="8" w:space="0" w:color="auto"/>
                    <w:right w:val="nil"/>
                  </w:tcBorders>
                  <w:shd w:val="clear" w:color="auto" w:fill="auto"/>
                  <w:noWrap/>
                  <w:vAlign w:val="center"/>
                  <w:hideMark/>
                </w:tcPr>
                <w:p w14:paraId="7DC7251B" w14:textId="77777777" w:rsidR="00050EC7" w:rsidRPr="00050EC7" w:rsidRDefault="00050EC7" w:rsidP="00050EC7">
                  <w:pPr>
                    <w:spacing w:after="0" w:line="240" w:lineRule="auto"/>
                    <w:rPr>
                      <w:rFonts w:ascii="Calibri" w:eastAsia="Times New Roman" w:hAnsi="Calibri" w:cs="Calibri"/>
                      <w:b/>
                      <w:bCs/>
                      <w:color w:val="000000"/>
                      <w:kern w:val="0"/>
                      <w:sz w:val="22"/>
                      <w:szCs w:val="22"/>
                      <w14:ligatures w14:val="none"/>
                    </w:rPr>
                  </w:pPr>
                  <w:r w:rsidRPr="00050EC7">
                    <w:rPr>
                      <w:rFonts w:ascii="Calibri" w:eastAsia="Times New Roman" w:hAnsi="Calibri" w:cs="Calibri"/>
                      <w:b/>
                      <w:bCs/>
                      <w:color w:val="000000"/>
                      <w:kern w:val="0"/>
                      <w:sz w:val="22"/>
                      <w:szCs w:val="22"/>
                      <w14:ligatures w14:val="none"/>
                    </w:rPr>
                    <w:t>To your spouse</w:t>
                  </w:r>
                </w:p>
              </w:tc>
              <w:tc>
                <w:tcPr>
                  <w:tcW w:w="948" w:type="dxa"/>
                  <w:tcBorders>
                    <w:top w:val="single" w:sz="8" w:space="0" w:color="auto"/>
                    <w:left w:val="nil"/>
                    <w:bottom w:val="single" w:sz="8" w:space="0" w:color="auto"/>
                    <w:right w:val="single" w:sz="8" w:space="0" w:color="auto"/>
                  </w:tcBorders>
                  <w:shd w:val="clear" w:color="auto" w:fill="auto"/>
                  <w:noWrap/>
                  <w:vAlign w:val="center"/>
                  <w:hideMark/>
                </w:tcPr>
                <w:p w14:paraId="5BE77B83" w14:textId="77777777" w:rsidR="00050EC7" w:rsidRPr="00050EC7" w:rsidRDefault="00050EC7" w:rsidP="00050EC7">
                  <w:pPr>
                    <w:spacing w:after="0" w:line="240" w:lineRule="auto"/>
                    <w:rPr>
                      <w:rFonts w:ascii="Calibri" w:eastAsia="Times New Roman" w:hAnsi="Calibri" w:cs="Calibri"/>
                      <w:b/>
                      <w:bCs/>
                      <w:color w:val="000000"/>
                      <w:kern w:val="0"/>
                      <w:sz w:val="22"/>
                      <w:szCs w:val="22"/>
                      <w14:ligatures w14:val="none"/>
                    </w:rPr>
                  </w:pPr>
                  <w:r w:rsidRPr="00050EC7">
                    <w:rPr>
                      <w:rFonts w:ascii="Calibri" w:eastAsia="Times New Roman" w:hAnsi="Calibri" w:cs="Calibri"/>
                      <w:b/>
                      <w:bCs/>
                      <w:color w:val="000000"/>
                      <w:kern w:val="0"/>
                      <w:sz w:val="22"/>
                      <w:szCs w:val="22"/>
                      <w14:ligatures w14:val="none"/>
                    </w:rPr>
                    <w:t>Go to</w:t>
                  </w:r>
                </w:p>
              </w:tc>
              <w:tc>
                <w:tcPr>
                  <w:tcW w:w="1388" w:type="dxa"/>
                  <w:tcBorders>
                    <w:top w:val="single" w:sz="8" w:space="0" w:color="auto"/>
                    <w:left w:val="nil"/>
                    <w:bottom w:val="single" w:sz="8" w:space="0" w:color="auto"/>
                    <w:right w:val="nil"/>
                  </w:tcBorders>
                  <w:shd w:val="clear" w:color="auto" w:fill="auto"/>
                  <w:noWrap/>
                  <w:vAlign w:val="center"/>
                  <w:hideMark/>
                </w:tcPr>
                <w:p w14:paraId="5A7A306C" w14:textId="77777777" w:rsidR="00050EC7" w:rsidRPr="00050EC7" w:rsidRDefault="00050EC7" w:rsidP="00050EC7">
                  <w:pPr>
                    <w:spacing w:after="0" w:line="240" w:lineRule="auto"/>
                    <w:rPr>
                      <w:rFonts w:ascii="Calibri" w:eastAsia="Times New Roman" w:hAnsi="Calibri" w:cs="Calibri"/>
                      <w:b/>
                      <w:bCs/>
                      <w:color w:val="000000"/>
                      <w:kern w:val="0"/>
                      <w:sz w:val="22"/>
                      <w:szCs w:val="22"/>
                      <w14:ligatures w14:val="none"/>
                    </w:rPr>
                  </w:pPr>
                  <w:r w:rsidRPr="00050EC7">
                    <w:rPr>
                      <w:rFonts w:ascii="Calibri" w:eastAsia="Times New Roman" w:hAnsi="Calibri" w:cs="Calibri"/>
                      <w:b/>
                      <w:bCs/>
                      <w:color w:val="000000"/>
                      <w:kern w:val="0"/>
                      <w:sz w:val="22"/>
                      <w:szCs w:val="22"/>
                      <w14:ligatures w14:val="none"/>
                    </w:rPr>
                    <w:t>Options Equal</w:t>
                  </w:r>
                </w:p>
              </w:tc>
              <w:tc>
                <w:tcPr>
                  <w:tcW w:w="1328" w:type="dxa"/>
                  <w:tcBorders>
                    <w:top w:val="single" w:sz="8" w:space="0" w:color="auto"/>
                    <w:left w:val="nil"/>
                    <w:bottom w:val="single" w:sz="8" w:space="0" w:color="auto"/>
                    <w:right w:val="single" w:sz="8" w:space="0" w:color="auto"/>
                  </w:tcBorders>
                  <w:shd w:val="clear" w:color="auto" w:fill="auto"/>
                  <w:noWrap/>
                  <w:vAlign w:val="center"/>
                  <w:hideMark/>
                </w:tcPr>
                <w:p w14:paraId="1CA0854A" w14:textId="77777777" w:rsidR="00050EC7" w:rsidRPr="00050EC7" w:rsidRDefault="00050EC7" w:rsidP="00050EC7">
                  <w:pPr>
                    <w:spacing w:after="0" w:line="240" w:lineRule="auto"/>
                    <w:rPr>
                      <w:rFonts w:ascii="Calibri" w:eastAsia="Times New Roman" w:hAnsi="Calibri" w:cs="Calibri"/>
                      <w:b/>
                      <w:bCs/>
                      <w:color w:val="000000"/>
                      <w:kern w:val="0"/>
                      <w:sz w:val="22"/>
                      <w:szCs w:val="22"/>
                      <w14:ligatures w14:val="none"/>
                    </w:rPr>
                  </w:pPr>
                  <w:r w:rsidRPr="00050EC7">
                    <w:rPr>
                      <w:rFonts w:ascii="Calibri" w:eastAsia="Times New Roman" w:hAnsi="Calibri" w:cs="Calibri"/>
                      <w:b/>
                      <w:bCs/>
                      <w:color w:val="000000"/>
                      <w:kern w:val="0"/>
                      <w:sz w:val="22"/>
                      <w:szCs w:val="22"/>
                      <w14:ligatures w14:val="none"/>
                    </w:rPr>
                    <w:t>Go to</w:t>
                  </w:r>
                </w:p>
              </w:tc>
            </w:tr>
            <w:tr w:rsidR="00050EC7" w:rsidRPr="00050EC7" w14:paraId="666112D0"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34390FF9"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1</w:t>
                  </w:r>
                </w:p>
              </w:tc>
              <w:tc>
                <w:tcPr>
                  <w:tcW w:w="439" w:type="dxa"/>
                  <w:tcBorders>
                    <w:top w:val="nil"/>
                    <w:left w:val="nil"/>
                    <w:bottom w:val="nil"/>
                    <w:right w:val="nil"/>
                  </w:tcBorders>
                  <w:shd w:val="clear" w:color="auto" w:fill="auto"/>
                  <w:noWrap/>
                  <w:vAlign w:val="center"/>
                  <w:hideMark/>
                </w:tcPr>
                <w:p w14:paraId="0C268207"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3C56ED5B"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2375</w:t>
                  </w:r>
                </w:p>
              </w:tc>
              <w:tc>
                <w:tcPr>
                  <w:tcW w:w="1148" w:type="dxa"/>
                  <w:tcBorders>
                    <w:top w:val="nil"/>
                    <w:left w:val="single" w:sz="4" w:space="0" w:color="auto"/>
                    <w:bottom w:val="nil"/>
                    <w:right w:val="nil"/>
                  </w:tcBorders>
                  <w:shd w:val="clear" w:color="auto" w:fill="auto"/>
                  <w:noWrap/>
                  <w:vAlign w:val="center"/>
                  <w:hideMark/>
                </w:tcPr>
                <w:p w14:paraId="6DDC9958"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2375 Birr</w:t>
                  </w:r>
                </w:p>
              </w:tc>
              <w:tc>
                <w:tcPr>
                  <w:tcW w:w="788" w:type="dxa"/>
                  <w:tcBorders>
                    <w:top w:val="nil"/>
                    <w:left w:val="nil"/>
                    <w:bottom w:val="nil"/>
                    <w:right w:val="single" w:sz="8" w:space="0" w:color="auto"/>
                  </w:tcBorders>
                  <w:shd w:val="clear" w:color="auto" w:fill="auto"/>
                  <w:noWrap/>
                  <w:vAlign w:val="center"/>
                  <w:hideMark/>
                </w:tcPr>
                <w:p w14:paraId="42F3A447"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BP1375</w:t>
                  </w:r>
                </w:p>
              </w:tc>
              <w:tc>
                <w:tcPr>
                  <w:tcW w:w="1468" w:type="dxa"/>
                  <w:tcBorders>
                    <w:top w:val="nil"/>
                    <w:left w:val="nil"/>
                    <w:bottom w:val="nil"/>
                    <w:right w:val="nil"/>
                  </w:tcBorders>
                  <w:shd w:val="clear" w:color="auto" w:fill="auto"/>
                  <w:noWrap/>
                  <w:vAlign w:val="center"/>
                  <w:hideMark/>
                </w:tcPr>
                <w:p w14:paraId="17F2136F"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3CE0426C"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BP3375</w:t>
                  </w:r>
                </w:p>
              </w:tc>
              <w:tc>
                <w:tcPr>
                  <w:tcW w:w="1388" w:type="dxa"/>
                  <w:tcBorders>
                    <w:top w:val="nil"/>
                    <w:left w:val="single" w:sz="8" w:space="0" w:color="auto"/>
                    <w:bottom w:val="nil"/>
                    <w:right w:val="nil"/>
                  </w:tcBorders>
                  <w:shd w:val="clear" w:color="auto" w:fill="auto"/>
                  <w:noWrap/>
                  <w:vAlign w:val="center"/>
                  <w:hideMark/>
                </w:tcPr>
                <w:p w14:paraId="0260EC73"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5B5BA8A1"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0C9ABEF4"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351B9CBD"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2</w:t>
                  </w:r>
                </w:p>
              </w:tc>
              <w:tc>
                <w:tcPr>
                  <w:tcW w:w="439" w:type="dxa"/>
                  <w:tcBorders>
                    <w:top w:val="nil"/>
                    <w:left w:val="nil"/>
                    <w:bottom w:val="nil"/>
                    <w:right w:val="nil"/>
                  </w:tcBorders>
                  <w:shd w:val="clear" w:color="auto" w:fill="auto"/>
                  <w:noWrap/>
                  <w:vAlign w:val="center"/>
                  <w:hideMark/>
                </w:tcPr>
                <w:p w14:paraId="7F58DD11"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0F25D049"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3375</w:t>
                  </w:r>
                </w:p>
              </w:tc>
              <w:tc>
                <w:tcPr>
                  <w:tcW w:w="1148" w:type="dxa"/>
                  <w:tcBorders>
                    <w:top w:val="nil"/>
                    <w:left w:val="single" w:sz="4" w:space="0" w:color="auto"/>
                    <w:bottom w:val="nil"/>
                    <w:right w:val="nil"/>
                  </w:tcBorders>
                  <w:shd w:val="clear" w:color="auto" w:fill="auto"/>
                  <w:noWrap/>
                  <w:vAlign w:val="center"/>
                  <w:hideMark/>
                </w:tcPr>
                <w:p w14:paraId="38B444C8"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3375 Birr</w:t>
                  </w:r>
                </w:p>
              </w:tc>
              <w:tc>
                <w:tcPr>
                  <w:tcW w:w="788" w:type="dxa"/>
                  <w:tcBorders>
                    <w:top w:val="nil"/>
                    <w:left w:val="nil"/>
                    <w:bottom w:val="nil"/>
                    <w:right w:val="single" w:sz="8" w:space="0" w:color="auto"/>
                  </w:tcBorders>
                  <w:shd w:val="clear" w:color="auto" w:fill="auto"/>
                  <w:noWrap/>
                  <w:vAlign w:val="center"/>
                  <w:hideMark/>
                </w:tcPr>
                <w:p w14:paraId="76BF7256"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BP2875</w:t>
                  </w:r>
                </w:p>
              </w:tc>
              <w:tc>
                <w:tcPr>
                  <w:tcW w:w="1468" w:type="dxa"/>
                  <w:tcBorders>
                    <w:top w:val="nil"/>
                    <w:left w:val="nil"/>
                    <w:bottom w:val="nil"/>
                    <w:right w:val="nil"/>
                  </w:tcBorders>
                  <w:shd w:val="clear" w:color="auto" w:fill="auto"/>
                  <w:noWrap/>
                  <w:vAlign w:val="center"/>
                  <w:hideMark/>
                </w:tcPr>
                <w:p w14:paraId="29924A99"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6C44A513"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BP3875</w:t>
                  </w:r>
                </w:p>
              </w:tc>
              <w:tc>
                <w:tcPr>
                  <w:tcW w:w="1388" w:type="dxa"/>
                  <w:tcBorders>
                    <w:top w:val="nil"/>
                    <w:left w:val="single" w:sz="8" w:space="0" w:color="auto"/>
                    <w:bottom w:val="nil"/>
                    <w:right w:val="nil"/>
                  </w:tcBorders>
                  <w:shd w:val="clear" w:color="auto" w:fill="auto"/>
                  <w:noWrap/>
                  <w:vAlign w:val="center"/>
                  <w:hideMark/>
                </w:tcPr>
                <w:p w14:paraId="207DAD69"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1072510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36F79A3C"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279C4878"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3</w:t>
                  </w:r>
                </w:p>
              </w:tc>
              <w:tc>
                <w:tcPr>
                  <w:tcW w:w="439" w:type="dxa"/>
                  <w:tcBorders>
                    <w:top w:val="nil"/>
                    <w:left w:val="nil"/>
                    <w:bottom w:val="nil"/>
                    <w:right w:val="nil"/>
                  </w:tcBorders>
                  <w:shd w:val="clear" w:color="auto" w:fill="auto"/>
                  <w:noWrap/>
                  <w:vAlign w:val="center"/>
                  <w:hideMark/>
                </w:tcPr>
                <w:p w14:paraId="3194F56B"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3A97CAD6"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3875</w:t>
                  </w:r>
                </w:p>
              </w:tc>
              <w:tc>
                <w:tcPr>
                  <w:tcW w:w="1148" w:type="dxa"/>
                  <w:tcBorders>
                    <w:top w:val="nil"/>
                    <w:left w:val="single" w:sz="4" w:space="0" w:color="auto"/>
                    <w:bottom w:val="nil"/>
                    <w:right w:val="nil"/>
                  </w:tcBorders>
                  <w:shd w:val="clear" w:color="auto" w:fill="auto"/>
                  <w:noWrap/>
                  <w:vAlign w:val="center"/>
                  <w:hideMark/>
                </w:tcPr>
                <w:p w14:paraId="6C4D39B9"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3875 Birr</w:t>
                  </w:r>
                </w:p>
              </w:tc>
              <w:tc>
                <w:tcPr>
                  <w:tcW w:w="788" w:type="dxa"/>
                  <w:tcBorders>
                    <w:top w:val="nil"/>
                    <w:left w:val="nil"/>
                    <w:bottom w:val="nil"/>
                    <w:right w:val="single" w:sz="8" w:space="0" w:color="auto"/>
                  </w:tcBorders>
                  <w:shd w:val="clear" w:color="auto" w:fill="auto"/>
                  <w:noWrap/>
                  <w:vAlign w:val="center"/>
                  <w:hideMark/>
                </w:tcPr>
                <w:p w14:paraId="69AC6112"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BP3625</w:t>
                  </w:r>
                </w:p>
              </w:tc>
              <w:tc>
                <w:tcPr>
                  <w:tcW w:w="1468" w:type="dxa"/>
                  <w:tcBorders>
                    <w:top w:val="nil"/>
                    <w:left w:val="nil"/>
                    <w:bottom w:val="nil"/>
                    <w:right w:val="nil"/>
                  </w:tcBorders>
                  <w:shd w:val="clear" w:color="auto" w:fill="auto"/>
                  <w:noWrap/>
                  <w:vAlign w:val="center"/>
                  <w:hideMark/>
                </w:tcPr>
                <w:p w14:paraId="1514DAEA"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5C1F01A5"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BP4125</w:t>
                  </w:r>
                </w:p>
              </w:tc>
              <w:tc>
                <w:tcPr>
                  <w:tcW w:w="1388" w:type="dxa"/>
                  <w:tcBorders>
                    <w:top w:val="nil"/>
                    <w:left w:val="single" w:sz="8" w:space="0" w:color="auto"/>
                    <w:bottom w:val="nil"/>
                    <w:right w:val="nil"/>
                  </w:tcBorders>
                  <w:shd w:val="clear" w:color="auto" w:fill="auto"/>
                  <w:noWrap/>
                  <w:vAlign w:val="center"/>
                  <w:hideMark/>
                </w:tcPr>
                <w:p w14:paraId="2C8F1173"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079D41F2"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4F9C061D"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53E4C7E9"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4</w:t>
                  </w:r>
                </w:p>
              </w:tc>
              <w:tc>
                <w:tcPr>
                  <w:tcW w:w="439" w:type="dxa"/>
                  <w:tcBorders>
                    <w:top w:val="nil"/>
                    <w:left w:val="nil"/>
                    <w:bottom w:val="nil"/>
                    <w:right w:val="nil"/>
                  </w:tcBorders>
                  <w:shd w:val="clear" w:color="auto" w:fill="auto"/>
                  <w:noWrap/>
                  <w:vAlign w:val="center"/>
                  <w:hideMark/>
                </w:tcPr>
                <w:p w14:paraId="0AD626DD"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549DB15E"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3625</w:t>
                  </w:r>
                </w:p>
              </w:tc>
              <w:tc>
                <w:tcPr>
                  <w:tcW w:w="1148" w:type="dxa"/>
                  <w:tcBorders>
                    <w:top w:val="nil"/>
                    <w:left w:val="single" w:sz="4" w:space="0" w:color="auto"/>
                    <w:bottom w:val="nil"/>
                    <w:right w:val="nil"/>
                  </w:tcBorders>
                  <w:shd w:val="clear" w:color="auto" w:fill="auto"/>
                  <w:noWrap/>
                  <w:vAlign w:val="center"/>
                  <w:hideMark/>
                </w:tcPr>
                <w:p w14:paraId="40AA4F1F"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3625 Birr</w:t>
                  </w:r>
                </w:p>
              </w:tc>
              <w:tc>
                <w:tcPr>
                  <w:tcW w:w="788" w:type="dxa"/>
                  <w:tcBorders>
                    <w:top w:val="nil"/>
                    <w:left w:val="nil"/>
                    <w:bottom w:val="nil"/>
                    <w:right w:val="single" w:sz="8" w:space="0" w:color="auto"/>
                  </w:tcBorders>
                  <w:shd w:val="clear" w:color="auto" w:fill="auto"/>
                  <w:noWrap/>
                  <w:vAlign w:val="center"/>
                  <w:hideMark/>
                </w:tcPr>
                <w:p w14:paraId="60AA2849"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BP3500</w:t>
                  </w:r>
                </w:p>
              </w:tc>
              <w:tc>
                <w:tcPr>
                  <w:tcW w:w="1468" w:type="dxa"/>
                  <w:tcBorders>
                    <w:top w:val="nil"/>
                    <w:left w:val="nil"/>
                    <w:bottom w:val="nil"/>
                    <w:right w:val="nil"/>
                  </w:tcBorders>
                  <w:shd w:val="clear" w:color="auto" w:fill="auto"/>
                  <w:noWrap/>
                  <w:vAlign w:val="center"/>
                  <w:hideMark/>
                </w:tcPr>
                <w:p w14:paraId="7AD8520E"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57D0E59C"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BP3750</w:t>
                  </w:r>
                </w:p>
              </w:tc>
              <w:tc>
                <w:tcPr>
                  <w:tcW w:w="1388" w:type="dxa"/>
                  <w:tcBorders>
                    <w:top w:val="nil"/>
                    <w:left w:val="single" w:sz="8" w:space="0" w:color="auto"/>
                    <w:bottom w:val="nil"/>
                    <w:right w:val="nil"/>
                  </w:tcBorders>
                  <w:shd w:val="clear" w:color="auto" w:fill="auto"/>
                  <w:noWrap/>
                  <w:vAlign w:val="center"/>
                  <w:hideMark/>
                </w:tcPr>
                <w:p w14:paraId="04057BB3"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61673653"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28A95322"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2FA358F5"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5</w:t>
                  </w:r>
                </w:p>
              </w:tc>
              <w:tc>
                <w:tcPr>
                  <w:tcW w:w="439" w:type="dxa"/>
                  <w:tcBorders>
                    <w:top w:val="nil"/>
                    <w:left w:val="nil"/>
                    <w:bottom w:val="nil"/>
                    <w:right w:val="nil"/>
                  </w:tcBorders>
                  <w:shd w:val="clear" w:color="auto" w:fill="auto"/>
                  <w:noWrap/>
                  <w:vAlign w:val="center"/>
                  <w:hideMark/>
                </w:tcPr>
                <w:p w14:paraId="2898815A"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7DA72512"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3500</w:t>
                  </w:r>
                </w:p>
              </w:tc>
              <w:tc>
                <w:tcPr>
                  <w:tcW w:w="1148" w:type="dxa"/>
                  <w:tcBorders>
                    <w:top w:val="nil"/>
                    <w:left w:val="single" w:sz="4" w:space="0" w:color="auto"/>
                    <w:bottom w:val="nil"/>
                    <w:right w:val="nil"/>
                  </w:tcBorders>
                  <w:shd w:val="clear" w:color="auto" w:fill="auto"/>
                  <w:noWrap/>
                  <w:vAlign w:val="center"/>
                  <w:hideMark/>
                </w:tcPr>
                <w:p w14:paraId="10461968"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3500 Birr</w:t>
                  </w:r>
                </w:p>
              </w:tc>
              <w:tc>
                <w:tcPr>
                  <w:tcW w:w="788" w:type="dxa"/>
                  <w:tcBorders>
                    <w:top w:val="nil"/>
                    <w:left w:val="nil"/>
                    <w:bottom w:val="nil"/>
                    <w:right w:val="single" w:sz="8" w:space="0" w:color="auto"/>
                  </w:tcBorders>
                  <w:shd w:val="clear" w:color="auto" w:fill="auto"/>
                  <w:noWrap/>
                  <w:vAlign w:val="center"/>
                  <w:hideMark/>
                </w:tcPr>
                <w:p w14:paraId="6C49539D"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5419AE03"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78358C38"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39512619"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792F5A5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19D70267"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02E71AB1"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6</w:t>
                  </w:r>
                </w:p>
              </w:tc>
              <w:tc>
                <w:tcPr>
                  <w:tcW w:w="439" w:type="dxa"/>
                  <w:tcBorders>
                    <w:top w:val="nil"/>
                    <w:left w:val="nil"/>
                    <w:bottom w:val="nil"/>
                    <w:right w:val="nil"/>
                  </w:tcBorders>
                  <w:shd w:val="clear" w:color="auto" w:fill="auto"/>
                  <w:noWrap/>
                  <w:vAlign w:val="center"/>
                  <w:hideMark/>
                </w:tcPr>
                <w:p w14:paraId="76F7BBE2"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18EFC72A"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3750</w:t>
                  </w:r>
                </w:p>
              </w:tc>
              <w:tc>
                <w:tcPr>
                  <w:tcW w:w="1148" w:type="dxa"/>
                  <w:tcBorders>
                    <w:top w:val="nil"/>
                    <w:left w:val="single" w:sz="4" w:space="0" w:color="auto"/>
                    <w:bottom w:val="nil"/>
                    <w:right w:val="nil"/>
                  </w:tcBorders>
                  <w:shd w:val="clear" w:color="auto" w:fill="auto"/>
                  <w:noWrap/>
                  <w:vAlign w:val="center"/>
                  <w:hideMark/>
                </w:tcPr>
                <w:p w14:paraId="41B85C9E"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3750 Birr</w:t>
                  </w:r>
                </w:p>
              </w:tc>
              <w:tc>
                <w:tcPr>
                  <w:tcW w:w="788" w:type="dxa"/>
                  <w:tcBorders>
                    <w:top w:val="nil"/>
                    <w:left w:val="nil"/>
                    <w:bottom w:val="nil"/>
                    <w:right w:val="single" w:sz="8" w:space="0" w:color="auto"/>
                  </w:tcBorders>
                  <w:shd w:val="clear" w:color="auto" w:fill="auto"/>
                  <w:noWrap/>
                  <w:vAlign w:val="center"/>
                  <w:hideMark/>
                </w:tcPr>
                <w:p w14:paraId="58C5E261"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3A8A79EE"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6D747F5E"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2947262C"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2990248D"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19BEE65D"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6883E057"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7</w:t>
                  </w:r>
                </w:p>
              </w:tc>
              <w:tc>
                <w:tcPr>
                  <w:tcW w:w="439" w:type="dxa"/>
                  <w:tcBorders>
                    <w:top w:val="nil"/>
                    <w:left w:val="nil"/>
                    <w:bottom w:val="nil"/>
                    <w:right w:val="nil"/>
                  </w:tcBorders>
                  <w:shd w:val="clear" w:color="auto" w:fill="auto"/>
                  <w:noWrap/>
                  <w:vAlign w:val="center"/>
                  <w:hideMark/>
                </w:tcPr>
                <w:p w14:paraId="264248EB"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57F414A5"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4125</w:t>
                  </w:r>
                </w:p>
              </w:tc>
              <w:tc>
                <w:tcPr>
                  <w:tcW w:w="1148" w:type="dxa"/>
                  <w:tcBorders>
                    <w:top w:val="nil"/>
                    <w:left w:val="single" w:sz="4" w:space="0" w:color="auto"/>
                    <w:bottom w:val="nil"/>
                    <w:right w:val="nil"/>
                  </w:tcBorders>
                  <w:shd w:val="clear" w:color="auto" w:fill="auto"/>
                  <w:noWrap/>
                  <w:vAlign w:val="center"/>
                  <w:hideMark/>
                </w:tcPr>
                <w:p w14:paraId="49C8DD66"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4125 Birr</w:t>
                  </w:r>
                </w:p>
              </w:tc>
              <w:tc>
                <w:tcPr>
                  <w:tcW w:w="788" w:type="dxa"/>
                  <w:tcBorders>
                    <w:top w:val="nil"/>
                    <w:left w:val="nil"/>
                    <w:bottom w:val="nil"/>
                    <w:right w:val="single" w:sz="8" w:space="0" w:color="auto"/>
                  </w:tcBorders>
                  <w:shd w:val="clear" w:color="auto" w:fill="auto"/>
                  <w:noWrap/>
                  <w:vAlign w:val="center"/>
                  <w:hideMark/>
                </w:tcPr>
                <w:p w14:paraId="39E27BA1"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BP4000</w:t>
                  </w:r>
                </w:p>
              </w:tc>
              <w:tc>
                <w:tcPr>
                  <w:tcW w:w="1468" w:type="dxa"/>
                  <w:tcBorders>
                    <w:top w:val="nil"/>
                    <w:left w:val="nil"/>
                    <w:bottom w:val="nil"/>
                    <w:right w:val="nil"/>
                  </w:tcBorders>
                  <w:shd w:val="clear" w:color="auto" w:fill="auto"/>
                  <w:noWrap/>
                  <w:vAlign w:val="center"/>
                  <w:hideMark/>
                </w:tcPr>
                <w:p w14:paraId="40ADA6B5"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60E131B6"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BP4250</w:t>
                  </w:r>
                </w:p>
              </w:tc>
              <w:tc>
                <w:tcPr>
                  <w:tcW w:w="1388" w:type="dxa"/>
                  <w:tcBorders>
                    <w:top w:val="nil"/>
                    <w:left w:val="single" w:sz="8" w:space="0" w:color="auto"/>
                    <w:bottom w:val="nil"/>
                    <w:right w:val="nil"/>
                  </w:tcBorders>
                  <w:shd w:val="clear" w:color="auto" w:fill="auto"/>
                  <w:noWrap/>
                  <w:vAlign w:val="center"/>
                  <w:hideMark/>
                </w:tcPr>
                <w:p w14:paraId="3A3D09A8"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52A83325"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45011F2E"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4B98420B"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8</w:t>
                  </w:r>
                </w:p>
              </w:tc>
              <w:tc>
                <w:tcPr>
                  <w:tcW w:w="439" w:type="dxa"/>
                  <w:tcBorders>
                    <w:top w:val="nil"/>
                    <w:left w:val="nil"/>
                    <w:bottom w:val="nil"/>
                    <w:right w:val="nil"/>
                  </w:tcBorders>
                  <w:shd w:val="clear" w:color="auto" w:fill="auto"/>
                  <w:noWrap/>
                  <w:vAlign w:val="center"/>
                  <w:hideMark/>
                </w:tcPr>
                <w:p w14:paraId="2B2A8C0B"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1A4B58FE"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w:t>
                  </w:r>
                </w:p>
              </w:tc>
              <w:tc>
                <w:tcPr>
                  <w:tcW w:w="1148" w:type="dxa"/>
                  <w:tcBorders>
                    <w:top w:val="nil"/>
                    <w:left w:val="single" w:sz="4" w:space="0" w:color="auto"/>
                    <w:bottom w:val="nil"/>
                    <w:right w:val="nil"/>
                  </w:tcBorders>
                  <w:shd w:val="clear" w:color="auto" w:fill="auto"/>
                  <w:noWrap/>
                  <w:vAlign w:val="center"/>
                  <w:hideMark/>
                </w:tcPr>
                <w:p w14:paraId="57A1B75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788" w:type="dxa"/>
                  <w:tcBorders>
                    <w:top w:val="nil"/>
                    <w:left w:val="nil"/>
                    <w:bottom w:val="nil"/>
                    <w:right w:val="single" w:sz="8" w:space="0" w:color="auto"/>
                  </w:tcBorders>
                  <w:shd w:val="clear" w:color="auto" w:fill="auto"/>
                  <w:noWrap/>
                  <w:vAlign w:val="center"/>
                  <w:hideMark/>
                </w:tcPr>
                <w:p w14:paraId="7202EE0D"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75734F12"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63AD6A89"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0EDCF37F"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4D760DED"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6B99AB37"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5715F8A2"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9</w:t>
                  </w:r>
                </w:p>
              </w:tc>
              <w:tc>
                <w:tcPr>
                  <w:tcW w:w="439" w:type="dxa"/>
                  <w:tcBorders>
                    <w:top w:val="nil"/>
                    <w:left w:val="nil"/>
                    <w:bottom w:val="nil"/>
                    <w:right w:val="nil"/>
                  </w:tcBorders>
                  <w:shd w:val="clear" w:color="auto" w:fill="auto"/>
                  <w:noWrap/>
                  <w:vAlign w:val="center"/>
                  <w:hideMark/>
                </w:tcPr>
                <w:p w14:paraId="00F03F4A"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1BB8A498"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4250</w:t>
                  </w:r>
                </w:p>
              </w:tc>
              <w:tc>
                <w:tcPr>
                  <w:tcW w:w="1148" w:type="dxa"/>
                  <w:tcBorders>
                    <w:top w:val="nil"/>
                    <w:left w:val="single" w:sz="4" w:space="0" w:color="auto"/>
                    <w:bottom w:val="nil"/>
                    <w:right w:val="nil"/>
                  </w:tcBorders>
                  <w:shd w:val="clear" w:color="auto" w:fill="auto"/>
                  <w:noWrap/>
                  <w:vAlign w:val="center"/>
                  <w:hideMark/>
                </w:tcPr>
                <w:p w14:paraId="158F233B"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4250 Birr</w:t>
                  </w:r>
                </w:p>
              </w:tc>
              <w:tc>
                <w:tcPr>
                  <w:tcW w:w="788" w:type="dxa"/>
                  <w:tcBorders>
                    <w:top w:val="nil"/>
                    <w:left w:val="nil"/>
                    <w:bottom w:val="nil"/>
                    <w:right w:val="single" w:sz="8" w:space="0" w:color="auto"/>
                  </w:tcBorders>
                  <w:shd w:val="clear" w:color="auto" w:fill="auto"/>
                  <w:noWrap/>
                  <w:vAlign w:val="center"/>
                  <w:hideMark/>
                </w:tcPr>
                <w:p w14:paraId="2F473C67"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5AE512D2"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210FEADB"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7AB18635"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0776975E"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10706DC3"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014A546C"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10</w:t>
                  </w:r>
                </w:p>
              </w:tc>
              <w:tc>
                <w:tcPr>
                  <w:tcW w:w="439" w:type="dxa"/>
                  <w:tcBorders>
                    <w:top w:val="nil"/>
                    <w:left w:val="nil"/>
                    <w:bottom w:val="nil"/>
                    <w:right w:val="nil"/>
                  </w:tcBorders>
                  <w:shd w:val="clear" w:color="auto" w:fill="auto"/>
                  <w:noWrap/>
                  <w:vAlign w:val="center"/>
                  <w:hideMark/>
                </w:tcPr>
                <w:p w14:paraId="1B955508"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4AEBC450"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2875</w:t>
                  </w:r>
                </w:p>
              </w:tc>
              <w:tc>
                <w:tcPr>
                  <w:tcW w:w="1148" w:type="dxa"/>
                  <w:tcBorders>
                    <w:top w:val="nil"/>
                    <w:left w:val="single" w:sz="4" w:space="0" w:color="auto"/>
                    <w:bottom w:val="nil"/>
                    <w:right w:val="nil"/>
                  </w:tcBorders>
                  <w:shd w:val="clear" w:color="auto" w:fill="auto"/>
                  <w:noWrap/>
                  <w:vAlign w:val="center"/>
                  <w:hideMark/>
                </w:tcPr>
                <w:p w14:paraId="51D6FD1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2875 Birr</w:t>
                  </w:r>
                </w:p>
              </w:tc>
              <w:tc>
                <w:tcPr>
                  <w:tcW w:w="788" w:type="dxa"/>
                  <w:tcBorders>
                    <w:top w:val="nil"/>
                    <w:left w:val="nil"/>
                    <w:bottom w:val="nil"/>
                    <w:right w:val="single" w:sz="8" w:space="0" w:color="auto"/>
                  </w:tcBorders>
                  <w:shd w:val="clear" w:color="auto" w:fill="auto"/>
                  <w:noWrap/>
                  <w:vAlign w:val="center"/>
                  <w:hideMark/>
                </w:tcPr>
                <w:p w14:paraId="3FB7B97D"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BP2625</w:t>
                  </w:r>
                </w:p>
              </w:tc>
              <w:tc>
                <w:tcPr>
                  <w:tcW w:w="1468" w:type="dxa"/>
                  <w:tcBorders>
                    <w:top w:val="nil"/>
                    <w:left w:val="nil"/>
                    <w:bottom w:val="nil"/>
                    <w:right w:val="nil"/>
                  </w:tcBorders>
                  <w:shd w:val="clear" w:color="auto" w:fill="auto"/>
                  <w:noWrap/>
                  <w:vAlign w:val="center"/>
                  <w:hideMark/>
                </w:tcPr>
                <w:p w14:paraId="0653C65B"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56ED51A5"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BP3125</w:t>
                  </w:r>
                </w:p>
              </w:tc>
              <w:tc>
                <w:tcPr>
                  <w:tcW w:w="1388" w:type="dxa"/>
                  <w:tcBorders>
                    <w:top w:val="nil"/>
                    <w:left w:val="single" w:sz="8" w:space="0" w:color="auto"/>
                    <w:bottom w:val="nil"/>
                    <w:right w:val="nil"/>
                  </w:tcBorders>
                  <w:shd w:val="clear" w:color="auto" w:fill="auto"/>
                  <w:noWrap/>
                  <w:vAlign w:val="center"/>
                  <w:hideMark/>
                </w:tcPr>
                <w:p w14:paraId="696216CF"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7311E44E"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527F8033"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442F9B32"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11</w:t>
                  </w:r>
                </w:p>
              </w:tc>
              <w:tc>
                <w:tcPr>
                  <w:tcW w:w="439" w:type="dxa"/>
                  <w:tcBorders>
                    <w:top w:val="nil"/>
                    <w:left w:val="nil"/>
                    <w:bottom w:val="nil"/>
                    <w:right w:val="nil"/>
                  </w:tcBorders>
                  <w:shd w:val="clear" w:color="auto" w:fill="auto"/>
                  <w:noWrap/>
                  <w:vAlign w:val="center"/>
                  <w:hideMark/>
                </w:tcPr>
                <w:p w14:paraId="7161A055"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4950CE8B"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3125</w:t>
                  </w:r>
                </w:p>
              </w:tc>
              <w:tc>
                <w:tcPr>
                  <w:tcW w:w="1148" w:type="dxa"/>
                  <w:tcBorders>
                    <w:top w:val="nil"/>
                    <w:left w:val="single" w:sz="4" w:space="0" w:color="auto"/>
                    <w:bottom w:val="nil"/>
                    <w:right w:val="nil"/>
                  </w:tcBorders>
                  <w:shd w:val="clear" w:color="auto" w:fill="auto"/>
                  <w:noWrap/>
                  <w:vAlign w:val="center"/>
                  <w:hideMark/>
                </w:tcPr>
                <w:p w14:paraId="3C109977"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3125 Birr</w:t>
                  </w:r>
                </w:p>
              </w:tc>
              <w:tc>
                <w:tcPr>
                  <w:tcW w:w="788" w:type="dxa"/>
                  <w:tcBorders>
                    <w:top w:val="nil"/>
                    <w:left w:val="nil"/>
                    <w:bottom w:val="nil"/>
                    <w:right w:val="single" w:sz="8" w:space="0" w:color="auto"/>
                  </w:tcBorders>
                  <w:shd w:val="clear" w:color="auto" w:fill="auto"/>
                  <w:noWrap/>
                  <w:vAlign w:val="center"/>
                  <w:hideMark/>
                </w:tcPr>
                <w:p w14:paraId="63DC4471"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BP3000</w:t>
                  </w:r>
                </w:p>
              </w:tc>
              <w:tc>
                <w:tcPr>
                  <w:tcW w:w="1468" w:type="dxa"/>
                  <w:tcBorders>
                    <w:top w:val="nil"/>
                    <w:left w:val="nil"/>
                    <w:bottom w:val="nil"/>
                    <w:right w:val="nil"/>
                  </w:tcBorders>
                  <w:shd w:val="clear" w:color="auto" w:fill="auto"/>
                  <w:noWrap/>
                  <w:vAlign w:val="center"/>
                  <w:hideMark/>
                </w:tcPr>
                <w:p w14:paraId="143A9791"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26D55A76"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BP3250</w:t>
                  </w:r>
                </w:p>
              </w:tc>
              <w:tc>
                <w:tcPr>
                  <w:tcW w:w="1388" w:type="dxa"/>
                  <w:tcBorders>
                    <w:top w:val="nil"/>
                    <w:left w:val="single" w:sz="8" w:space="0" w:color="auto"/>
                    <w:bottom w:val="nil"/>
                    <w:right w:val="nil"/>
                  </w:tcBorders>
                  <w:shd w:val="clear" w:color="auto" w:fill="auto"/>
                  <w:noWrap/>
                  <w:vAlign w:val="center"/>
                  <w:hideMark/>
                </w:tcPr>
                <w:p w14:paraId="61FC30F7"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22EF543D"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1161B28D"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00660EC8"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12</w:t>
                  </w:r>
                </w:p>
              </w:tc>
              <w:tc>
                <w:tcPr>
                  <w:tcW w:w="439" w:type="dxa"/>
                  <w:tcBorders>
                    <w:top w:val="nil"/>
                    <w:left w:val="nil"/>
                    <w:bottom w:val="nil"/>
                    <w:right w:val="nil"/>
                  </w:tcBorders>
                  <w:shd w:val="clear" w:color="auto" w:fill="auto"/>
                  <w:noWrap/>
                  <w:vAlign w:val="center"/>
                  <w:hideMark/>
                </w:tcPr>
                <w:p w14:paraId="6651B17F"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671340BC"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3250</w:t>
                  </w:r>
                </w:p>
              </w:tc>
              <w:tc>
                <w:tcPr>
                  <w:tcW w:w="1148" w:type="dxa"/>
                  <w:tcBorders>
                    <w:top w:val="nil"/>
                    <w:left w:val="single" w:sz="4" w:space="0" w:color="auto"/>
                    <w:bottom w:val="nil"/>
                    <w:right w:val="nil"/>
                  </w:tcBorders>
                  <w:shd w:val="clear" w:color="auto" w:fill="auto"/>
                  <w:noWrap/>
                  <w:vAlign w:val="center"/>
                  <w:hideMark/>
                </w:tcPr>
                <w:p w14:paraId="68A74E3A"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3250 Birr</w:t>
                  </w:r>
                </w:p>
              </w:tc>
              <w:tc>
                <w:tcPr>
                  <w:tcW w:w="788" w:type="dxa"/>
                  <w:tcBorders>
                    <w:top w:val="nil"/>
                    <w:left w:val="nil"/>
                    <w:bottom w:val="nil"/>
                    <w:right w:val="single" w:sz="8" w:space="0" w:color="auto"/>
                  </w:tcBorders>
                  <w:shd w:val="clear" w:color="auto" w:fill="auto"/>
                  <w:noWrap/>
                  <w:vAlign w:val="center"/>
                  <w:hideMark/>
                </w:tcPr>
                <w:p w14:paraId="7570F06B"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08C4218D"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6747C841"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47DA61FE"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1FEE3B32"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5F79F292"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6C0B8657"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13</w:t>
                  </w:r>
                </w:p>
              </w:tc>
              <w:tc>
                <w:tcPr>
                  <w:tcW w:w="439" w:type="dxa"/>
                  <w:tcBorders>
                    <w:top w:val="nil"/>
                    <w:left w:val="nil"/>
                    <w:bottom w:val="nil"/>
                    <w:right w:val="nil"/>
                  </w:tcBorders>
                  <w:shd w:val="clear" w:color="auto" w:fill="auto"/>
                  <w:noWrap/>
                  <w:vAlign w:val="center"/>
                  <w:hideMark/>
                </w:tcPr>
                <w:p w14:paraId="112D9D83"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1E005F4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3000</w:t>
                  </w:r>
                </w:p>
              </w:tc>
              <w:tc>
                <w:tcPr>
                  <w:tcW w:w="1148" w:type="dxa"/>
                  <w:tcBorders>
                    <w:top w:val="nil"/>
                    <w:left w:val="single" w:sz="4" w:space="0" w:color="auto"/>
                    <w:bottom w:val="nil"/>
                    <w:right w:val="nil"/>
                  </w:tcBorders>
                  <w:shd w:val="clear" w:color="auto" w:fill="auto"/>
                  <w:noWrap/>
                  <w:vAlign w:val="center"/>
                  <w:hideMark/>
                </w:tcPr>
                <w:p w14:paraId="0F5381C8"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3000 Birr</w:t>
                  </w:r>
                </w:p>
              </w:tc>
              <w:tc>
                <w:tcPr>
                  <w:tcW w:w="788" w:type="dxa"/>
                  <w:tcBorders>
                    <w:top w:val="nil"/>
                    <w:left w:val="nil"/>
                    <w:bottom w:val="nil"/>
                    <w:right w:val="single" w:sz="8" w:space="0" w:color="auto"/>
                  </w:tcBorders>
                  <w:shd w:val="clear" w:color="auto" w:fill="auto"/>
                  <w:noWrap/>
                  <w:vAlign w:val="center"/>
                  <w:hideMark/>
                </w:tcPr>
                <w:p w14:paraId="11A6937A"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3E745D2D"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1127677C"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2FB9B53F"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026B0A62"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5C3CF2C4"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645BA1E2"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14</w:t>
                  </w:r>
                </w:p>
              </w:tc>
              <w:tc>
                <w:tcPr>
                  <w:tcW w:w="439" w:type="dxa"/>
                  <w:tcBorders>
                    <w:top w:val="nil"/>
                    <w:left w:val="nil"/>
                    <w:bottom w:val="nil"/>
                    <w:right w:val="nil"/>
                  </w:tcBorders>
                  <w:shd w:val="clear" w:color="auto" w:fill="auto"/>
                  <w:noWrap/>
                  <w:vAlign w:val="center"/>
                  <w:hideMark/>
                </w:tcPr>
                <w:p w14:paraId="2A5E3996"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7BD40B33"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2625</w:t>
                  </w:r>
                </w:p>
              </w:tc>
              <w:tc>
                <w:tcPr>
                  <w:tcW w:w="1148" w:type="dxa"/>
                  <w:tcBorders>
                    <w:top w:val="nil"/>
                    <w:left w:val="single" w:sz="4" w:space="0" w:color="auto"/>
                    <w:bottom w:val="nil"/>
                    <w:right w:val="nil"/>
                  </w:tcBorders>
                  <w:shd w:val="clear" w:color="auto" w:fill="auto"/>
                  <w:noWrap/>
                  <w:vAlign w:val="center"/>
                  <w:hideMark/>
                </w:tcPr>
                <w:p w14:paraId="10BEB052"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2625 Birr</w:t>
                  </w:r>
                </w:p>
              </w:tc>
              <w:tc>
                <w:tcPr>
                  <w:tcW w:w="788" w:type="dxa"/>
                  <w:tcBorders>
                    <w:top w:val="nil"/>
                    <w:left w:val="nil"/>
                    <w:bottom w:val="nil"/>
                    <w:right w:val="single" w:sz="8" w:space="0" w:color="auto"/>
                  </w:tcBorders>
                  <w:shd w:val="clear" w:color="auto" w:fill="auto"/>
                  <w:noWrap/>
                  <w:vAlign w:val="center"/>
                  <w:hideMark/>
                </w:tcPr>
                <w:p w14:paraId="7E7EF8F3"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BP2500</w:t>
                  </w:r>
                </w:p>
              </w:tc>
              <w:tc>
                <w:tcPr>
                  <w:tcW w:w="1468" w:type="dxa"/>
                  <w:tcBorders>
                    <w:top w:val="nil"/>
                    <w:left w:val="nil"/>
                    <w:bottom w:val="nil"/>
                    <w:right w:val="nil"/>
                  </w:tcBorders>
                  <w:shd w:val="clear" w:color="auto" w:fill="auto"/>
                  <w:noWrap/>
                  <w:vAlign w:val="center"/>
                  <w:hideMark/>
                </w:tcPr>
                <w:p w14:paraId="68218733"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694C925B"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BP2750</w:t>
                  </w:r>
                </w:p>
              </w:tc>
              <w:tc>
                <w:tcPr>
                  <w:tcW w:w="1388" w:type="dxa"/>
                  <w:tcBorders>
                    <w:top w:val="nil"/>
                    <w:left w:val="single" w:sz="8" w:space="0" w:color="auto"/>
                    <w:bottom w:val="nil"/>
                    <w:right w:val="nil"/>
                  </w:tcBorders>
                  <w:shd w:val="clear" w:color="auto" w:fill="auto"/>
                  <w:noWrap/>
                  <w:vAlign w:val="center"/>
                  <w:hideMark/>
                </w:tcPr>
                <w:p w14:paraId="39979D4D"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087A7090"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54595F47"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293A3AB9"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15</w:t>
                  </w:r>
                </w:p>
              </w:tc>
              <w:tc>
                <w:tcPr>
                  <w:tcW w:w="439" w:type="dxa"/>
                  <w:tcBorders>
                    <w:top w:val="nil"/>
                    <w:left w:val="nil"/>
                    <w:bottom w:val="nil"/>
                    <w:right w:val="nil"/>
                  </w:tcBorders>
                  <w:shd w:val="clear" w:color="auto" w:fill="auto"/>
                  <w:noWrap/>
                  <w:vAlign w:val="center"/>
                  <w:hideMark/>
                </w:tcPr>
                <w:p w14:paraId="39EB85CD"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1B78E4F6"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2500</w:t>
                  </w:r>
                </w:p>
              </w:tc>
              <w:tc>
                <w:tcPr>
                  <w:tcW w:w="1148" w:type="dxa"/>
                  <w:tcBorders>
                    <w:top w:val="nil"/>
                    <w:left w:val="single" w:sz="4" w:space="0" w:color="auto"/>
                    <w:bottom w:val="nil"/>
                    <w:right w:val="nil"/>
                  </w:tcBorders>
                  <w:shd w:val="clear" w:color="auto" w:fill="auto"/>
                  <w:noWrap/>
                  <w:vAlign w:val="center"/>
                  <w:hideMark/>
                </w:tcPr>
                <w:p w14:paraId="07F482E5"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2500 Birr</w:t>
                  </w:r>
                </w:p>
              </w:tc>
              <w:tc>
                <w:tcPr>
                  <w:tcW w:w="788" w:type="dxa"/>
                  <w:tcBorders>
                    <w:top w:val="nil"/>
                    <w:left w:val="nil"/>
                    <w:bottom w:val="nil"/>
                    <w:right w:val="single" w:sz="8" w:space="0" w:color="auto"/>
                  </w:tcBorders>
                  <w:shd w:val="clear" w:color="auto" w:fill="auto"/>
                  <w:noWrap/>
                  <w:vAlign w:val="center"/>
                  <w:hideMark/>
                </w:tcPr>
                <w:p w14:paraId="4A4E3048"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349F10A0"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554D9521"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1C5EE603"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7FAABE7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700D2636"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03A8F971"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16</w:t>
                  </w:r>
                </w:p>
              </w:tc>
              <w:tc>
                <w:tcPr>
                  <w:tcW w:w="439" w:type="dxa"/>
                  <w:tcBorders>
                    <w:top w:val="nil"/>
                    <w:left w:val="nil"/>
                    <w:bottom w:val="nil"/>
                    <w:right w:val="nil"/>
                  </w:tcBorders>
                  <w:shd w:val="clear" w:color="auto" w:fill="auto"/>
                  <w:noWrap/>
                  <w:vAlign w:val="center"/>
                  <w:hideMark/>
                </w:tcPr>
                <w:p w14:paraId="047624F1"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4373F091"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2750</w:t>
                  </w:r>
                </w:p>
              </w:tc>
              <w:tc>
                <w:tcPr>
                  <w:tcW w:w="1148" w:type="dxa"/>
                  <w:tcBorders>
                    <w:top w:val="nil"/>
                    <w:left w:val="single" w:sz="4" w:space="0" w:color="auto"/>
                    <w:bottom w:val="nil"/>
                    <w:right w:val="nil"/>
                  </w:tcBorders>
                  <w:shd w:val="clear" w:color="auto" w:fill="auto"/>
                  <w:noWrap/>
                  <w:vAlign w:val="center"/>
                  <w:hideMark/>
                </w:tcPr>
                <w:p w14:paraId="51E0BB4C"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2750 Birr</w:t>
                  </w:r>
                </w:p>
              </w:tc>
              <w:tc>
                <w:tcPr>
                  <w:tcW w:w="788" w:type="dxa"/>
                  <w:tcBorders>
                    <w:top w:val="nil"/>
                    <w:left w:val="nil"/>
                    <w:bottom w:val="nil"/>
                    <w:right w:val="single" w:sz="8" w:space="0" w:color="auto"/>
                  </w:tcBorders>
                  <w:shd w:val="clear" w:color="auto" w:fill="auto"/>
                  <w:noWrap/>
                  <w:vAlign w:val="center"/>
                  <w:hideMark/>
                </w:tcPr>
                <w:p w14:paraId="357E3D88"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470B6BF6"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1C39A93E"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6B1E6013"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0758ADB8"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44A0A181"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437FD290"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17</w:t>
                  </w:r>
                </w:p>
              </w:tc>
              <w:tc>
                <w:tcPr>
                  <w:tcW w:w="439" w:type="dxa"/>
                  <w:tcBorders>
                    <w:top w:val="nil"/>
                    <w:left w:val="nil"/>
                    <w:bottom w:val="nil"/>
                    <w:right w:val="nil"/>
                  </w:tcBorders>
                  <w:shd w:val="clear" w:color="auto" w:fill="auto"/>
                  <w:noWrap/>
                  <w:vAlign w:val="center"/>
                  <w:hideMark/>
                </w:tcPr>
                <w:p w14:paraId="19BDBC5A"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1EEF7A9A"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1375</w:t>
                  </w:r>
                </w:p>
              </w:tc>
              <w:tc>
                <w:tcPr>
                  <w:tcW w:w="1148" w:type="dxa"/>
                  <w:tcBorders>
                    <w:top w:val="nil"/>
                    <w:left w:val="single" w:sz="4" w:space="0" w:color="auto"/>
                    <w:bottom w:val="nil"/>
                    <w:right w:val="nil"/>
                  </w:tcBorders>
                  <w:shd w:val="clear" w:color="auto" w:fill="auto"/>
                  <w:noWrap/>
                  <w:vAlign w:val="center"/>
                  <w:hideMark/>
                </w:tcPr>
                <w:p w14:paraId="643F185F"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1375 Birr</w:t>
                  </w:r>
                </w:p>
              </w:tc>
              <w:tc>
                <w:tcPr>
                  <w:tcW w:w="788" w:type="dxa"/>
                  <w:tcBorders>
                    <w:top w:val="nil"/>
                    <w:left w:val="nil"/>
                    <w:bottom w:val="nil"/>
                    <w:right w:val="single" w:sz="8" w:space="0" w:color="auto"/>
                  </w:tcBorders>
                  <w:shd w:val="clear" w:color="auto" w:fill="auto"/>
                  <w:noWrap/>
                  <w:vAlign w:val="center"/>
                  <w:hideMark/>
                </w:tcPr>
                <w:p w14:paraId="6396D7B7"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BP875</w:t>
                  </w:r>
                </w:p>
              </w:tc>
              <w:tc>
                <w:tcPr>
                  <w:tcW w:w="1468" w:type="dxa"/>
                  <w:tcBorders>
                    <w:top w:val="nil"/>
                    <w:left w:val="nil"/>
                    <w:bottom w:val="nil"/>
                    <w:right w:val="nil"/>
                  </w:tcBorders>
                  <w:shd w:val="clear" w:color="auto" w:fill="auto"/>
                  <w:noWrap/>
                  <w:vAlign w:val="center"/>
                  <w:hideMark/>
                </w:tcPr>
                <w:p w14:paraId="2CDE743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6D1CB7DE"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BP1875</w:t>
                  </w:r>
                </w:p>
              </w:tc>
              <w:tc>
                <w:tcPr>
                  <w:tcW w:w="1388" w:type="dxa"/>
                  <w:tcBorders>
                    <w:top w:val="nil"/>
                    <w:left w:val="single" w:sz="8" w:space="0" w:color="auto"/>
                    <w:bottom w:val="nil"/>
                    <w:right w:val="nil"/>
                  </w:tcBorders>
                  <w:shd w:val="clear" w:color="auto" w:fill="auto"/>
                  <w:noWrap/>
                  <w:vAlign w:val="center"/>
                  <w:hideMark/>
                </w:tcPr>
                <w:p w14:paraId="01C6BCB5"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40422560"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07FBC9D9"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6160A33C"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18</w:t>
                  </w:r>
                </w:p>
              </w:tc>
              <w:tc>
                <w:tcPr>
                  <w:tcW w:w="439" w:type="dxa"/>
                  <w:tcBorders>
                    <w:top w:val="nil"/>
                    <w:left w:val="nil"/>
                    <w:bottom w:val="nil"/>
                    <w:right w:val="nil"/>
                  </w:tcBorders>
                  <w:shd w:val="clear" w:color="auto" w:fill="auto"/>
                  <w:noWrap/>
                  <w:vAlign w:val="center"/>
                  <w:hideMark/>
                </w:tcPr>
                <w:p w14:paraId="536318AD"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1BB6838F"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1875</w:t>
                  </w:r>
                </w:p>
              </w:tc>
              <w:tc>
                <w:tcPr>
                  <w:tcW w:w="1148" w:type="dxa"/>
                  <w:tcBorders>
                    <w:top w:val="nil"/>
                    <w:left w:val="single" w:sz="4" w:space="0" w:color="auto"/>
                    <w:bottom w:val="nil"/>
                    <w:right w:val="nil"/>
                  </w:tcBorders>
                  <w:shd w:val="clear" w:color="auto" w:fill="auto"/>
                  <w:noWrap/>
                  <w:vAlign w:val="center"/>
                  <w:hideMark/>
                </w:tcPr>
                <w:p w14:paraId="43E1CF3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1875 Birr</w:t>
                  </w:r>
                </w:p>
              </w:tc>
              <w:tc>
                <w:tcPr>
                  <w:tcW w:w="788" w:type="dxa"/>
                  <w:tcBorders>
                    <w:top w:val="nil"/>
                    <w:left w:val="nil"/>
                    <w:bottom w:val="nil"/>
                    <w:right w:val="single" w:sz="8" w:space="0" w:color="auto"/>
                  </w:tcBorders>
                  <w:shd w:val="clear" w:color="auto" w:fill="auto"/>
                  <w:noWrap/>
                  <w:vAlign w:val="center"/>
                  <w:hideMark/>
                </w:tcPr>
                <w:p w14:paraId="48D6D7F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BP1625</w:t>
                  </w:r>
                </w:p>
              </w:tc>
              <w:tc>
                <w:tcPr>
                  <w:tcW w:w="1468" w:type="dxa"/>
                  <w:tcBorders>
                    <w:top w:val="nil"/>
                    <w:left w:val="nil"/>
                    <w:bottom w:val="nil"/>
                    <w:right w:val="nil"/>
                  </w:tcBorders>
                  <w:shd w:val="clear" w:color="auto" w:fill="auto"/>
                  <w:noWrap/>
                  <w:vAlign w:val="center"/>
                  <w:hideMark/>
                </w:tcPr>
                <w:p w14:paraId="75279237"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0A213B60"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BP2125</w:t>
                  </w:r>
                </w:p>
              </w:tc>
              <w:tc>
                <w:tcPr>
                  <w:tcW w:w="1388" w:type="dxa"/>
                  <w:tcBorders>
                    <w:top w:val="nil"/>
                    <w:left w:val="single" w:sz="8" w:space="0" w:color="auto"/>
                    <w:bottom w:val="nil"/>
                    <w:right w:val="nil"/>
                  </w:tcBorders>
                  <w:shd w:val="clear" w:color="auto" w:fill="auto"/>
                  <w:noWrap/>
                  <w:vAlign w:val="center"/>
                  <w:hideMark/>
                </w:tcPr>
                <w:p w14:paraId="37EF7ADD"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79493178"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70808688"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617B4A0B"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19</w:t>
                  </w:r>
                </w:p>
              </w:tc>
              <w:tc>
                <w:tcPr>
                  <w:tcW w:w="439" w:type="dxa"/>
                  <w:tcBorders>
                    <w:top w:val="nil"/>
                    <w:left w:val="nil"/>
                    <w:bottom w:val="nil"/>
                    <w:right w:val="nil"/>
                  </w:tcBorders>
                  <w:shd w:val="clear" w:color="auto" w:fill="auto"/>
                  <w:noWrap/>
                  <w:vAlign w:val="center"/>
                  <w:hideMark/>
                </w:tcPr>
                <w:p w14:paraId="51D47B63"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5F8E5450"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2125</w:t>
                  </w:r>
                </w:p>
              </w:tc>
              <w:tc>
                <w:tcPr>
                  <w:tcW w:w="1148" w:type="dxa"/>
                  <w:tcBorders>
                    <w:top w:val="nil"/>
                    <w:left w:val="single" w:sz="4" w:space="0" w:color="auto"/>
                    <w:bottom w:val="nil"/>
                    <w:right w:val="nil"/>
                  </w:tcBorders>
                  <w:shd w:val="clear" w:color="auto" w:fill="auto"/>
                  <w:noWrap/>
                  <w:vAlign w:val="center"/>
                  <w:hideMark/>
                </w:tcPr>
                <w:p w14:paraId="7245689C"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2125 Birr</w:t>
                  </w:r>
                </w:p>
              </w:tc>
              <w:tc>
                <w:tcPr>
                  <w:tcW w:w="788" w:type="dxa"/>
                  <w:tcBorders>
                    <w:top w:val="nil"/>
                    <w:left w:val="nil"/>
                    <w:bottom w:val="nil"/>
                    <w:right w:val="single" w:sz="8" w:space="0" w:color="auto"/>
                  </w:tcBorders>
                  <w:shd w:val="clear" w:color="auto" w:fill="auto"/>
                  <w:noWrap/>
                  <w:vAlign w:val="center"/>
                  <w:hideMark/>
                </w:tcPr>
                <w:p w14:paraId="6BCB29EC"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BP2000</w:t>
                  </w:r>
                </w:p>
              </w:tc>
              <w:tc>
                <w:tcPr>
                  <w:tcW w:w="1468" w:type="dxa"/>
                  <w:tcBorders>
                    <w:top w:val="nil"/>
                    <w:left w:val="nil"/>
                    <w:bottom w:val="nil"/>
                    <w:right w:val="nil"/>
                  </w:tcBorders>
                  <w:shd w:val="clear" w:color="auto" w:fill="auto"/>
                  <w:noWrap/>
                  <w:vAlign w:val="center"/>
                  <w:hideMark/>
                </w:tcPr>
                <w:p w14:paraId="6C14294F"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5C81AF2A"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BP2250</w:t>
                  </w:r>
                </w:p>
              </w:tc>
              <w:tc>
                <w:tcPr>
                  <w:tcW w:w="1388" w:type="dxa"/>
                  <w:tcBorders>
                    <w:top w:val="nil"/>
                    <w:left w:val="single" w:sz="8" w:space="0" w:color="auto"/>
                    <w:bottom w:val="nil"/>
                    <w:right w:val="nil"/>
                  </w:tcBorders>
                  <w:shd w:val="clear" w:color="auto" w:fill="auto"/>
                  <w:noWrap/>
                  <w:vAlign w:val="center"/>
                  <w:hideMark/>
                </w:tcPr>
                <w:p w14:paraId="7629B4A6"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39042EB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1798D8D9"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0DB5F2C4"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20</w:t>
                  </w:r>
                </w:p>
              </w:tc>
              <w:tc>
                <w:tcPr>
                  <w:tcW w:w="439" w:type="dxa"/>
                  <w:tcBorders>
                    <w:top w:val="nil"/>
                    <w:left w:val="nil"/>
                    <w:bottom w:val="nil"/>
                    <w:right w:val="nil"/>
                  </w:tcBorders>
                  <w:shd w:val="clear" w:color="auto" w:fill="auto"/>
                  <w:noWrap/>
                  <w:vAlign w:val="center"/>
                  <w:hideMark/>
                </w:tcPr>
                <w:p w14:paraId="182EF749"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5CD17A31"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2000</w:t>
                  </w:r>
                </w:p>
              </w:tc>
              <w:tc>
                <w:tcPr>
                  <w:tcW w:w="1148" w:type="dxa"/>
                  <w:tcBorders>
                    <w:top w:val="nil"/>
                    <w:left w:val="single" w:sz="4" w:space="0" w:color="auto"/>
                    <w:bottom w:val="nil"/>
                    <w:right w:val="nil"/>
                  </w:tcBorders>
                  <w:shd w:val="clear" w:color="auto" w:fill="auto"/>
                  <w:noWrap/>
                  <w:vAlign w:val="center"/>
                  <w:hideMark/>
                </w:tcPr>
                <w:p w14:paraId="6B499F5C"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2000 Birr</w:t>
                  </w:r>
                </w:p>
              </w:tc>
              <w:tc>
                <w:tcPr>
                  <w:tcW w:w="788" w:type="dxa"/>
                  <w:tcBorders>
                    <w:top w:val="nil"/>
                    <w:left w:val="nil"/>
                    <w:bottom w:val="nil"/>
                    <w:right w:val="single" w:sz="8" w:space="0" w:color="auto"/>
                  </w:tcBorders>
                  <w:shd w:val="clear" w:color="auto" w:fill="auto"/>
                  <w:noWrap/>
                  <w:vAlign w:val="center"/>
                  <w:hideMark/>
                </w:tcPr>
                <w:p w14:paraId="02738C67"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25DE0830"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51ECD8D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06472120"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71CE6F83"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48749685"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5DC3B1CE"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21</w:t>
                  </w:r>
                </w:p>
              </w:tc>
              <w:tc>
                <w:tcPr>
                  <w:tcW w:w="439" w:type="dxa"/>
                  <w:tcBorders>
                    <w:top w:val="nil"/>
                    <w:left w:val="nil"/>
                    <w:bottom w:val="nil"/>
                    <w:right w:val="nil"/>
                  </w:tcBorders>
                  <w:shd w:val="clear" w:color="auto" w:fill="auto"/>
                  <w:noWrap/>
                  <w:vAlign w:val="center"/>
                  <w:hideMark/>
                </w:tcPr>
                <w:p w14:paraId="378915C9"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211593B7"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2250</w:t>
                  </w:r>
                </w:p>
              </w:tc>
              <w:tc>
                <w:tcPr>
                  <w:tcW w:w="1148" w:type="dxa"/>
                  <w:tcBorders>
                    <w:top w:val="nil"/>
                    <w:left w:val="single" w:sz="4" w:space="0" w:color="auto"/>
                    <w:bottom w:val="nil"/>
                    <w:right w:val="nil"/>
                  </w:tcBorders>
                  <w:shd w:val="clear" w:color="auto" w:fill="auto"/>
                  <w:noWrap/>
                  <w:vAlign w:val="center"/>
                  <w:hideMark/>
                </w:tcPr>
                <w:p w14:paraId="53D0A933"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2250 Birr</w:t>
                  </w:r>
                </w:p>
              </w:tc>
              <w:tc>
                <w:tcPr>
                  <w:tcW w:w="788" w:type="dxa"/>
                  <w:tcBorders>
                    <w:top w:val="nil"/>
                    <w:left w:val="nil"/>
                    <w:bottom w:val="nil"/>
                    <w:right w:val="single" w:sz="8" w:space="0" w:color="auto"/>
                  </w:tcBorders>
                  <w:shd w:val="clear" w:color="auto" w:fill="auto"/>
                  <w:noWrap/>
                  <w:vAlign w:val="center"/>
                  <w:hideMark/>
                </w:tcPr>
                <w:p w14:paraId="06F7DB9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6DAF6C45"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7DD9730C"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1A1F876D"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469B2203"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05528830"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3BBF4675"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22</w:t>
                  </w:r>
                </w:p>
              </w:tc>
              <w:tc>
                <w:tcPr>
                  <w:tcW w:w="439" w:type="dxa"/>
                  <w:tcBorders>
                    <w:top w:val="nil"/>
                    <w:left w:val="nil"/>
                    <w:bottom w:val="nil"/>
                    <w:right w:val="nil"/>
                  </w:tcBorders>
                  <w:shd w:val="clear" w:color="auto" w:fill="auto"/>
                  <w:noWrap/>
                  <w:vAlign w:val="center"/>
                  <w:hideMark/>
                </w:tcPr>
                <w:p w14:paraId="33FEBDB0"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4EBFD1D8"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1625</w:t>
                  </w:r>
                </w:p>
              </w:tc>
              <w:tc>
                <w:tcPr>
                  <w:tcW w:w="1148" w:type="dxa"/>
                  <w:tcBorders>
                    <w:top w:val="nil"/>
                    <w:left w:val="single" w:sz="4" w:space="0" w:color="auto"/>
                    <w:bottom w:val="nil"/>
                    <w:right w:val="nil"/>
                  </w:tcBorders>
                  <w:shd w:val="clear" w:color="auto" w:fill="auto"/>
                  <w:noWrap/>
                  <w:vAlign w:val="center"/>
                  <w:hideMark/>
                </w:tcPr>
                <w:p w14:paraId="2FE21B32"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1625 Birr</w:t>
                  </w:r>
                </w:p>
              </w:tc>
              <w:tc>
                <w:tcPr>
                  <w:tcW w:w="788" w:type="dxa"/>
                  <w:tcBorders>
                    <w:top w:val="nil"/>
                    <w:left w:val="nil"/>
                    <w:bottom w:val="nil"/>
                    <w:right w:val="single" w:sz="8" w:space="0" w:color="auto"/>
                  </w:tcBorders>
                  <w:shd w:val="clear" w:color="auto" w:fill="auto"/>
                  <w:noWrap/>
                  <w:vAlign w:val="center"/>
                  <w:hideMark/>
                </w:tcPr>
                <w:p w14:paraId="103A0AD5"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BP1500</w:t>
                  </w:r>
                </w:p>
              </w:tc>
              <w:tc>
                <w:tcPr>
                  <w:tcW w:w="1468" w:type="dxa"/>
                  <w:tcBorders>
                    <w:top w:val="nil"/>
                    <w:left w:val="nil"/>
                    <w:bottom w:val="nil"/>
                    <w:right w:val="nil"/>
                  </w:tcBorders>
                  <w:shd w:val="clear" w:color="auto" w:fill="auto"/>
                  <w:noWrap/>
                  <w:vAlign w:val="center"/>
                  <w:hideMark/>
                </w:tcPr>
                <w:p w14:paraId="1DBE53AA"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299C62C5"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BP1750</w:t>
                  </w:r>
                </w:p>
              </w:tc>
              <w:tc>
                <w:tcPr>
                  <w:tcW w:w="1388" w:type="dxa"/>
                  <w:tcBorders>
                    <w:top w:val="nil"/>
                    <w:left w:val="single" w:sz="8" w:space="0" w:color="auto"/>
                    <w:bottom w:val="nil"/>
                    <w:right w:val="nil"/>
                  </w:tcBorders>
                  <w:shd w:val="clear" w:color="auto" w:fill="auto"/>
                  <w:noWrap/>
                  <w:vAlign w:val="center"/>
                  <w:hideMark/>
                </w:tcPr>
                <w:p w14:paraId="6F85FA60"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01E33AC7"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2B1E0EE1"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4A3F4D24"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23</w:t>
                  </w:r>
                </w:p>
              </w:tc>
              <w:tc>
                <w:tcPr>
                  <w:tcW w:w="439" w:type="dxa"/>
                  <w:tcBorders>
                    <w:top w:val="nil"/>
                    <w:left w:val="nil"/>
                    <w:bottom w:val="nil"/>
                    <w:right w:val="nil"/>
                  </w:tcBorders>
                  <w:shd w:val="clear" w:color="auto" w:fill="auto"/>
                  <w:noWrap/>
                  <w:vAlign w:val="center"/>
                  <w:hideMark/>
                </w:tcPr>
                <w:p w14:paraId="797F3548"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202C0C8F"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1500</w:t>
                  </w:r>
                </w:p>
              </w:tc>
              <w:tc>
                <w:tcPr>
                  <w:tcW w:w="1148" w:type="dxa"/>
                  <w:tcBorders>
                    <w:top w:val="nil"/>
                    <w:left w:val="single" w:sz="4" w:space="0" w:color="auto"/>
                    <w:bottom w:val="nil"/>
                    <w:right w:val="nil"/>
                  </w:tcBorders>
                  <w:shd w:val="clear" w:color="auto" w:fill="auto"/>
                  <w:noWrap/>
                  <w:vAlign w:val="center"/>
                  <w:hideMark/>
                </w:tcPr>
                <w:p w14:paraId="54EA9819"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1500 Birr</w:t>
                  </w:r>
                </w:p>
              </w:tc>
              <w:tc>
                <w:tcPr>
                  <w:tcW w:w="788" w:type="dxa"/>
                  <w:tcBorders>
                    <w:top w:val="nil"/>
                    <w:left w:val="nil"/>
                    <w:bottom w:val="nil"/>
                    <w:right w:val="single" w:sz="8" w:space="0" w:color="auto"/>
                  </w:tcBorders>
                  <w:shd w:val="clear" w:color="auto" w:fill="auto"/>
                  <w:noWrap/>
                  <w:vAlign w:val="center"/>
                  <w:hideMark/>
                </w:tcPr>
                <w:p w14:paraId="46D9E23B"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2FC8C189"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43B55EEA"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20070F0D"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49D9299B"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488EA41C"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3B2D92F9"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24</w:t>
                  </w:r>
                </w:p>
              </w:tc>
              <w:tc>
                <w:tcPr>
                  <w:tcW w:w="439" w:type="dxa"/>
                  <w:tcBorders>
                    <w:top w:val="nil"/>
                    <w:left w:val="nil"/>
                    <w:bottom w:val="nil"/>
                    <w:right w:val="nil"/>
                  </w:tcBorders>
                  <w:shd w:val="clear" w:color="auto" w:fill="auto"/>
                  <w:noWrap/>
                  <w:vAlign w:val="center"/>
                  <w:hideMark/>
                </w:tcPr>
                <w:p w14:paraId="5E6C2E00"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772DA42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1750</w:t>
                  </w:r>
                </w:p>
              </w:tc>
              <w:tc>
                <w:tcPr>
                  <w:tcW w:w="1148" w:type="dxa"/>
                  <w:tcBorders>
                    <w:top w:val="nil"/>
                    <w:left w:val="single" w:sz="4" w:space="0" w:color="auto"/>
                    <w:bottom w:val="nil"/>
                    <w:right w:val="nil"/>
                  </w:tcBorders>
                  <w:shd w:val="clear" w:color="auto" w:fill="auto"/>
                  <w:noWrap/>
                  <w:vAlign w:val="center"/>
                  <w:hideMark/>
                </w:tcPr>
                <w:p w14:paraId="2CFEF9BB"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1750 Birr</w:t>
                  </w:r>
                </w:p>
              </w:tc>
              <w:tc>
                <w:tcPr>
                  <w:tcW w:w="788" w:type="dxa"/>
                  <w:tcBorders>
                    <w:top w:val="nil"/>
                    <w:left w:val="nil"/>
                    <w:bottom w:val="nil"/>
                    <w:right w:val="single" w:sz="8" w:space="0" w:color="auto"/>
                  </w:tcBorders>
                  <w:shd w:val="clear" w:color="auto" w:fill="auto"/>
                  <w:noWrap/>
                  <w:vAlign w:val="center"/>
                  <w:hideMark/>
                </w:tcPr>
                <w:p w14:paraId="4CBF5020"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6271C99E"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4250A51D"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2ADB26E6"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34700578"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72D1242C"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233AA602"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25</w:t>
                  </w:r>
                </w:p>
              </w:tc>
              <w:tc>
                <w:tcPr>
                  <w:tcW w:w="439" w:type="dxa"/>
                  <w:tcBorders>
                    <w:top w:val="nil"/>
                    <w:left w:val="nil"/>
                    <w:bottom w:val="nil"/>
                    <w:right w:val="nil"/>
                  </w:tcBorders>
                  <w:shd w:val="clear" w:color="auto" w:fill="auto"/>
                  <w:noWrap/>
                  <w:vAlign w:val="center"/>
                  <w:hideMark/>
                </w:tcPr>
                <w:p w14:paraId="1BFF5A6B"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2E3C7D7C"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875</w:t>
                  </w:r>
                </w:p>
              </w:tc>
              <w:tc>
                <w:tcPr>
                  <w:tcW w:w="1148" w:type="dxa"/>
                  <w:tcBorders>
                    <w:top w:val="nil"/>
                    <w:left w:val="single" w:sz="4" w:space="0" w:color="auto"/>
                    <w:bottom w:val="nil"/>
                    <w:right w:val="nil"/>
                  </w:tcBorders>
                  <w:shd w:val="clear" w:color="auto" w:fill="auto"/>
                  <w:noWrap/>
                  <w:vAlign w:val="center"/>
                  <w:hideMark/>
                </w:tcPr>
                <w:p w14:paraId="61A6C3E1"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875 Birr</w:t>
                  </w:r>
                </w:p>
              </w:tc>
              <w:tc>
                <w:tcPr>
                  <w:tcW w:w="788" w:type="dxa"/>
                  <w:tcBorders>
                    <w:top w:val="nil"/>
                    <w:left w:val="nil"/>
                    <w:bottom w:val="nil"/>
                    <w:right w:val="single" w:sz="8" w:space="0" w:color="auto"/>
                  </w:tcBorders>
                  <w:shd w:val="clear" w:color="auto" w:fill="auto"/>
                  <w:noWrap/>
                  <w:vAlign w:val="center"/>
                  <w:hideMark/>
                </w:tcPr>
                <w:p w14:paraId="55B573AA"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BP625</w:t>
                  </w:r>
                </w:p>
              </w:tc>
              <w:tc>
                <w:tcPr>
                  <w:tcW w:w="1468" w:type="dxa"/>
                  <w:tcBorders>
                    <w:top w:val="nil"/>
                    <w:left w:val="nil"/>
                    <w:bottom w:val="nil"/>
                    <w:right w:val="nil"/>
                  </w:tcBorders>
                  <w:shd w:val="clear" w:color="auto" w:fill="auto"/>
                  <w:noWrap/>
                  <w:vAlign w:val="center"/>
                  <w:hideMark/>
                </w:tcPr>
                <w:p w14:paraId="2D23344C"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3A9A24E5"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BP1125</w:t>
                  </w:r>
                </w:p>
              </w:tc>
              <w:tc>
                <w:tcPr>
                  <w:tcW w:w="1388" w:type="dxa"/>
                  <w:tcBorders>
                    <w:top w:val="nil"/>
                    <w:left w:val="single" w:sz="8" w:space="0" w:color="auto"/>
                    <w:bottom w:val="nil"/>
                    <w:right w:val="nil"/>
                  </w:tcBorders>
                  <w:shd w:val="clear" w:color="auto" w:fill="auto"/>
                  <w:noWrap/>
                  <w:vAlign w:val="center"/>
                  <w:hideMark/>
                </w:tcPr>
                <w:p w14:paraId="46864480"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27FEBE2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2F219657"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5C65958F"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26</w:t>
                  </w:r>
                </w:p>
              </w:tc>
              <w:tc>
                <w:tcPr>
                  <w:tcW w:w="439" w:type="dxa"/>
                  <w:tcBorders>
                    <w:top w:val="nil"/>
                    <w:left w:val="nil"/>
                    <w:bottom w:val="nil"/>
                    <w:right w:val="nil"/>
                  </w:tcBorders>
                  <w:shd w:val="clear" w:color="auto" w:fill="auto"/>
                  <w:noWrap/>
                  <w:vAlign w:val="center"/>
                  <w:hideMark/>
                </w:tcPr>
                <w:p w14:paraId="4027663E"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428A237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1125</w:t>
                  </w:r>
                </w:p>
              </w:tc>
              <w:tc>
                <w:tcPr>
                  <w:tcW w:w="1148" w:type="dxa"/>
                  <w:tcBorders>
                    <w:top w:val="nil"/>
                    <w:left w:val="single" w:sz="4" w:space="0" w:color="auto"/>
                    <w:bottom w:val="nil"/>
                    <w:right w:val="nil"/>
                  </w:tcBorders>
                  <w:shd w:val="clear" w:color="auto" w:fill="auto"/>
                  <w:noWrap/>
                  <w:vAlign w:val="center"/>
                  <w:hideMark/>
                </w:tcPr>
                <w:p w14:paraId="487EE531"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1125 Birr</w:t>
                  </w:r>
                </w:p>
              </w:tc>
              <w:tc>
                <w:tcPr>
                  <w:tcW w:w="788" w:type="dxa"/>
                  <w:tcBorders>
                    <w:top w:val="nil"/>
                    <w:left w:val="nil"/>
                    <w:bottom w:val="nil"/>
                    <w:right w:val="single" w:sz="8" w:space="0" w:color="auto"/>
                  </w:tcBorders>
                  <w:shd w:val="clear" w:color="auto" w:fill="auto"/>
                  <w:noWrap/>
                  <w:vAlign w:val="center"/>
                  <w:hideMark/>
                </w:tcPr>
                <w:p w14:paraId="472B70A7"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BP1000</w:t>
                  </w:r>
                </w:p>
              </w:tc>
              <w:tc>
                <w:tcPr>
                  <w:tcW w:w="1468" w:type="dxa"/>
                  <w:tcBorders>
                    <w:top w:val="nil"/>
                    <w:left w:val="nil"/>
                    <w:bottom w:val="nil"/>
                    <w:right w:val="nil"/>
                  </w:tcBorders>
                  <w:shd w:val="clear" w:color="auto" w:fill="auto"/>
                  <w:noWrap/>
                  <w:vAlign w:val="center"/>
                  <w:hideMark/>
                </w:tcPr>
                <w:p w14:paraId="688D8710"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18836D32"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BP1250</w:t>
                  </w:r>
                </w:p>
              </w:tc>
              <w:tc>
                <w:tcPr>
                  <w:tcW w:w="1388" w:type="dxa"/>
                  <w:tcBorders>
                    <w:top w:val="nil"/>
                    <w:left w:val="single" w:sz="8" w:space="0" w:color="auto"/>
                    <w:bottom w:val="nil"/>
                    <w:right w:val="nil"/>
                  </w:tcBorders>
                  <w:shd w:val="clear" w:color="auto" w:fill="auto"/>
                  <w:noWrap/>
                  <w:vAlign w:val="center"/>
                  <w:hideMark/>
                </w:tcPr>
                <w:p w14:paraId="0500DEB9"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0D6D2498"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1828BEC8"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36914725"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27</w:t>
                  </w:r>
                </w:p>
              </w:tc>
              <w:tc>
                <w:tcPr>
                  <w:tcW w:w="439" w:type="dxa"/>
                  <w:tcBorders>
                    <w:top w:val="nil"/>
                    <w:left w:val="nil"/>
                    <w:bottom w:val="nil"/>
                    <w:right w:val="nil"/>
                  </w:tcBorders>
                  <w:shd w:val="clear" w:color="auto" w:fill="auto"/>
                  <w:noWrap/>
                  <w:vAlign w:val="center"/>
                  <w:hideMark/>
                </w:tcPr>
                <w:p w14:paraId="7E63317A"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3E6E09C2"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1000</w:t>
                  </w:r>
                </w:p>
              </w:tc>
              <w:tc>
                <w:tcPr>
                  <w:tcW w:w="1148" w:type="dxa"/>
                  <w:tcBorders>
                    <w:top w:val="nil"/>
                    <w:left w:val="single" w:sz="4" w:space="0" w:color="auto"/>
                    <w:bottom w:val="nil"/>
                    <w:right w:val="nil"/>
                  </w:tcBorders>
                  <w:shd w:val="clear" w:color="auto" w:fill="auto"/>
                  <w:noWrap/>
                  <w:vAlign w:val="center"/>
                  <w:hideMark/>
                </w:tcPr>
                <w:p w14:paraId="1E793BCF"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1000 Birr</w:t>
                  </w:r>
                </w:p>
              </w:tc>
              <w:tc>
                <w:tcPr>
                  <w:tcW w:w="788" w:type="dxa"/>
                  <w:tcBorders>
                    <w:top w:val="nil"/>
                    <w:left w:val="nil"/>
                    <w:bottom w:val="nil"/>
                    <w:right w:val="single" w:sz="8" w:space="0" w:color="auto"/>
                  </w:tcBorders>
                  <w:shd w:val="clear" w:color="auto" w:fill="auto"/>
                  <w:noWrap/>
                  <w:vAlign w:val="center"/>
                  <w:hideMark/>
                </w:tcPr>
                <w:p w14:paraId="2BF82FFE"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6B55FB29"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5C915691"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4EB2F07C"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41C0AFE5"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518BFB1A"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6E2BC948"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28</w:t>
                  </w:r>
                </w:p>
              </w:tc>
              <w:tc>
                <w:tcPr>
                  <w:tcW w:w="439" w:type="dxa"/>
                  <w:tcBorders>
                    <w:top w:val="nil"/>
                    <w:left w:val="nil"/>
                    <w:bottom w:val="nil"/>
                    <w:right w:val="nil"/>
                  </w:tcBorders>
                  <w:shd w:val="clear" w:color="auto" w:fill="auto"/>
                  <w:noWrap/>
                  <w:vAlign w:val="center"/>
                  <w:hideMark/>
                </w:tcPr>
                <w:p w14:paraId="20D5CC10"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450253DC"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1250</w:t>
                  </w:r>
                </w:p>
              </w:tc>
              <w:tc>
                <w:tcPr>
                  <w:tcW w:w="1148" w:type="dxa"/>
                  <w:tcBorders>
                    <w:top w:val="nil"/>
                    <w:left w:val="single" w:sz="4" w:space="0" w:color="auto"/>
                    <w:bottom w:val="nil"/>
                    <w:right w:val="nil"/>
                  </w:tcBorders>
                  <w:shd w:val="clear" w:color="auto" w:fill="auto"/>
                  <w:noWrap/>
                  <w:vAlign w:val="center"/>
                  <w:hideMark/>
                </w:tcPr>
                <w:p w14:paraId="0557F4CB"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1250 Birr</w:t>
                  </w:r>
                </w:p>
              </w:tc>
              <w:tc>
                <w:tcPr>
                  <w:tcW w:w="788" w:type="dxa"/>
                  <w:tcBorders>
                    <w:top w:val="nil"/>
                    <w:left w:val="nil"/>
                    <w:bottom w:val="nil"/>
                    <w:right w:val="single" w:sz="8" w:space="0" w:color="auto"/>
                  </w:tcBorders>
                  <w:shd w:val="clear" w:color="auto" w:fill="auto"/>
                  <w:noWrap/>
                  <w:vAlign w:val="center"/>
                  <w:hideMark/>
                </w:tcPr>
                <w:p w14:paraId="1A56C95E"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0E77E8C7"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2929D4AA"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44D04457"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04DA9B7F"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2CBF0340"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022CF57B"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29</w:t>
                  </w:r>
                </w:p>
              </w:tc>
              <w:tc>
                <w:tcPr>
                  <w:tcW w:w="439" w:type="dxa"/>
                  <w:tcBorders>
                    <w:top w:val="nil"/>
                    <w:left w:val="nil"/>
                    <w:bottom w:val="nil"/>
                    <w:right w:val="nil"/>
                  </w:tcBorders>
                  <w:shd w:val="clear" w:color="auto" w:fill="auto"/>
                  <w:noWrap/>
                  <w:vAlign w:val="center"/>
                  <w:hideMark/>
                </w:tcPr>
                <w:p w14:paraId="11D22BC7"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46E63EB2"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625</w:t>
                  </w:r>
                </w:p>
              </w:tc>
              <w:tc>
                <w:tcPr>
                  <w:tcW w:w="1148" w:type="dxa"/>
                  <w:tcBorders>
                    <w:top w:val="nil"/>
                    <w:left w:val="single" w:sz="4" w:space="0" w:color="auto"/>
                    <w:bottom w:val="nil"/>
                    <w:right w:val="nil"/>
                  </w:tcBorders>
                  <w:shd w:val="clear" w:color="auto" w:fill="auto"/>
                  <w:noWrap/>
                  <w:vAlign w:val="center"/>
                  <w:hideMark/>
                </w:tcPr>
                <w:p w14:paraId="0A001580"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625 Birr</w:t>
                  </w:r>
                </w:p>
              </w:tc>
              <w:tc>
                <w:tcPr>
                  <w:tcW w:w="788" w:type="dxa"/>
                  <w:tcBorders>
                    <w:top w:val="nil"/>
                    <w:left w:val="nil"/>
                    <w:bottom w:val="nil"/>
                    <w:right w:val="single" w:sz="8" w:space="0" w:color="auto"/>
                  </w:tcBorders>
                  <w:shd w:val="clear" w:color="auto" w:fill="auto"/>
                  <w:noWrap/>
                  <w:vAlign w:val="center"/>
                  <w:hideMark/>
                </w:tcPr>
                <w:p w14:paraId="4045730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BP500</w:t>
                  </w:r>
                </w:p>
              </w:tc>
              <w:tc>
                <w:tcPr>
                  <w:tcW w:w="1468" w:type="dxa"/>
                  <w:tcBorders>
                    <w:top w:val="nil"/>
                    <w:left w:val="nil"/>
                    <w:bottom w:val="nil"/>
                    <w:right w:val="nil"/>
                  </w:tcBorders>
                  <w:shd w:val="clear" w:color="auto" w:fill="auto"/>
                  <w:noWrap/>
                  <w:vAlign w:val="center"/>
                  <w:hideMark/>
                </w:tcPr>
                <w:p w14:paraId="435A3E0A"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780ADA73"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BP750</w:t>
                  </w:r>
                </w:p>
              </w:tc>
              <w:tc>
                <w:tcPr>
                  <w:tcW w:w="1388" w:type="dxa"/>
                  <w:tcBorders>
                    <w:top w:val="nil"/>
                    <w:left w:val="single" w:sz="8" w:space="0" w:color="auto"/>
                    <w:bottom w:val="nil"/>
                    <w:right w:val="nil"/>
                  </w:tcBorders>
                  <w:shd w:val="clear" w:color="auto" w:fill="auto"/>
                  <w:noWrap/>
                  <w:vAlign w:val="center"/>
                  <w:hideMark/>
                </w:tcPr>
                <w:p w14:paraId="536B5F4B"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5933A147"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392698BB" w14:textId="77777777" w:rsidTr="00050EC7">
              <w:trPr>
                <w:trHeight w:val="300"/>
              </w:trPr>
              <w:tc>
                <w:tcPr>
                  <w:tcW w:w="388" w:type="dxa"/>
                  <w:tcBorders>
                    <w:top w:val="nil"/>
                    <w:left w:val="single" w:sz="8" w:space="0" w:color="auto"/>
                    <w:bottom w:val="nil"/>
                    <w:right w:val="nil"/>
                  </w:tcBorders>
                  <w:shd w:val="clear" w:color="auto" w:fill="auto"/>
                  <w:noWrap/>
                  <w:vAlign w:val="center"/>
                  <w:hideMark/>
                </w:tcPr>
                <w:p w14:paraId="36EC7BA7"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30</w:t>
                  </w:r>
                </w:p>
              </w:tc>
              <w:tc>
                <w:tcPr>
                  <w:tcW w:w="439" w:type="dxa"/>
                  <w:tcBorders>
                    <w:top w:val="nil"/>
                    <w:left w:val="nil"/>
                    <w:bottom w:val="nil"/>
                    <w:right w:val="nil"/>
                  </w:tcBorders>
                  <w:shd w:val="clear" w:color="auto" w:fill="auto"/>
                  <w:noWrap/>
                  <w:vAlign w:val="center"/>
                  <w:hideMark/>
                </w:tcPr>
                <w:p w14:paraId="2950817F"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nil"/>
                    <w:right w:val="nil"/>
                  </w:tcBorders>
                  <w:shd w:val="clear" w:color="auto" w:fill="auto"/>
                  <w:noWrap/>
                  <w:vAlign w:val="center"/>
                  <w:hideMark/>
                </w:tcPr>
                <w:p w14:paraId="1084B816"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750</w:t>
                  </w:r>
                </w:p>
              </w:tc>
              <w:tc>
                <w:tcPr>
                  <w:tcW w:w="1148" w:type="dxa"/>
                  <w:tcBorders>
                    <w:top w:val="nil"/>
                    <w:left w:val="single" w:sz="4" w:space="0" w:color="auto"/>
                    <w:bottom w:val="nil"/>
                    <w:right w:val="nil"/>
                  </w:tcBorders>
                  <w:shd w:val="clear" w:color="auto" w:fill="auto"/>
                  <w:noWrap/>
                  <w:vAlign w:val="center"/>
                  <w:hideMark/>
                </w:tcPr>
                <w:p w14:paraId="4E96DA6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750 Birr</w:t>
                  </w:r>
                </w:p>
              </w:tc>
              <w:tc>
                <w:tcPr>
                  <w:tcW w:w="788" w:type="dxa"/>
                  <w:tcBorders>
                    <w:top w:val="nil"/>
                    <w:left w:val="nil"/>
                    <w:bottom w:val="nil"/>
                    <w:right w:val="single" w:sz="8" w:space="0" w:color="auto"/>
                  </w:tcBorders>
                  <w:shd w:val="clear" w:color="auto" w:fill="auto"/>
                  <w:noWrap/>
                  <w:vAlign w:val="center"/>
                  <w:hideMark/>
                </w:tcPr>
                <w:p w14:paraId="0C45033A"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nil"/>
                    <w:right w:val="nil"/>
                  </w:tcBorders>
                  <w:shd w:val="clear" w:color="auto" w:fill="auto"/>
                  <w:noWrap/>
                  <w:vAlign w:val="center"/>
                  <w:hideMark/>
                </w:tcPr>
                <w:p w14:paraId="4E9973D4"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nil"/>
                    <w:right w:val="nil"/>
                  </w:tcBorders>
                  <w:shd w:val="clear" w:color="auto" w:fill="auto"/>
                  <w:noWrap/>
                  <w:vAlign w:val="center"/>
                  <w:hideMark/>
                </w:tcPr>
                <w:p w14:paraId="6FFD68D9"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nil"/>
                    <w:right w:val="nil"/>
                  </w:tcBorders>
                  <w:shd w:val="clear" w:color="auto" w:fill="auto"/>
                  <w:noWrap/>
                  <w:vAlign w:val="center"/>
                  <w:hideMark/>
                </w:tcPr>
                <w:p w14:paraId="67AC4F0E"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nil"/>
                    <w:right w:val="single" w:sz="8" w:space="0" w:color="auto"/>
                  </w:tcBorders>
                  <w:shd w:val="clear" w:color="auto" w:fill="auto"/>
                  <w:noWrap/>
                  <w:vAlign w:val="center"/>
                  <w:hideMark/>
                </w:tcPr>
                <w:p w14:paraId="5861C099"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r w:rsidR="00050EC7" w:rsidRPr="00050EC7" w14:paraId="5B71AA8D" w14:textId="77777777" w:rsidTr="00050EC7">
              <w:trPr>
                <w:trHeight w:val="300"/>
              </w:trPr>
              <w:tc>
                <w:tcPr>
                  <w:tcW w:w="388" w:type="dxa"/>
                  <w:tcBorders>
                    <w:top w:val="nil"/>
                    <w:left w:val="single" w:sz="8" w:space="0" w:color="auto"/>
                    <w:bottom w:val="single" w:sz="8" w:space="0" w:color="4472C4"/>
                    <w:right w:val="nil"/>
                  </w:tcBorders>
                  <w:shd w:val="clear" w:color="auto" w:fill="auto"/>
                  <w:noWrap/>
                  <w:vAlign w:val="center"/>
                  <w:hideMark/>
                </w:tcPr>
                <w:p w14:paraId="18BE0E09"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31</w:t>
                  </w:r>
                </w:p>
              </w:tc>
              <w:tc>
                <w:tcPr>
                  <w:tcW w:w="439" w:type="dxa"/>
                  <w:tcBorders>
                    <w:top w:val="nil"/>
                    <w:left w:val="nil"/>
                    <w:bottom w:val="single" w:sz="8" w:space="0" w:color="4472C4"/>
                    <w:right w:val="nil"/>
                  </w:tcBorders>
                  <w:shd w:val="clear" w:color="auto" w:fill="auto"/>
                  <w:noWrap/>
                  <w:vAlign w:val="center"/>
                  <w:hideMark/>
                </w:tcPr>
                <w:p w14:paraId="4E2D296A" w14:textId="77777777" w:rsidR="00050EC7" w:rsidRPr="00050EC7" w:rsidRDefault="00050EC7" w:rsidP="00050EC7">
                  <w:pPr>
                    <w:spacing w:after="0" w:line="240" w:lineRule="auto"/>
                    <w:jc w:val="right"/>
                    <w:rPr>
                      <w:rFonts w:ascii="Calibri" w:eastAsia="Times New Roman" w:hAnsi="Calibri" w:cs="Calibri"/>
                      <w:i/>
                      <w:iCs/>
                      <w:color w:val="000000"/>
                      <w:kern w:val="0"/>
                      <w:sz w:val="22"/>
                      <w:szCs w:val="22"/>
                      <w14:ligatures w14:val="none"/>
                    </w:rPr>
                  </w:pPr>
                  <w:r w:rsidRPr="00050EC7">
                    <w:rPr>
                      <w:rFonts w:ascii="Calibri" w:eastAsia="Times New Roman" w:hAnsi="Calibri" w:cs="Calibri"/>
                      <w:i/>
                      <w:iCs/>
                      <w:color w:val="000000"/>
                      <w:kern w:val="0"/>
                      <w:sz w:val="22"/>
                      <w:szCs w:val="22"/>
                      <w14:ligatures w14:val="none"/>
                    </w:rPr>
                    <w:t>BP</w:t>
                  </w:r>
                </w:p>
              </w:tc>
              <w:tc>
                <w:tcPr>
                  <w:tcW w:w="849" w:type="dxa"/>
                  <w:tcBorders>
                    <w:top w:val="nil"/>
                    <w:left w:val="nil"/>
                    <w:bottom w:val="single" w:sz="8" w:space="0" w:color="4472C4"/>
                    <w:right w:val="nil"/>
                  </w:tcBorders>
                  <w:shd w:val="clear" w:color="auto" w:fill="auto"/>
                  <w:noWrap/>
                  <w:vAlign w:val="center"/>
                  <w:hideMark/>
                </w:tcPr>
                <w:p w14:paraId="359A9F8D"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500</w:t>
                  </w:r>
                </w:p>
              </w:tc>
              <w:tc>
                <w:tcPr>
                  <w:tcW w:w="1148" w:type="dxa"/>
                  <w:tcBorders>
                    <w:top w:val="nil"/>
                    <w:left w:val="single" w:sz="4" w:space="0" w:color="auto"/>
                    <w:bottom w:val="single" w:sz="8" w:space="0" w:color="4472C4"/>
                    <w:right w:val="nil"/>
                  </w:tcBorders>
                  <w:shd w:val="clear" w:color="auto" w:fill="auto"/>
                  <w:noWrap/>
                  <w:vAlign w:val="center"/>
                  <w:hideMark/>
                </w:tcPr>
                <w:p w14:paraId="07E7A81D"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500 Birr</w:t>
                  </w:r>
                </w:p>
              </w:tc>
              <w:tc>
                <w:tcPr>
                  <w:tcW w:w="788" w:type="dxa"/>
                  <w:tcBorders>
                    <w:top w:val="nil"/>
                    <w:left w:val="nil"/>
                    <w:bottom w:val="single" w:sz="8" w:space="0" w:color="4472C4"/>
                    <w:right w:val="single" w:sz="8" w:space="0" w:color="auto"/>
                  </w:tcBorders>
                  <w:shd w:val="clear" w:color="auto" w:fill="auto"/>
                  <w:noWrap/>
                  <w:vAlign w:val="center"/>
                  <w:hideMark/>
                </w:tcPr>
                <w:p w14:paraId="5D290360"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468" w:type="dxa"/>
                  <w:tcBorders>
                    <w:top w:val="nil"/>
                    <w:left w:val="nil"/>
                    <w:bottom w:val="single" w:sz="8" w:space="0" w:color="4472C4"/>
                    <w:right w:val="nil"/>
                  </w:tcBorders>
                  <w:shd w:val="clear" w:color="auto" w:fill="auto"/>
                  <w:noWrap/>
                  <w:vAlign w:val="center"/>
                  <w:hideMark/>
                </w:tcPr>
                <w:p w14:paraId="0973657A"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4000 Birr</w:t>
                  </w:r>
                </w:p>
              </w:tc>
              <w:tc>
                <w:tcPr>
                  <w:tcW w:w="948" w:type="dxa"/>
                  <w:tcBorders>
                    <w:top w:val="nil"/>
                    <w:left w:val="nil"/>
                    <w:bottom w:val="single" w:sz="8" w:space="0" w:color="4472C4"/>
                    <w:right w:val="nil"/>
                  </w:tcBorders>
                  <w:shd w:val="clear" w:color="auto" w:fill="auto"/>
                  <w:noWrap/>
                  <w:vAlign w:val="center"/>
                  <w:hideMark/>
                </w:tcPr>
                <w:p w14:paraId="2B08A681"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c>
                <w:tcPr>
                  <w:tcW w:w="1388" w:type="dxa"/>
                  <w:tcBorders>
                    <w:top w:val="nil"/>
                    <w:left w:val="single" w:sz="8" w:space="0" w:color="auto"/>
                    <w:bottom w:val="single" w:sz="8" w:space="0" w:color="4472C4"/>
                    <w:right w:val="nil"/>
                  </w:tcBorders>
                  <w:shd w:val="clear" w:color="auto" w:fill="auto"/>
                  <w:noWrap/>
                  <w:vAlign w:val="center"/>
                  <w:hideMark/>
                </w:tcPr>
                <w:p w14:paraId="05E86AA6" w14:textId="77777777" w:rsidR="00050EC7" w:rsidRPr="00050EC7" w:rsidRDefault="00050EC7" w:rsidP="00050EC7">
                  <w:pPr>
                    <w:spacing w:after="0" w:line="240" w:lineRule="auto"/>
                    <w:jc w:val="center"/>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X</w:t>
                  </w:r>
                </w:p>
              </w:tc>
              <w:tc>
                <w:tcPr>
                  <w:tcW w:w="1328" w:type="dxa"/>
                  <w:tcBorders>
                    <w:top w:val="nil"/>
                    <w:left w:val="nil"/>
                    <w:bottom w:val="single" w:sz="8" w:space="0" w:color="4472C4"/>
                    <w:right w:val="single" w:sz="8" w:space="0" w:color="auto"/>
                  </w:tcBorders>
                  <w:shd w:val="clear" w:color="auto" w:fill="auto"/>
                  <w:noWrap/>
                  <w:vAlign w:val="center"/>
                  <w:hideMark/>
                </w:tcPr>
                <w:p w14:paraId="4050163B" w14:textId="77777777" w:rsidR="00050EC7" w:rsidRPr="00050EC7" w:rsidRDefault="00050EC7" w:rsidP="00050EC7">
                  <w:pPr>
                    <w:spacing w:after="0" w:line="240" w:lineRule="auto"/>
                    <w:rPr>
                      <w:rFonts w:ascii="Calibri" w:eastAsia="Times New Roman" w:hAnsi="Calibri" w:cs="Calibri"/>
                      <w:color w:val="000000"/>
                      <w:kern w:val="0"/>
                      <w:sz w:val="22"/>
                      <w:szCs w:val="22"/>
                      <w14:ligatures w14:val="none"/>
                    </w:rPr>
                  </w:pPr>
                  <w:r w:rsidRPr="00050EC7">
                    <w:rPr>
                      <w:rFonts w:ascii="Calibri" w:eastAsia="Times New Roman" w:hAnsi="Calibri" w:cs="Calibri"/>
                      <w:color w:val="000000"/>
                      <w:kern w:val="0"/>
                      <w:sz w:val="22"/>
                      <w:szCs w:val="22"/>
                      <w14:ligatures w14:val="none"/>
                    </w:rPr>
                    <w:t>END</w:t>
                  </w:r>
                </w:p>
              </w:tc>
            </w:tr>
          </w:tbl>
          <w:p w14:paraId="033BA839" w14:textId="77777777" w:rsidR="00211C4A" w:rsidRDefault="00211C4A" w:rsidP="00211C4A">
            <w:pPr>
              <w:spacing w:after="0" w:line="240" w:lineRule="auto"/>
              <w:rPr>
                <w:rFonts w:ascii="Times New Roman" w:eastAsia="Times New Roman" w:hAnsi="Times New Roman" w:cs="Times New Roman"/>
                <w:kern w:val="0"/>
                <w:sz w:val="20"/>
                <w:szCs w:val="20"/>
                <w14:ligatures w14:val="none"/>
              </w:rPr>
            </w:pPr>
          </w:p>
          <w:p w14:paraId="6631FC1B"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259" w:type="dxa"/>
            <w:tcBorders>
              <w:top w:val="nil"/>
              <w:left w:val="nil"/>
              <w:bottom w:val="nil"/>
              <w:right w:val="nil"/>
            </w:tcBorders>
            <w:shd w:val="clear" w:color="auto" w:fill="auto"/>
            <w:noWrap/>
            <w:vAlign w:val="bottom"/>
            <w:hideMark/>
          </w:tcPr>
          <w:p w14:paraId="26A1801C" w14:textId="77777777" w:rsidR="00211C4A" w:rsidRPr="00766B18" w:rsidRDefault="00211C4A" w:rsidP="00211C4A">
            <w:pPr>
              <w:spacing w:after="0" w:line="240" w:lineRule="auto"/>
              <w:ind w:firstLineChars="200" w:firstLine="400"/>
              <w:rPr>
                <w:rFonts w:ascii="Times New Roman" w:eastAsia="Times New Roman" w:hAnsi="Times New Roman" w:cs="Times New Roman"/>
                <w:kern w:val="0"/>
                <w:sz w:val="20"/>
                <w:szCs w:val="20"/>
                <w14:ligatures w14:val="none"/>
              </w:rPr>
            </w:pPr>
          </w:p>
        </w:tc>
        <w:tc>
          <w:tcPr>
            <w:tcW w:w="259" w:type="dxa"/>
            <w:tcBorders>
              <w:top w:val="nil"/>
              <w:left w:val="nil"/>
              <w:bottom w:val="nil"/>
              <w:right w:val="nil"/>
            </w:tcBorders>
            <w:shd w:val="clear" w:color="auto" w:fill="auto"/>
            <w:noWrap/>
            <w:vAlign w:val="bottom"/>
            <w:hideMark/>
          </w:tcPr>
          <w:p w14:paraId="1CBC8605"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259" w:type="dxa"/>
            <w:tcBorders>
              <w:top w:val="nil"/>
              <w:left w:val="nil"/>
              <w:bottom w:val="nil"/>
              <w:right w:val="nil"/>
            </w:tcBorders>
            <w:shd w:val="clear" w:color="auto" w:fill="auto"/>
            <w:noWrap/>
            <w:vAlign w:val="bottom"/>
            <w:hideMark/>
          </w:tcPr>
          <w:p w14:paraId="076E2B1D"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1232" w:type="dxa"/>
            <w:gridSpan w:val="2"/>
            <w:tcBorders>
              <w:top w:val="nil"/>
              <w:left w:val="nil"/>
              <w:bottom w:val="nil"/>
              <w:right w:val="nil"/>
            </w:tcBorders>
            <w:shd w:val="clear" w:color="auto" w:fill="auto"/>
            <w:noWrap/>
            <w:vAlign w:val="bottom"/>
            <w:hideMark/>
          </w:tcPr>
          <w:p w14:paraId="28789AFA"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35DE3F70"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856" w:type="dxa"/>
            <w:gridSpan w:val="3"/>
            <w:tcBorders>
              <w:top w:val="nil"/>
              <w:left w:val="nil"/>
              <w:bottom w:val="nil"/>
              <w:right w:val="nil"/>
            </w:tcBorders>
            <w:shd w:val="clear" w:color="auto" w:fill="auto"/>
            <w:noWrap/>
            <w:vAlign w:val="bottom"/>
            <w:hideMark/>
          </w:tcPr>
          <w:p w14:paraId="2A3484A1"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356" w:type="dxa"/>
            <w:tcBorders>
              <w:top w:val="nil"/>
              <w:left w:val="nil"/>
              <w:bottom w:val="nil"/>
              <w:right w:val="nil"/>
            </w:tcBorders>
            <w:shd w:val="clear" w:color="auto" w:fill="auto"/>
            <w:noWrap/>
            <w:vAlign w:val="bottom"/>
            <w:hideMark/>
          </w:tcPr>
          <w:p w14:paraId="3BD0DF44"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396" w:type="dxa"/>
            <w:tcBorders>
              <w:top w:val="nil"/>
              <w:left w:val="nil"/>
              <w:bottom w:val="nil"/>
              <w:right w:val="nil"/>
            </w:tcBorders>
            <w:shd w:val="clear" w:color="auto" w:fill="auto"/>
            <w:noWrap/>
            <w:vAlign w:val="bottom"/>
            <w:hideMark/>
          </w:tcPr>
          <w:p w14:paraId="5712182E"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516" w:type="dxa"/>
            <w:tcBorders>
              <w:top w:val="nil"/>
              <w:left w:val="nil"/>
              <w:bottom w:val="nil"/>
              <w:right w:val="nil"/>
            </w:tcBorders>
            <w:shd w:val="clear" w:color="auto" w:fill="auto"/>
            <w:noWrap/>
            <w:vAlign w:val="bottom"/>
            <w:hideMark/>
          </w:tcPr>
          <w:p w14:paraId="6C368CCD"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796" w:type="dxa"/>
            <w:tcBorders>
              <w:top w:val="nil"/>
              <w:left w:val="nil"/>
              <w:bottom w:val="nil"/>
              <w:right w:val="nil"/>
            </w:tcBorders>
            <w:shd w:val="clear" w:color="auto" w:fill="auto"/>
            <w:noWrap/>
            <w:vAlign w:val="bottom"/>
            <w:hideMark/>
          </w:tcPr>
          <w:p w14:paraId="03C48A7D"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1156" w:type="dxa"/>
            <w:tcBorders>
              <w:top w:val="nil"/>
              <w:left w:val="nil"/>
              <w:bottom w:val="nil"/>
              <w:right w:val="nil"/>
            </w:tcBorders>
            <w:shd w:val="clear" w:color="auto" w:fill="auto"/>
            <w:noWrap/>
            <w:vAlign w:val="bottom"/>
            <w:hideMark/>
          </w:tcPr>
          <w:p w14:paraId="2601942F"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310" w:type="dxa"/>
            <w:tcBorders>
              <w:top w:val="nil"/>
              <w:left w:val="nil"/>
              <w:bottom w:val="nil"/>
              <w:right w:val="nil"/>
            </w:tcBorders>
            <w:shd w:val="clear" w:color="auto" w:fill="auto"/>
            <w:noWrap/>
            <w:vAlign w:val="bottom"/>
            <w:hideMark/>
          </w:tcPr>
          <w:p w14:paraId="259EA073" w14:textId="77777777" w:rsidR="00211C4A" w:rsidRPr="00766B18" w:rsidRDefault="00211C4A" w:rsidP="00211C4A">
            <w:pPr>
              <w:spacing w:after="0" w:line="240" w:lineRule="auto"/>
              <w:rPr>
                <w:rFonts w:ascii="Times New Roman" w:eastAsia="Times New Roman" w:hAnsi="Times New Roman" w:cs="Times New Roman"/>
                <w:kern w:val="0"/>
                <w:sz w:val="20"/>
                <w:szCs w:val="20"/>
                <w14:ligatures w14:val="none"/>
              </w:rPr>
            </w:pPr>
          </w:p>
        </w:tc>
        <w:tc>
          <w:tcPr>
            <w:tcW w:w="1476" w:type="dxa"/>
            <w:tcBorders>
              <w:top w:val="nil"/>
              <w:left w:val="nil"/>
              <w:bottom w:val="nil"/>
              <w:right w:val="nil"/>
            </w:tcBorders>
            <w:shd w:val="clear" w:color="auto" w:fill="auto"/>
            <w:noWrap/>
            <w:vAlign w:val="bottom"/>
          </w:tcPr>
          <w:p w14:paraId="517E194B" w14:textId="394EDF5E" w:rsidR="00211C4A" w:rsidRPr="00766B18" w:rsidRDefault="00211C4A" w:rsidP="00211C4A">
            <w:pPr>
              <w:spacing w:after="0" w:line="240" w:lineRule="auto"/>
              <w:rPr>
                <w:rFonts w:ascii="Calibri" w:eastAsia="Times New Roman" w:hAnsi="Calibri" w:cs="Calibri"/>
                <w:kern w:val="0"/>
                <w:sz w:val="22"/>
                <w:szCs w:val="22"/>
                <w14:ligatures w14:val="none"/>
              </w:rPr>
            </w:pPr>
          </w:p>
        </w:tc>
        <w:tc>
          <w:tcPr>
            <w:tcW w:w="956" w:type="dxa"/>
            <w:tcBorders>
              <w:top w:val="nil"/>
              <w:left w:val="nil"/>
              <w:bottom w:val="nil"/>
              <w:right w:val="nil"/>
            </w:tcBorders>
            <w:shd w:val="clear" w:color="000000" w:fill="DBDBDB"/>
            <w:noWrap/>
            <w:vAlign w:val="bottom"/>
          </w:tcPr>
          <w:p w14:paraId="6D9D30F4" w14:textId="5C335BA0" w:rsidR="00211C4A" w:rsidRPr="00766B18" w:rsidRDefault="00211C4A" w:rsidP="00211C4A">
            <w:pPr>
              <w:spacing w:after="0" w:line="240" w:lineRule="auto"/>
              <w:jc w:val="right"/>
              <w:rPr>
                <w:rFonts w:ascii="Calibri" w:eastAsia="Times New Roman" w:hAnsi="Calibri" w:cs="Calibri"/>
                <w:b/>
                <w:bCs/>
                <w:kern w:val="0"/>
                <w:sz w:val="22"/>
                <w:szCs w:val="22"/>
                <w14:ligatures w14:val="none"/>
              </w:rPr>
            </w:pPr>
          </w:p>
        </w:tc>
        <w:tc>
          <w:tcPr>
            <w:tcW w:w="1396" w:type="dxa"/>
            <w:tcBorders>
              <w:top w:val="nil"/>
              <w:left w:val="nil"/>
              <w:bottom w:val="nil"/>
              <w:right w:val="nil"/>
            </w:tcBorders>
            <w:shd w:val="clear" w:color="auto" w:fill="auto"/>
            <w:noWrap/>
            <w:vAlign w:val="bottom"/>
            <w:hideMark/>
          </w:tcPr>
          <w:p w14:paraId="426BF142" w14:textId="77777777" w:rsidR="00211C4A" w:rsidRPr="00766B18" w:rsidRDefault="00211C4A" w:rsidP="00211C4A">
            <w:pPr>
              <w:spacing w:after="0" w:line="240" w:lineRule="auto"/>
              <w:jc w:val="right"/>
              <w:rPr>
                <w:rFonts w:ascii="Calibri" w:eastAsia="Times New Roman" w:hAnsi="Calibri" w:cs="Calibri"/>
                <w:b/>
                <w:bCs/>
                <w:kern w:val="0"/>
                <w:sz w:val="22"/>
                <w:szCs w:val="22"/>
                <w14:ligatures w14:val="none"/>
              </w:rPr>
            </w:pPr>
          </w:p>
        </w:tc>
      </w:tr>
      <w:tr w:rsidR="00550C58" w:rsidRPr="00064F95" w14:paraId="42B79CB3" w14:textId="77777777" w:rsidTr="00F032A6">
        <w:trPr>
          <w:gridAfter w:val="11"/>
          <w:wAfter w:w="7916" w:type="dxa"/>
          <w:trHeight w:val="300"/>
        </w:trPr>
        <w:tc>
          <w:tcPr>
            <w:tcW w:w="10550" w:type="dxa"/>
            <w:gridSpan w:val="5"/>
            <w:tcBorders>
              <w:top w:val="single" w:sz="8" w:space="0" w:color="auto"/>
              <w:left w:val="single" w:sz="8" w:space="0" w:color="auto"/>
              <w:bottom w:val="single" w:sz="8" w:space="0" w:color="auto"/>
              <w:right w:val="nil"/>
            </w:tcBorders>
            <w:shd w:val="clear" w:color="auto" w:fill="auto"/>
            <w:noWrap/>
            <w:vAlign w:val="center"/>
          </w:tcPr>
          <w:p w14:paraId="50AFAEF2" w14:textId="5C490D58" w:rsidR="00550C58" w:rsidRPr="00064F95" w:rsidRDefault="00550C58" w:rsidP="00211C4A">
            <w:p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kern w:val="0"/>
                <w:sz w:val="22"/>
                <w:szCs w:val="22"/>
                <w14:ligatures w14:val="none"/>
              </w:rPr>
              <w:t>See figure below for visual representation of question sequencing</w:t>
            </w:r>
          </w:p>
        </w:tc>
        <w:tc>
          <w:tcPr>
            <w:tcW w:w="2138" w:type="dxa"/>
            <w:gridSpan w:val="3"/>
            <w:tcBorders>
              <w:top w:val="nil"/>
              <w:left w:val="nil"/>
              <w:bottom w:val="nil"/>
              <w:right w:val="nil"/>
            </w:tcBorders>
            <w:shd w:val="clear" w:color="auto" w:fill="auto"/>
            <w:noWrap/>
            <w:vAlign w:val="bottom"/>
          </w:tcPr>
          <w:p w14:paraId="7ED76AE7" w14:textId="77777777" w:rsidR="00550C58" w:rsidRDefault="00550C58" w:rsidP="00211C4A">
            <w:pPr>
              <w:spacing w:after="0" w:line="240" w:lineRule="auto"/>
              <w:rPr>
                <w:rFonts w:ascii="Calibri" w:eastAsia="Times New Roman" w:hAnsi="Calibri" w:cs="Calibri"/>
                <w:b/>
                <w:bCs/>
                <w:color w:val="000000"/>
                <w:kern w:val="0"/>
                <w:sz w:val="22"/>
                <w:szCs w:val="22"/>
                <w14:ligatures w14:val="none"/>
              </w:rPr>
            </w:pPr>
          </w:p>
        </w:tc>
        <w:tc>
          <w:tcPr>
            <w:tcW w:w="236" w:type="dxa"/>
            <w:tcBorders>
              <w:top w:val="nil"/>
              <w:left w:val="nil"/>
              <w:bottom w:val="nil"/>
              <w:right w:val="nil"/>
            </w:tcBorders>
            <w:shd w:val="clear" w:color="auto" w:fill="auto"/>
            <w:noWrap/>
            <w:vAlign w:val="bottom"/>
          </w:tcPr>
          <w:p w14:paraId="292D1CD3" w14:textId="77777777" w:rsidR="00550C58" w:rsidRPr="00064F95" w:rsidRDefault="00550C58" w:rsidP="00211C4A">
            <w:pPr>
              <w:spacing w:after="0" w:line="240" w:lineRule="auto"/>
              <w:rPr>
                <w:rFonts w:ascii="Calibri" w:eastAsia="Times New Roman" w:hAnsi="Calibri" w:cs="Calibri"/>
                <w:b/>
                <w:bCs/>
                <w:color w:val="000000"/>
                <w:kern w:val="0"/>
                <w:sz w:val="22"/>
                <w:szCs w:val="22"/>
                <w14:ligatures w14:val="none"/>
              </w:rPr>
            </w:pPr>
          </w:p>
        </w:tc>
      </w:tr>
    </w:tbl>
    <w:p w14:paraId="63F60B4C" w14:textId="32015B24" w:rsidR="00766B18" w:rsidRDefault="00956F78" w:rsidP="000E6744">
      <w:pPr>
        <w:tabs>
          <w:tab w:val="left" w:pos="7092"/>
        </w:tabs>
        <w:spacing w:after="0" w:line="240" w:lineRule="auto"/>
        <w:contextualSpacing/>
        <w:rPr>
          <w:rFonts w:ascii="Arial" w:hAnsi="Arial" w:cs="Arial"/>
          <w:sz w:val="20"/>
          <w:szCs w:val="20"/>
        </w:rPr>
      </w:pPr>
      <w:r w:rsidRPr="00956F78">
        <w:rPr>
          <w:rFonts w:ascii="Arial" w:hAnsi="Arial" w:cs="Arial"/>
          <w:noProof/>
          <w:sz w:val="20"/>
          <w:szCs w:val="20"/>
        </w:rPr>
        <w:lastRenderedPageBreak/>
        <w:drawing>
          <wp:inline distT="0" distB="0" distL="0" distR="0" wp14:anchorId="60EF810F" wp14:editId="720E8496">
            <wp:extent cx="4422140" cy="6296025"/>
            <wp:effectExtent l="0" t="0" r="0" b="9525"/>
            <wp:docPr id="41869440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2140" cy="6296025"/>
                    </a:xfrm>
                    <a:prstGeom prst="rect">
                      <a:avLst/>
                    </a:prstGeom>
                    <a:noFill/>
                    <a:ln>
                      <a:noFill/>
                    </a:ln>
                  </pic:spPr>
                </pic:pic>
              </a:graphicData>
            </a:graphic>
          </wp:inline>
        </w:drawing>
      </w:r>
    </w:p>
    <w:tbl>
      <w:tblPr>
        <w:tblW w:w="12372" w:type="dxa"/>
        <w:tblLook w:val="04A0" w:firstRow="1" w:lastRow="0" w:firstColumn="1" w:lastColumn="0" w:noHBand="0" w:noVBand="1"/>
      </w:tblPr>
      <w:tblGrid>
        <w:gridCol w:w="10108"/>
        <w:gridCol w:w="796"/>
        <w:gridCol w:w="1468"/>
      </w:tblGrid>
      <w:tr w:rsidR="00834C55" w:rsidRPr="00834C55" w14:paraId="3712E38D" w14:textId="77777777" w:rsidTr="00834C55">
        <w:trPr>
          <w:trHeight w:val="288"/>
        </w:trPr>
        <w:tc>
          <w:tcPr>
            <w:tcW w:w="10108" w:type="dxa"/>
            <w:tcBorders>
              <w:top w:val="single" w:sz="8" w:space="0" w:color="auto"/>
              <w:left w:val="single" w:sz="8" w:space="0" w:color="auto"/>
              <w:bottom w:val="nil"/>
              <w:right w:val="nil"/>
            </w:tcBorders>
            <w:shd w:val="clear" w:color="auto" w:fill="auto"/>
            <w:noWrap/>
            <w:vAlign w:val="bottom"/>
            <w:hideMark/>
          </w:tcPr>
          <w:p w14:paraId="6C14194E" w14:textId="77777777" w:rsidR="00834C55" w:rsidRPr="00834C55" w:rsidRDefault="00834C55" w:rsidP="00834C55">
            <w:pPr>
              <w:spacing w:after="0" w:line="240" w:lineRule="auto"/>
              <w:rPr>
                <w:rFonts w:ascii="Calibri" w:eastAsia="Times New Roman" w:hAnsi="Calibri" w:cs="Calibri"/>
                <w:color w:val="000000"/>
                <w:kern w:val="0"/>
                <w:sz w:val="22"/>
                <w:szCs w:val="22"/>
                <w14:ligatures w14:val="none"/>
              </w:rPr>
            </w:pPr>
            <w:r w:rsidRPr="00834C55">
              <w:rPr>
                <w:rFonts w:ascii="Calibri" w:eastAsia="Times New Roman" w:hAnsi="Calibri" w:cs="Calibri"/>
                <w:color w:val="000000"/>
                <w:kern w:val="0"/>
                <w:sz w:val="22"/>
                <w:szCs w:val="22"/>
                <w14:ligatures w14:val="none"/>
              </w:rPr>
              <w:t xml:space="preserve">Note: (1) All the </w:t>
            </w:r>
            <w:r w:rsidRPr="00834C55">
              <w:rPr>
                <w:rFonts w:ascii="Calibri" w:eastAsia="Times New Roman" w:hAnsi="Calibri" w:cs="Calibri"/>
                <w:color w:val="FF0000"/>
                <w:kern w:val="0"/>
                <w:sz w:val="22"/>
                <w:szCs w:val="22"/>
                <w14:ligatures w14:val="none"/>
              </w:rPr>
              <w:t>arrows pointing upwards</w:t>
            </w:r>
            <w:r w:rsidRPr="00834C55">
              <w:rPr>
                <w:rFonts w:ascii="Calibri" w:eastAsia="Times New Roman" w:hAnsi="Calibri" w:cs="Calibri"/>
                <w:color w:val="000000"/>
                <w:kern w:val="0"/>
                <w:sz w:val="22"/>
                <w:szCs w:val="22"/>
                <w14:ligatures w14:val="none"/>
              </w:rPr>
              <w:t xml:space="preserve"> are for those whose choice is </w:t>
            </w:r>
            <w:proofErr w:type="gramStart"/>
            <w:r w:rsidRPr="00834C55">
              <w:rPr>
                <w:rFonts w:ascii="Calibri" w:eastAsia="Times New Roman" w:hAnsi="Calibri" w:cs="Calibri"/>
                <w:color w:val="000000"/>
                <w:kern w:val="0"/>
                <w:sz w:val="22"/>
                <w:szCs w:val="22"/>
                <w14:ligatures w14:val="none"/>
              </w:rPr>
              <w:t>the a</w:t>
            </w:r>
            <w:proofErr w:type="gramEnd"/>
            <w:r w:rsidRPr="00834C55">
              <w:rPr>
                <w:rFonts w:ascii="Calibri" w:eastAsia="Times New Roman" w:hAnsi="Calibri" w:cs="Calibri"/>
                <w:color w:val="000000"/>
                <w:kern w:val="0"/>
                <w:sz w:val="22"/>
                <w:szCs w:val="22"/>
                <w14:ligatures w14:val="none"/>
              </w:rPr>
              <w:t xml:space="preserve"> specified Birr payment to themselves</w:t>
            </w:r>
          </w:p>
        </w:tc>
        <w:tc>
          <w:tcPr>
            <w:tcW w:w="796" w:type="dxa"/>
            <w:tcBorders>
              <w:top w:val="single" w:sz="8" w:space="0" w:color="auto"/>
              <w:left w:val="nil"/>
              <w:bottom w:val="nil"/>
              <w:right w:val="nil"/>
            </w:tcBorders>
            <w:shd w:val="clear" w:color="auto" w:fill="auto"/>
            <w:noWrap/>
            <w:vAlign w:val="bottom"/>
            <w:hideMark/>
          </w:tcPr>
          <w:p w14:paraId="5A1BA505" w14:textId="77777777" w:rsidR="00834C55" w:rsidRPr="00834C55" w:rsidRDefault="00834C55" w:rsidP="00834C55">
            <w:pPr>
              <w:spacing w:after="0" w:line="240" w:lineRule="auto"/>
              <w:rPr>
                <w:rFonts w:ascii="Calibri" w:eastAsia="Times New Roman" w:hAnsi="Calibri" w:cs="Calibri"/>
                <w:color w:val="000000"/>
                <w:kern w:val="0"/>
                <w:sz w:val="22"/>
                <w:szCs w:val="22"/>
                <w14:ligatures w14:val="none"/>
              </w:rPr>
            </w:pPr>
            <w:r w:rsidRPr="00834C55">
              <w:rPr>
                <w:rFonts w:ascii="Calibri" w:eastAsia="Times New Roman" w:hAnsi="Calibri" w:cs="Calibri"/>
                <w:color w:val="000000"/>
                <w:kern w:val="0"/>
                <w:sz w:val="22"/>
                <w:szCs w:val="22"/>
                <w14:ligatures w14:val="none"/>
              </w:rPr>
              <w:t> </w:t>
            </w:r>
          </w:p>
        </w:tc>
        <w:tc>
          <w:tcPr>
            <w:tcW w:w="1468" w:type="dxa"/>
            <w:tcBorders>
              <w:top w:val="single" w:sz="8" w:space="0" w:color="auto"/>
              <w:left w:val="nil"/>
              <w:bottom w:val="nil"/>
              <w:right w:val="single" w:sz="8" w:space="0" w:color="auto"/>
            </w:tcBorders>
            <w:shd w:val="clear" w:color="auto" w:fill="auto"/>
            <w:noWrap/>
            <w:vAlign w:val="bottom"/>
            <w:hideMark/>
          </w:tcPr>
          <w:p w14:paraId="71968901" w14:textId="77777777" w:rsidR="00834C55" w:rsidRPr="00834C55" w:rsidRDefault="00834C55" w:rsidP="00834C55">
            <w:pPr>
              <w:spacing w:after="0" w:line="240" w:lineRule="auto"/>
              <w:rPr>
                <w:rFonts w:ascii="Calibri" w:eastAsia="Times New Roman" w:hAnsi="Calibri" w:cs="Calibri"/>
                <w:color w:val="000000"/>
                <w:kern w:val="0"/>
                <w:sz w:val="22"/>
                <w:szCs w:val="22"/>
                <w14:ligatures w14:val="none"/>
              </w:rPr>
            </w:pPr>
            <w:r w:rsidRPr="00834C55">
              <w:rPr>
                <w:rFonts w:ascii="Calibri" w:eastAsia="Times New Roman" w:hAnsi="Calibri" w:cs="Calibri"/>
                <w:color w:val="000000"/>
                <w:kern w:val="0"/>
                <w:sz w:val="22"/>
                <w:szCs w:val="22"/>
                <w14:ligatures w14:val="none"/>
              </w:rPr>
              <w:t> </w:t>
            </w:r>
          </w:p>
        </w:tc>
      </w:tr>
      <w:tr w:rsidR="00834C55" w:rsidRPr="00834C55" w14:paraId="40F3F298" w14:textId="77777777" w:rsidTr="00834C55">
        <w:trPr>
          <w:trHeight w:val="300"/>
        </w:trPr>
        <w:tc>
          <w:tcPr>
            <w:tcW w:w="10108" w:type="dxa"/>
            <w:tcBorders>
              <w:top w:val="nil"/>
              <w:left w:val="single" w:sz="8" w:space="0" w:color="auto"/>
              <w:bottom w:val="single" w:sz="8" w:space="0" w:color="auto"/>
              <w:right w:val="nil"/>
            </w:tcBorders>
            <w:shd w:val="clear" w:color="auto" w:fill="auto"/>
            <w:noWrap/>
            <w:vAlign w:val="bottom"/>
            <w:hideMark/>
          </w:tcPr>
          <w:p w14:paraId="6AB0592F" w14:textId="77777777" w:rsidR="00834C55" w:rsidRPr="00834C55" w:rsidRDefault="00834C55" w:rsidP="00834C55">
            <w:pPr>
              <w:spacing w:after="0" w:line="240" w:lineRule="auto"/>
              <w:rPr>
                <w:rFonts w:ascii="Calibri" w:eastAsia="Times New Roman" w:hAnsi="Calibri" w:cs="Calibri"/>
                <w:color w:val="000000"/>
                <w:kern w:val="0"/>
                <w:sz w:val="22"/>
                <w:szCs w:val="22"/>
                <w14:ligatures w14:val="none"/>
              </w:rPr>
            </w:pPr>
            <w:r w:rsidRPr="00834C55">
              <w:rPr>
                <w:rFonts w:ascii="Calibri" w:eastAsia="Times New Roman" w:hAnsi="Calibri" w:cs="Calibri"/>
                <w:color w:val="000000"/>
                <w:kern w:val="0"/>
                <w:sz w:val="22"/>
                <w:szCs w:val="22"/>
                <w14:ligatures w14:val="none"/>
              </w:rPr>
              <w:t xml:space="preserve">           (2) All the </w:t>
            </w:r>
            <w:r w:rsidRPr="00834C55">
              <w:rPr>
                <w:rFonts w:ascii="Calibri" w:eastAsia="Times New Roman" w:hAnsi="Calibri" w:cs="Calibri"/>
                <w:color w:val="4472C4"/>
                <w:kern w:val="0"/>
                <w:sz w:val="22"/>
                <w:szCs w:val="22"/>
                <w14:ligatures w14:val="none"/>
              </w:rPr>
              <w:t>arrows pointing downwards</w:t>
            </w:r>
            <w:r w:rsidRPr="00834C55">
              <w:rPr>
                <w:rFonts w:ascii="Calibri" w:eastAsia="Times New Roman" w:hAnsi="Calibri" w:cs="Calibri"/>
                <w:color w:val="000000"/>
                <w:kern w:val="0"/>
                <w:sz w:val="22"/>
                <w:szCs w:val="22"/>
                <w14:ligatures w14:val="none"/>
              </w:rPr>
              <w:t xml:space="preserve"> are for those whose choice is a payment of Birr to my spouse</w:t>
            </w:r>
          </w:p>
        </w:tc>
        <w:tc>
          <w:tcPr>
            <w:tcW w:w="796" w:type="dxa"/>
            <w:tcBorders>
              <w:top w:val="nil"/>
              <w:left w:val="nil"/>
              <w:bottom w:val="single" w:sz="8" w:space="0" w:color="auto"/>
              <w:right w:val="nil"/>
            </w:tcBorders>
            <w:shd w:val="clear" w:color="auto" w:fill="auto"/>
            <w:noWrap/>
            <w:vAlign w:val="bottom"/>
            <w:hideMark/>
          </w:tcPr>
          <w:p w14:paraId="0A5A4C6D" w14:textId="77777777" w:rsidR="00834C55" w:rsidRPr="00834C55" w:rsidRDefault="00834C55" w:rsidP="00834C55">
            <w:pPr>
              <w:spacing w:after="0" w:line="240" w:lineRule="auto"/>
              <w:rPr>
                <w:rFonts w:ascii="Calibri" w:eastAsia="Times New Roman" w:hAnsi="Calibri" w:cs="Calibri"/>
                <w:color w:val="000000"/>
                <w:kern w:val="0"/>
                <w:sz w:val="22"/>
                <w:szCs w:val="22"/>
                <w14:ligatures w14:val="none"/>
              </w:rPr>
            </w:pPr>
            <w:r w:rsidRPr="00834C55">
              <w:rPr>
                <w:rFonts w:ascii="Calibri" w:eastAsia="Times New Roman" w:hAnsi="Calibri" w:cs="Calibri"/>
                <w:color w:val="000000"/>
                <w:kern w:val="0"/>
                <w:sz w:val="22"/>
                <w:szCs w:val="22"/>
                <w14:ligatures w14:val="none"/>
              </w:rPr>
              <w:t> </w:t>
            </w:r>
          </w:p>
        </w:tc>
        <w:tc>
          <w:tcPr>
            <w:tcW w:w="1468" w:type="dxa"/>
            <w:tcBorders>
              <w:top w:val="nil"/>
              <w:left w:val="nil"/>
              <w:bottom w:val="single" w:sz="8" w:space="0" w:color="auto"/>
              <w:right w:val="single" w:sz="8" w:space="0" w:color="auto"/>
            </w:tcBorders>
            <w:shd w:val="clear" w:color="auto" w:fill="auto"/>
            <w:noWrap/>
            <w:vAlign w:val="bottom"/>
            <w:hideMark/>
          </w:tcPr>
          <w:p w14:paraId="453297BC" w14:textId="77777777" w:rsidR="00834C55" w:rsidRPr="00834C55" w:rsidRDefault="00834C55" w:rsidP="00834C55">
            <w:pPr>
              <w:spacing w:after="0" w:line="240" w:lineRule="auto"/>
              <w:rPr>
                <w:rFonts w:ascii="Calibri" w:eastAsia="Times New Roman" w:hAnsi="Calibri" w:cs="Calibri"/>
                <w:color w:val="000000"/>
                <w:kern w:val="0"/>
                <w:sz w:val="22"/>
                <w:szCs w:val="22"/>
                <w14:ligatures w14:val="none"/>
              </w:rPr>
            </w:pPr>
            <w:r w:rsidRPr="00834C55">
              <w:rPr>
                <w:rFonts w:ascii="Calibri" w:eastAsia="Times New Roman" w:hAnsi="Calibri" w:cs="Calibri"/>
                <w:color w:val="000000"/>
                <w:kern w:val="0"/>
                <w:sz w:val="22"/>
                <w:szCs w:val="22"/>
                <w14:ligatures w14:val="none"/>
              </w:rPr>
              <w:t> </w:t>
            </w:r>
          </w:p>
        </w:tc>
      </w:tr>
    </w:tbl>
    <w:p w14:paraId="538CF269" w14:textId="77777777" w:rsidR="004767B7" w:rsidRDefault="004767B7" w:rsidP="000E6744">
      <w:pPr>
        <w:tabs>
          <w:tab w:val="left" w:pos="7092"/>
        </w:tabs>
        <w:spacing w:after="0" w:line="240" w:lineRule="auto"/>
        <w:contextualSpacing/>
        <w:rPr>
          <w:rFonts w:ascii="Arial" w:hAnsi="Arial" w:cs="Arial"/>
          <w:sz w:val="20"/>
          <w:szCs w:val="20"/>
        </w:rPr>
        <w:sectPr w:rsidR="004767B7" w:rsidSect="004767B7">
          <w:type w:val="continuous"/>
          <w:pgSz w:w="12240" w:h="15840"/>
          <w:pgMar w:top="1440" w:right="1440" w:bottom="1440" w:left="1440" w:header="720" w:footer="720" w:gutter="0"/>
          <w:cols w:space="720"/>
          <w:docGrid w:linePitch="360"/>
        </w:sectPr>
      </w:pPr>
    </w:p>
    <w:p w14:paraId="127442E6" w14:textId="77777777" w:rsidR="004767B7" w:rsidRDefault="004767B7" w:rsidP="004767B7">
      <w:pPr>
        <w:tabs>
          <w:tab w:val="left" w:pos="7092"/>
        </w:tabs>
        <w:spacing w:after="0" w:line="240" w:lineRule="auto"/>
        <w:contextualSpacing/>
        <w:rPr>
          <w:rFonts w:ascii="Arial" w:hAnsi="Arial" w:cs="Arial"/>
          <w:sz w:val="20"/>
          <w:szCs w:val="20"/>
        </w:rPr>
      </w:pPr>
      <w:bookmarkStart w:id="683" w:name="_Hlk200724063"/>
      <w:commentRangeStart w:id="684"/>
      <w:commentRangeStart w:id="685"/>
      <w:commentRangeStart w:id="686"/>
      <w:commentRangeStart w:id="687"/>
      <w:r>
        <w:rPr>
          <w:rFonts w:ascii="Arial" w:hAnsi="Arial" w:cs="Arial"/>
          <w:b/>
          <w:bCs/>
          <w:sz w:val="20"/>
          <w:szCs w:val="20"/>
        </w:rPr>
        <w:lastRenderedPageBreak/>
        <w:t xml:space="preserve">SECTION T. </w:t>
      </w:r>
      <w:proofErr w:type="gramStart"/>
      <w:r>
        <w:rPr>
          <w:rFonts w:ascii="Arial" w:hAnsi="Arial" w:cs="Arial"/>
          <w:b/>
          <w:bCs/>
          <w:sz w:val="20"/>
          <w:szCs w:val="20"/>
        </w:rPr>
        <w:t xml:space="preserve">CONSUMPTION  </w:t>
      </w:r>
      <w:bookmarkEnd w:id="683"/>
      <w:r>
        <w:rPr>
          <w:rFonts w:ascii="Arial" w:hAnsi="Arial" w:cs="Arial"/>
          <w:b/>
          <w:bCs/>
          <w:sz w:val="20"/>
          <w:szCs w:val="20"/>
        </w:rPr>
        <w:t>-</w:t>
      </w:r>
      <w:proofErr w:type="gramEnd"/>
      <w:r>
        <w:rPr>
          <w:rFonts w:ascii="Arial" w:hAnsi="Arial" w:cs="Arial"/>
          <w:b/>
          <w:bCs/>
          <w:sz w:val="20"/>
          <w:szCs w:val="20"/>
        </w:rPr>
        <w:t xml:space="preserve"> </w:t>
      </w:r>
      <w:r>
        <w:rPr>
          <w:rFonts w:ascii="Arial" w:hAnsi="Arial" w:cs="Arial"/>
          <w:sz w:val="20"/>
          <w:szCs w:val="20"/>
        </w:rPr>
        <w:t>A</w:t>
      </w:r>
      <w:r w:rsidRPr="00EA7337">
        <w:rPr>
          <w:rFonts w:ascii="Arial" w:hAnsi="Arial" w:cs="Arial"/>
          <w:sz w:val="20"/>
          <w:szCs w:val="20"/>
        </w:rPr>
        <w:t>sk this module to women, even if the main respondent is male, because women know what the household has consumed. Women’s dietary diversity is 24-hour recall, household dietary diversity as well, but food consumption score is 7 days.</w:t>
      </w:r>
      <w:r>
        <w:rPr>
          <w:rFonts w:ascii="Arial" w:hAnsi="Arial" w:cs="Arial"/>
          <w:b/>
          <w:bCs/>
          <w:sz w:val="20"/>
          <w:szCs w:val="20"/>
        </w:rPr>
        <w:t>)</w:t>
      </w:r>
      <w:commentRangeEnd w:id="684"/>
      <w:r>
        <w:rPr>
          <w:rFonts w:ascii="Arial" w:hAnsi="Arial" w:cs="Arial"/>
          <w:b/>
          <w:bCs/>
          <w:sz w:val="20"/>
          <w:szCs w:val="20"/>
        </w:rPr>
        <w:t xml:space="preserve"> </w:t>
      </w:r>
      <w:r w:rsidRPr="00EA7337">
        <w:rPr>
          <w:rFonts w:ascii="Arial" w:hAnsi="Arial" w:cs="Arial"/>
          <w:b/>
          <w:bCs/>
          <w:color w:val="EE0000"/>
          <w:sz w:val="20"/>
          <w:szCs w:val="20"/>
        </w:rPr>
        <w:t>NOTE RESPONDENT ID.</w:t>
      </w:r>
      <w:r w:rsidRPr="00EA7337">
        <w:rPr>
          <w:rStyle w:val="CommentReference"/>
          <w:color w:val="EE0000"/>
        </w:rPr>
        <w:commentReference w:id="684"/>
      </w:r>
      <w:commentRangeEnd w:id="685"/>
      <w:r w:rsidRPr="00EA7337">
        <w:rPr>
          <w:rStyle w:val="CommentReference"/>
          <w:color w:val="EE0000"/>
        </w:rPr>
        <w:commentReference w:id="685"/>
      </w:r>
      <w:commentRangeEnd w:id="686"/>
      <w:r w:rsidRPr="00EA7337">
        <w:rPr>
          <w:rStyle w:val="CommentReference"/>
          <w:color w:val="EE0000"/>
        </w:rPr>
        <w:commentReference w:id="686"/>
      </w:r>
      <w:commentRangeEnd w:id="687"/>
      <w:r w:rsidRPr="00EA7337">
        <w:rPr>
          <w:rStyle w:val="CommentReference"/>
          <w:color w:val="EE0000"/>
        </w:rPr>
        <w:commentReference w:id="687"/>
      </w:r>
      <w:r>
        <w:rPr>
          <w:rFonts w:ascii="Arial" w:hAnsi="Arial" w:cs="Arial"/>
          <w:b/>
          <w:bCs/>
          <w:sz w:val="20"/>
          <w:szCs w:val="20"/>
        </w:rPr>
        <w:br/>
      </w:r>
      <w:r w:rsidRPr="000E6744">
        <w:rPr>
          <w:rFonts w:ascii="Arial" w:hAnsi="Arial" w:cs="Arial"/>
          <w:sz w:val="20"/>
          <w:szCs w:val="20"/>
        </w:rPr>
        <w:t xml:space="preserve">I would like to ask you about all the different foods that your household members have eaten in the last 7 days. Could you please tell me how many days </w:t>
      </w:r>
      <w:proofErr w:type="gramStart"/>
      <w:r w:rsidRPr="000E6744">
        <w:rPr>
          <w:rFonts w:ascii="Arial" w:hAnsi="Arial" w:cs="Arial"/>
          <w:sz w:val="20"/>
          <w:szCs w:val="20"/>
        </w:rPr>
        <w:t>in</w:t>
      </w:r>
      <w:proofErr w:type="gramEnd"/>
      <w:r w:rsidRPr="000E6744">
        <w:rPr>
          <w:rFonts w:ascii="Arial" w:hAnsi="Arial" w:cs="Arial"/>
          <w:sz w:val="20"/>
          <w:szCs w:val="20"/>
        </w:rPr>
        <w:t xml:space="preserve"> the past week and how much your household has eaten the following foods? [Ask the same module for women spouse based 24 hrs. recall]</w:t>
      </w:r>
    </w:p>
    <w:p w14:paraId="11373F69" w14:textId="77777777" w:rsidR="004767B7" w:rsidRPr="00B841D8" w:rsidRDefault="004767B7" w:rsidP="004767B7">
      <w:pPr>
        <w:tabs>
          <w:tab w:val="left" w:pos="7092"/>
        </w:tabs>
        <w:spacing w:after="0" w:line="240" w:lineRule="auto"/>
        <w:contextualSpacing/>
        <w:rPr>
          <w:rFonts w:ascii="Arial" w:hAnsi="Arial" w:cs="Arial"/>
          <w:sz w:val="20"/>
          <w:szCs w:val="20"/>
        </w:rPr>
      </w:pPr>
      <w:r>
        <w:rPr>
          <w:rFonts w:ascii="Arial" w:hAnsi="Arial" w:cs="Arial"/>
          <w:sz w:val="20"/>
          <w:szCs w:val="20"/>
        </w:rPr>
        <w:br/>
      </w:r>
      <w:r w:rsidRPr="00B841D8">
        <w:rPr>
          <w:rFonts w:ascii="Arial" w:hAnsi="Arial" w:cs="Arial"/>
          <w:sz w:val="20"/>
          <w:szCs w:val="20"/>
        </w:rPr>
        <w:t>ENUMERATOR: First ask whether the household consumed a given food item over the past 7 days and then about the number of DAYS eaten for each food item.</w:t>
      </w:r>
      <w:r>
        <w:rPr>
          <w:rFonts w:ascii="Arial" w:hAnsi="Arial" w:cs="Arial"/>
          <w:sz w:val="20"/>
          <w:szCs w:val="20"/>
        </w:rPr>
        <w:br/>
      </w:r>
    </w:p>
    <w:tbl>
      <w:tblPr>
        <w:tblpPr w:leftFromText="180" w:rightFromText="180" w:vertAnchor="text" w:tblpY="1"/>
        <w:tblOverlap w:val="never"/>
        <w:tblW w:w="5471" w:type="pct"/>
        <w:tblLayout w:type="fixed"/>
        <w:tblLook w:val="04A0" w:firstRow="1" w:lastRow="0" w:firstColumn="1" w:lastColumn="0" w:noHBand="0" w:noVBand="1"/>
      </w:tblPr>
      <w:tblGrid>
        <w:gridCol w:w="1219"/>
        <w:gridCol w:w="5396"/>
        <w:gridCol w:w="4849"/>
        <w:gridCol w:w="2706"/>
      </w:tblGrid>
      <w:tr w:rsidR="004767B7" w:rsidRPr="00CA59CC" w14:paraId="0CA71C7B" w14:textId="77777777" w:rsidTr="006D73C2">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hideMark/>
          </w:tcPr>
          <w:p w14:paraId="0F88480F" w14:textId="77777777" w:rsidR="004767B7" w:rsidRPr="00CA59CC" w:rsidRDefault="004767B7" w:rsidP="006D73C2">
            <w:pPr>
              <w:spacing w:after="0" w:line="240" w:lineRule="auto"/>
              <w:contextualSpacing/>
              <w:jc w:val="center"/>
              <w:rPr>
                <w:rFonts w:ascii="Arial" w:eastAsia="Times New Roman" w:hAnsi="Arial" w:cs="Arial"/>
                <w:b/>
                <w:bCs/>
                <w:sz w:val="20"/>
                <w:szCs w:val="20"/>
              </w:rPr>
            </w:pPr>
            <w:r w:rsidRPr="00CA59CC">
              <w:rPr>
                <w:rFonts w:ascii="Arial" w:eastAsia="Times New Roman" w:hAnsi="Arial" w:cs="Arial"/>
                <w:b/>
                <w:bCs/>
                <w:sz w:val="20"/>
                <w:szCs w:val="20"/>
              </w:rPr>
              <w:t>#</w:t>
            </w:r>
          </w:p>
        </w:tc>
        <w:tc>
          <w:tcPr>
            <w:tcW w:w="1904" w:type="pct"/>
            <w:tcBorders>
              <w:top w:val="single" w:sz="4" w:space="0" w:color="auto"/>
              <w:left w:val="nil"/>
              <w:bottom w:val="single" w:sz="4" w:space="0" w:color="auto"/>
              <w:right w:val="single" w:sz="4" w:space="0" w:color="auto"/>
            </w:tcBorders>
            <w:shd w:val="clear" w:color="auto" w:fill="auto"/>
            <w:noWrap/>
            <w:hideMark/>
          </w:tcPr>
          <w:p w14:paraId="7A4121AA" w14:textId="77777777" w:rsidR="004767B7" w:rsidRPr="00CA59CC" w:rsidRDefault="004767B7" w:rsidP="006D73C2">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Question/name</w:t>
            </w:r>
          </w:p>
        </w:tc>
        <w:tc>
          <w:tcPr>
            <w:tcW w:w="1711" w:type="pct"/>
            <w:tcBorders>
              <w:top w:val="single" w:sz="4" w:space="0" w:color="auto"/>
              <w:left w:val="nil"/>
              <w:bottom w:val="single" w:sz="4" w:space="0" w:color="auto"/>
              <w:right w:val="single" w:sz="4" w:space="0" w:color="auto"/>
            </w:tcBorders>
            <w:shd w:val="clear" w:color="auto" w:fill="auto"/>
            <w:noWrap/>
            <w:hideMark/>
          </w:tcPr>
          <w:p w14:paraId="2FB57C22" w14:textId="77777777" w:rsidR="004767B7" w:rsidRPr="00CA59CC" w:rsidRDefault="004767B7" w:rsidP="006D73C2">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Response options</w:t>
            </w:r>
          </w:p>
        </w:tc>
        <w:tc>
          <w:tcPr>
            <w:tcW w:w="955" w:type="pct"/>
            <w:tcBorders>
              <w:top w:val="single" w:sz="4" w:space="0" w:color="auto"/>
              <w:left w:val="nil"/>
              <w:bottom w:val="single" w:sz="4" w:space="0" w:color="auto"/>
              <w:right w:val="single" w:sz="4" w:space="0" w:color="auto"/>
            </w:tcBorders>
            <w:shd w:val="clear" w:color="auto" w:fill="auto"/>
            <w:noWrap/>
            <w:hideMark/>
          </w:tcPr>
          <w:p w14:paraId="6067E41D" w14:textId="77777777" w:rsidR="004767B7" w:rsidRPr="00CA59CC" w:rsidRDefault="004767B7" w:rsidP="006D73C2">
            <w:pPr>
              <w:spacing w:after="0" w:line="240" w:lineRule="auto"/>
              <w:contextualSpacing/>
              <w:rPr>
                <w:rFonts w:ascii="Arial" w:eastAsia="Times New Roman" w:hAnsi="Arial" w:cs="Arial"/>
                <w:b/>
                <w:bCs/>
                <w:sz w:val="20"/>
                <w:szCs w:val="20"/>
              </w:rPr>
            </w:pPr>
            <w:r w:rsidRPr="00CA59CC">
              <w:rPr>
                <w:rFonts w:ascii="Arial" w:eastAsia="Times New Roman" w:hAnsi="Arial" w:cs="Arial"/>
                <w:b/>
                <w:bCs/>
                <w:sz w:val="20"/>
                <w:szCs w:val="20"/>
              </w:rPr>
              <w:t>CAPI notes</w:t>
            </w:r>
          </w:p>
        </w:tc>
      </w:tr>
      <w:tr w:rsidR="004767B7" w:rsidRPr="00B841D8" w14:paraId="7E5CD2EA" w14:textId="77777777" w:rsidTr="006D73C2">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01FC5C66" w14:textId="77777777" w:rsidR="004767B7" w:rsidRPr="000E6744" w:rsidRDefault="004767B7" w:rsidP="006D73C2">
            <w:pPr>
              <w:spacing w:after="0" w:line="240" w:lineRule="auto"/>
              <w:contextualSpacing/>
              <w:jc w:val="center"/>
              <w:rPr>
                <w:rFonts w:ascii="Arial" w:eastAsia="Times New Roman" w:hAnsi="Arial" w:cs="Arial"/>
                <w:sz w:val="20"/>
                <w:szCs w:val="20"/>
              </w:rPr>
            </w:pPr>
            <w:r w:rsidRPr="000E6744">
              <w:rPr>
                <w:rFonts w:ascii="Arial" w:eastAsia="Times New Roman" w:hAnsi="Arial" w:cs="Arial"/>
                <w:sz w:val="20"/>
                <w:szCs w:val="20"/>
              </w:rPr>
              <w:t>T1</w:t>
            </w:r>
          </w:p>
        </w:tc>
        <w:tc>
          <w:tcPr>
            <w:tcW w:w="1904" w:type="pct"/>
            <w:tcBorders>
              <w:top w:val="single" w:sz="4" w:space="0" w:color="auto"/>
              <w:left w:val="nil"/>
              <w:bottom w:val="single" w:sz="4" w:space="0" w:color="auto"/>
              <w:right w:val="single" w:sz="4" w:space="0" w:color="auto"/>
            </w:tcBorders>
            <w:shd w:val="clear" w:color="auto" w:fill="auto"/>
            <w:noWrap/>
          </w:tcPr>
          <w:p w14:paraId="497173FF" w14:textId="77777777" w:rsidR="004767B7" w:rsidRDefault="004767B7" w:rsidP="006D73C2">
            <w:pPr>
              <w:spacing w:after="0" w:line="240" w:lineRule="auto"/>
              <w:contextualSpacing/>
              <w:rPr>
                <w:rFonts w:ascii="Arial" w:eastAsia="Times New Roman" w:hAnsi="Arial" w:cs="Arial"/>
                <w:sz w:val="20"/>
                <w:szCs w:val="20"/>
              </w:rPr>
            </w:pPr>
            <w:r w:rsidRPr="00B841D8">
              <w:rPr>
                <w:rFonts w:ascii="Arial" w:eastAsia="Times New Roman" w:hAnsi="Arial" w:cs="Arial"/>
                <w:sz w:val="20"/>
                <w:szCs w:val="20"/>
              </w:rPr>
              <w:t>Food item</w:t>
            </w:r>
          </w:p>
          <w:p w14:paraId="207BC74C" w14:textId="77777777" w:rsidR="004767B7" w:rsidRPr="00B841D8"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1</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Cereals and/or grains (e.g. rice, bread, sorghum, millet, or Maize) </w:t>
            </w:r>
          </w:p>
          <w:p w14:paraId="479967EE" w14:textId="77777777" w:rsidR="004767B7" w:rsidRPr="00B841D8"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2</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Roots and/or tubers (e.g. potato, yam, sweet potato or taro) </w:t>
            </w:r>
          </w:p>
          <w:p w14:paraId="6334ED93" w14:textId="77777777" w:rsidR="004767B7" w:rsidRPr="00B841D8"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3</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Nuts and/or legumes (e.g. beans, cowpeas, peanuts, lentils, nuts, pigeon pea) </w:t>
            </w:r>
          </w:p>
          <w:p w14:paraId="008B11A0" w14:textId="77777777" w:rsidR="004767B7" w:rsidRPr="00B841D8"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4</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Orange vegetables (e.g. carrot, red pepper, pumpkin and/or orange sweet potatoes) </w:t>
            </w:r>
          </w:p>
          <w:p w14:paraId="722FC5D8" w14:textId="77777777" w:rsidR="004767B7" w:rsidRPr="00B841D8"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5</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Green leafy vegetables (e.g. spinach, kale, cassava leaves) </w:t>
            </w:r>
          </w:p>
          <w:p w14:paraId="2DC5DB71" w14:textId="77777777" w:rsidR="004767B7" w:rsidRPr="00B841D8"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6</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Other vegetables (onion, tomatoes, cucumber, green beans, peas, lettuce) </w:t>
            </w:r>
          </w:p>
          <w:p w14:paraId="1A8059B1" w14:textId="77777777" w:rsidR="004767B7" w:rsidRPr="00D14DC1" w:rsidRDefault="004767B7" w:rsidP="006D73C2">
            <w:pPr>
              <w:spacing w:after="0" w:line="240" w:lineRule="auto"/>
              <w:contextualSpacing/>
              <w:rPr>
                <w:rFonts w:ascii="Arial" w:eastAsia="Times New Roman" w:hAnsi="Arial" w:cs="Arial"/>
                <w:sz w:val="20"/>
                <w:szCs w:val="20"/>
                <w:lang w:val="fr-FR"/>
              </w:rPr>
            </w:pPr>
            <w:r w:rsidRPr="00D14DC1">
              <w:rPr>
                <w:rFonts w:ascii="Arial" w:eastAsia="Times New Roman" w:hAnsi="Arial" w:cs="Arial"/>
                <w:sz w:val="20"/>
                <w:szCs w:val="20"/>
                <w:lang w:val="fr-FR"/>
              </w:rPr>
              <w:t xml:space="preserve">7. Orange fruits (e.g. </w:t>
            </w:r>
            <w:proofErr w:type="spellStart"/>
            <w:r w:rsidRPr="00D14DC1">
              <w:rPr>
                <w:rFonts w:ascii="Arial" w:eastAsia="Times New Roman" w:hAnsi="Arial" w:cs="Arial"/>
                <w:sz w:val="20"/>
                <w:szCs w:val="20"/>
                <w:lang w:val="fr-FR"/>
              </w:rPr>
              <w:t>mango</w:t>
            </w:r>
            <w:proofErr w:type="spellEnd"/>
            <w:r w:rsidRPr="00D14DC1">
              <w:rPr>
                <w:rFonts w:ascii="Arial" w:eastAsia="Times New Roman" w:hAnsi="Arial" w:cs="Arial"/>
                <w:sz w:val="20"/>
                <w:szCs w:val="20"/>
                <w:lang w:val="fr-FR"/>
              </w:rPr>
              <w:t xml:space="preserve">, </w:t>
            </w:r>
            <w:proofErr w:type="spellStart"/>
            <w:r w:rsidRPr="00D14DC1">
              <w:rPr>
                <w:rFonts w:ascii="Arial" w:eastAsia="Times New Roman" w:hAnsi="Arial" w:cs="Arial"/>
                <w:sz w:val="20"/>
                <w:szCs w:val="20"/>
                <w:lang w:val="fr-FR"/>
              </w:rPr>
              <w:t>papaya</w:t>
            </w:r>
            <w:proofErr w:type="spellEnd"/>
            <w:r w:rsidRPr="00D14DC1">
              <w:rPr>
                <w:rFonts w:ascii="Arial" w:eastAsia="Times New Roman" w:hAnsi="Arial" w:cs="Arial"/>
                <w:sz w:val="20"/>
                <w:szCs w:val="20"/>
                <w:lang w:val="fr-FR"/>
              </w:rPr>
              <w:t xml:space="preserve">) </w:t>
            </w:r>
          </w:p>
          <w:p w14:paraId="48FD9465" w14:textId="77777777" w:rsidR="004767B7" w:rsidRPr="00B841D8"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8</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Other fruits (banana, apple, lemon) </w:t>
            </w:r>
          </w:p>
          <w:p w14:paraId="4332D044" w14:textId="77777777" w:rsidR="004767B7" w:rsidRPr="00B841D8"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9</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Meat (goat, beef, chicken, pork) </w:t>
            </w:r>
          </w:p>
          <w:p w14:paraId="0F6C97EC" w14:textId="77777777" w:rsidR="004767B7" w:rsidRPr="00B841D8"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10</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Liver, kidney, heart, other organ meats </w:t>
            </w:r>
          </w:p>
          <w:p w14:paraId="540CFCB2" w14:textId="77777777" w:rsidR="004767B7" w:rsidRPr="00B841D8"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11</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Fish (incl. canned tuna, seafood) </w:t>
            </w:r>
          </w:p>
          <w:p w14:paraId="114708D7" w14:textId="77777777" w:rsidR="004767B7" w:rsidRPr="00B841D8"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12</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Eggs </w:t>
            </w:r>
          </w:p>
          <w:p w14:paraId="6D2AE137" w14:textId="77777777" w:rsidR="004767B7" w:rsidRPr="00B841D8"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13</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Milk and/or other dairy products (fresh milk / sour, yoghurt, cheese; excl. milk for tea / coffee) </w:t>
            </w:r>
          </w:p>
          <w:p w14:paraId="210EF544" w14:textId="77777777" w:rsidR="004767B7" w:rsidRPr="00B841D8"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14</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Oil, fat and/or butter (vegetable oil, margarine) </w:t>
            </w:r>
          </w:p>
          <w:p w14:paraId="55E3F5F6" w14:textId="77777777" w:rsidR="004767B7" w:rsidRPr="009430DB" w:rsidRDefault="004767B7" w:rsidP="006D73C2">
            <w:pPr>
              <w:spacing w:after="0" w:line="240" w:lineRule="auto"/>
              <w:contextualSpacing/>
              <w:rPr>
                <w:rFonts w:ascii="Arial" w:eastAsia="Times New Roman" w:hAnsi="Arial" w:cs="Arial"/>
                <w:sz w:val="20"/>
                <w:szCs w:val="20"/>
                <w:lang w:val="en-GB"/>
              </w:rPr>
            </w:pPr>
            <w:r w:rsidRPr="00B841D8">
              <w:rPr>
                <w:rFonts w:ascii="Arial" w:eastAsia="Times New Roman" w:hAnsi="Arial" w:cs="Arial"/>
                <w:sz w:val="20"/>
                <w:szCs w:val="20"/>
                <w:lang w:val="en-GB"/>
              </w:rPr>
              <w:t>15</w:t>
            </w:r>
            <w:r>
              <w:rPr>
                <w:rFonts w:ascii="Arial" w:eastAsia="Times New Roman" w:hAnsi="Arial" w:cs="Arial"/>
                <w:sz w:val="20"/>
                <w:szCs w:val="20"/>
                <w:lang w:val="en-GB"/>
              </w:rPr>
              <w:t>.</w:t>
            </w:r>
            <w:r w:rsidRPr="00B841D8">
              <w:rPr>
                <w:rFonts w:ascii="Arial" w:eastAsia="Times New Roman" w:hAnsi="Arial" w:cs="Arial"/>
                <w:sz w:val="20"/>
                <w:szCs w:val="20"/>
                <w:lang w:val="en-GB"/>
              </w:rPr>
              <w:t xml:space="preserve"> Sugar and/or sweets (honey, jam, cakes, cand/</w:t>
            </w:r>
            <w:proofErr w:type="spellStart"/>
            <w:r w:rsidRPr="00B841D8">
              <w:rPr>
                <w:rFonts w:ascii="Arial" w:eastAsia="Times New Roman" w:hAnsi="Arial" w:cs="Arial"/>
                <w:sz w:val="20"/>
                <w:szCs w:val="20"/>
                <w:lang w:val="en-GB"/>
              </w:rPr>
              <w:t>ory</w:t>
            </w:r>
            <w:proofErr w:type="spellEnd"/>
            <w:r w:rsidRPr="00B841D8">
              <w:rPr>
                <w:rFonts w:ascii="Arial" w:eastAsia="Times New Roman" w:hAnsi="Arial" w:cs="Arial"/>
                <w:sz w:val="20"/>
                <w:szCs w:val="20"/>
                <w:lang w:val="en-GB"/>
              </w:rPr>
              <w:t xml:space="preserve">, cookies, pastries, sugary drinks) </w:t>
            </w:r>
          </w:p>
        </w:tc>
        <w:tc>
          <w:tcPr>
            <w:tcW w:w="1711" w:type="pct"/>
            <w:tcBorders>
              <w:top w:val="single" w:sz="4" w:space="0" w:color="auto"/>
              <w:left w:val="nil"/>
              <w:bottom w:val="single" w:sz="4" w:space="0" w:color="auto"/>
              <w:right w:val="single" w:sz="4" w:space="0" w:color="auto"/>
            </w:tcBorders>
            <w:shd w:val="clear" w:color="auto" w:fill="auto"/>
            <w:noWrap/>
          </w:tcPr>
          <w:p w14:paraId="255FCA6A" w14:textId="77777777" w:rsidR="004767B7" w:rsidRPr="000E6744" w:rsidRDefault="004767B7" w:rsidP="006D73C2">
            <w:pPr>
              <w:spacing w:after="0" w:line="240" w:lineRule="auto"/>
              <w:contextualSpacing/>
              <w:rPr>
                <w:rFonts w:ascii="Arial" w:eastAsia="Times New Roman" w:hAnsi="Arial" w:cs="Arial"/>
                <w:sz w:val="20"/>
                <w:szCs w:val="20"/>
                <w:lang w:val="en-GB"/>
              </w:rPr>
            </w:pPr>
          </w:p>
        </w:tc>
        <w:tc>
          <w:tcPr>
            <w:tcW w:w="955" w:type="pct"/>
            <w:tcBorders>
              <w:top w:val="single" w:sz="4" w:space="0" w:color="auto"/>
              <w:left w:val="nil"/>
              <w:bottom w:val="single" w:sz="4" w:space="0" w:color="auto"/>
              <w:right w:val="single" w:sz="4" w:space="0" w:color="auto"/>
            </w:tcBorders>
            <w:shd w:val="clear" w:color="auto" w:fill="auto"/>
            <w:noWrap/>
          </w:tcPr>
          <w:p w14:paraId="66E51B7F" w14:textId="77777777" w:rsidR="004767B7" w:rsidRPr="000E6744" w:rsidRDefault="004767B7" w:rsidP="006D73C2">
            <w:pPr>
              <w:spacing w:after="0" w:line="240" w:lineRule="auto"/>
              <w:contextualSpacing/>
              <w:rPr>
                <w:rFonts w:ascii="Arial" w:eastAsia="Times New Roman" w:hAnsi="Arial" w:cs="Arial"/>
                <w:sz w:val="20"/>
                <w:szCs w:val="20"/>
              </w:rPr>
            </w:pPr>
            <w:r>
              <w:rPr>
                <w:rFonts w:ascii="Arial" w:eastAsia="Times New Roman" w:hAnsi="Arial" w:cs="Arial"/>
                <w:sz w:val="20"/>
                <w:szCs w:val="20"/>
              </w:rPr>
              <w:t>{ask T2 for each food item listed here}</w:t>
            </w:r>
          </w:p>
        </w:tc>
      </w:tr>
      <w:tr w:rsidR="004767B7" w:rsidRPr="00B841D8" w14:paraId="4F501945" w14:textId="77777777" w:rsidTr="006D73C2">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A145DE8" w14:textId="77777777" w:rsidR="004767B7" w:rsidRPr="000E6744" w:rsidRDefault="004767B7" w:rsidP="006D73C2">
            <w:pPr>
              <w:spacing w:after="0" w:line="240" w:lineRule="auto"/>
              <w:contextualSpacing/>
              <w:jc w:val="center"/>
              <w:rPr>
                <w:rFonts w:ascii="Arial" w:eastAsia="Times New Roman" w:hAnsi="Arial" w:cs="Arial"/>
                <w:sz w:val="20"/>
                <w:szCs w:val="20"/>
              </w:rPr>
            </w:pPr>
            <w:r w:rsidRPr="000E6744">
              <w:rPr>
                <w:rFonts w:ascii="Arial" w:eastAsia="Times New Roman" w:hAnsi="Arial" w:cs="Arial"/>
                <w:sz w:val="20"/>
                <w:szCs w:val="20"/>
              </w:rPr>
              <w:t>T2</w:t>
            </w:r>
          </w:p>
        </w:tc>
        <w:tc>
          <w:tcPr>
            <w:tcW w:w="1904" w:type="pct"/>
            <w:tcBorders>
              <w:top w:val="single" w:sz="4" w:space="0" w:color="auto"/>
              <w:left w:val="nil"/>
              <w:bottom w:val="single" w:sz="4" w:space="0" w:color="auto"/>
              <w:right w:val="single" w:sz="4" w:space="0" w:color="auto"/>
            </w:tcBorders>
            <w:shd w:val="clear" w:color="auto" w:fill="auto"/>
            <w:noWrap/>
          </w:tcPr>
          <w:p w14:paraId="0A6373B6" w14:textId="77777777" w:rsidR="004767B7" w:rsidRPr="000E6744" w:rsidRDefault="004767B7" w:rsidP="006D73C2">
            <w:pPr>
              <w:spacing w:after="0" w:line="240" w:lineRule="auto"/>
              <w:contextualSpacing/>
              <w:rPr>
                <w:rFonts w:ascii="Arial" w:eastAsia="Times New Roman" w:hAnsi="Arial" w:cs="Arial"/>
                <w:sz w:val="20"/>
                <w:szCs w:val="20"/>
              </w:rPr>
            </w:pPr>
            <w:r w:rsidRPr="00B841D8">
              <w:rPr>
                <w:rFonts w:ascii="Arial" w:eastAsia="Times New Roman" w:hAnsi="Arial" w:cs="Arial"/>
                <w:sz w:val="20"/>
                <w:szCs w:val="20"/>
              </w:rPr>
              <w:t xml:space="preserve">Did your household consume [item] over the last 7 days?                         </w:t>
            </w:r>
          </w:p>
        </w:tc>
        <w:tc>
          <w:tcPr>
            <w:tcW w:w="1711" w:type="pct"/>
            <w:tcBorders>
              <w:top w:val="single" w:sz="4" w:space="0" w:color="auto"/>
              <w:left w:val="nil"/>
              <w:bottom w:val="single" w:sz="4" w:space="0" w:color="auto"/>
              <w:right w:val="single" w:sz="4" w:space="0" w:color="auto"/>
            </w:tcBorders>
            <w:shd w:val="clear" w:color="auto" w:fill="auto"/>
            <w:noWrap/>
          </w:tcPr>
          <w:p w14:paraId="245ACC35" w14:textId="77777777" w:rsidR="004767B7" w:rsidRPr="000E6744" w:rsidRDefault="004767B7" w:rsidP="006D73C2">
            <w:pPr>
              <w:spacing w:after="0" w:line="240" w:lineRule="auto"/>
              <w:contextualSpacing/>
              <w:rPr>
                <w:rFonts w:ascii="Arial" w:eastAsia="Times New Roman" w:hAnsi="Arial" w:cs="Arial"/>
                <w:sz w:val="20"/>
                <w:szCs w:val="20"/>
              </w:rPr>
            </w:pPr>
            <w:r w:rsidRPr="00B841D8">
              <w:rPr>
                <w:rFonts w:ascii="Arial" w:eastAsia="Times New Roman" w:hAnsi="Arial" w:cs="Arial"/>
                <w:sz w:val="20"/>
                <w:szCs w:val="20"/>
              </w:rPr>
              <w:t xml:space="preserve">1. Yes </w:t>
            </w:r>
            <w:r>
              <w:rPr>
                <w:rFonts w:ascii="Arial" w:eastAsia="Times New Roman" w:hAnsi="Arial" w:cs="Arial"/>
                <w:sz w:val="20"/>
                <w:szCs w:val="20"/>
              </w:rPr>
              <w:br/>
            </w:r>
            <w:r w:rsidRPr="00B841D8">
              <w:rPr>
                <w:rFonts w:ascii="Arial" w:eastAsia="Times New Roman" w:hAnsi="Arial" w:cs="Arial"/>
                <w:sz w:val="20"/>
                <w:szCs w:val="20"/>
              </w:rPr>
              <w:t>0. No &gt; Next item</w:t>
            </w:r>
          </w:p>
        </w:tc>
        <w:tc>
          <w:tcPr>
            <w:tcW w:w="955" w:type="pct"/>
            <w:tcBorders>
              <w:top w:val="single" w:sz="4" w:space="0" w:color="auto"/>
              <w:left w:val="nil"/>
              <w:bottom w:val="single" w:sz="4" w:space="0" w:color="auto"/>
              <w:right w:val="single" w:sz="4" w:space="0" w:color="auto"/>
            </w:tcBorders>
            <w:shd w:val="clear" w:color="auto" w:fill="auto"/>
            <w:noWrap/>
          </w:tcPr>
          <w:p w14:paraId="4A58E4D8" w14:textId="77777777" w:rsidR="004767B7" w:rsidRPr="000E6744" w:rsidRDefault="004767B7" w:rsidP="006D73C2">
            <w:pPr>
              <w:spacing w:after="0" w:line="240" w:lineRule="auto"/>
              <w:contextualSpacing/>
              <w:rPr>
                <w:rFonts w:ascii="Arial" w:eastAsia="Times New Roman" w:hAnsi="Arial" w:cs="Arial"/>
                <w:sz w:val="20"/>
                <w:szCs w:val="20"/>
              </w:rPr>
            </w:pPr>
          </w:p>
        </w:tc>
      </w:tr>
      <w:tr w:rsidR="004767B7" w:rsidRPr="00B841D8" w14:paraId="6D5174D3" w14:textId="77777777" w:rsidTr="006D73C2">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4EE64DFF" w14:textId="77777777" w:rsidR="004767B7" w:rsidRPr="000E6744" w:rsidRDefault="004767B7" w:rsidP="006D73C2">
            <w:pPr>
              <w:spacing w:after="0" w:line="240" w:lineRule="auto"/>
              <w:contextualSpacing/>
              <w:jc w:val="center"/>
              <w:rPr>
                <w:rFonts w:ascii="Arial" w:eastAsia="Times New Roman" w:hAnsi="Arial" w:cs="Arial"/>
                <w:sz w:val="20"/>
                <w:szCs w:val="20"/>
              </w:rPr>
            </w:pPr>
            <w:r w:rsidRPr="000E6744">
              <w:rPr>
                <w:rFonts w:ascii="Arial" w:eastAsia="Times New Roman" w:hAnsi="Arial" w:cs="Arial"/>
                <w:sz w:val="20"/>
                <w:szCs w:val="20"/>
              </w:rPr>
              <w:t>T3</w:t>
            </w:r>
          </w:p>
        </w:tc>
        <w:tc>
          <w:tcPr>
            <w:tcW w:w="1904" w:type="pct"/>
            <w:tcBorders>
              <w:top w:val="single" w:sz="4" w:space="0" w:color="auto"/>
              <w:left w:val="nil"/>
              <w:bottom w:val="single" w:sz="4" w:space="0" w:color="auto"/>
              <w:right w:val="single" w:sz="4" w:space="0" w:color="auto"/>
            </w:tcBorders>
            <w:shd w:val="clear" w:color="auto" w:fill="auto"/>
            <w:noWrap/>
          </w:tcPr>
          <w:p w14:paraId="744B18FC" w14:textId="77777777" w:rsidR="004767B7" w:rsidRPr="000E6744" w:rsidRDefault="004767B7" w:rsidP="006D73C2">
            <w:pPr>
              <w:spacing w:after="0" w:line="240" w:lineRule="auto"/>
              <w:contextualSpacing/>
              <w:rPr>
                <w:rFonts w:ascii="Arial" w:eastAsia="Times New Roman" w:hAnsi="Arial" w:cs="Arial"/>
                <w:sz w:val="20"/>
                <w:szCs w:val="20"/>
              </w:rPr>
            </w:pPr>
            <w:r w:rsidRPr="00B841D8">
              <w:rPr>
                <w:rFonts w:ascii="Arial" w:eastAsia="Times New Roman" w:hAnsi="Arial" w:cs="Arial"/>
                <w:sz w:val="20"/>
                <w:szCs w:val="20"/>
              </w:rPr>
              <w:t xml:space="preserve">Number of DAYS eaten in past 7 days </w:t>
            </w:r>
          </w:p>
        </w:tc>
        <w:tc>
          <w:tcPr>
            <w:tcW w:w="1711" w:type="pct"/>
            <w:tcBorders>
              <w:top w:val="single" w:sz="4" w:space="0" w:color="auto"/>
              <w:left w:val="nil"/>
              <w:bottom w:val="single" w:sz="4" w:space="0" w:color="auto"/>
              <w:right w:val="single" w:sz="4" w:space="0" w:color="auto"/>
            </w:tcBorders>
            <w:shd w:val="clear" w:color="auto" w:fill="auto"/>
            <w:noWrap/>
          </w:tcPr>
          <w:p w14:paraId="000A643A" w14:textId="77777777" w:rsidR="004767B7" w:rsidRPr="000E6744" w:rsidRDefault="004767B7" w:rsidP="006D73C2">
            <w:pPr>
              <w:spacing w:after="0" w:line="240" w:lineRule="auto"/>
              <w:contextualSpacing/>
              <w:rPr>
                <w:rFonts w:ascii="Arial" w:eastAsia="Times New Roman" w:hAnsi="Arial" w:cs="Arial"/>
                <w:sz w:val="20"/>
                <w:szCs w:val="20"/>
              </w:rPr>
            </w:pPr>
            <w:r>
              <w:rPr>
                <w:rFonts w:ascii="Arial" w:eastAsia="Times New Roman" w:hAnsi="Arial" w:cs="Arial"/>
                <w:sz w:val="20"/>
                <w:szCs w:val="20"/>
              </w:rPr>
              <w:t>1-7 days</w:t>
            </w:r>
          </w:p>
        </w:tc>
        <w:tc>
          <w:tcPr>
            <w:tcW w:w="955" w:type="pct"/>
            <w:tcBorders>
              <w:top w:val="single" w:sz="4" w:space="0" w:color="auto"/>
              <w:left w:val="nil"/>
              <w:bottom w:val="single" w:sz="4" w:space="0" w:color="auto"/>
              <w:right w:val="single" w:sz="4" w:space="0" w:color="auto"/>
            </w:tcBorders>
            <w:shd w:val="clear" w:color="auto" w:fill="auto"/>
            <w:noWrap/>
          </w:tcPr>
          <w:p w14:paraId="29B3AF1B" w14:textId="77777777" w:rsidR="004767B7" w:rsidRPr="000E6744" w:rsidRDefault="004767B7" w:rsidP="006D73C2">
            <w:pPr>
              <w:spacing w:after="0" w:line="240" w:lineRule="auto"/>
              <w:contextualSpacing/>
              <w:rPr>
                <w:rFonts w:ascii="Arial" w:eastAsia="Times New Roman" w:hAnsi="Arial" w:cs="Arial"/>
                <w:sz w:val="20"/>
                <w:szCs w:val="20"/>
              </w:rPr>
            </w:pPr>
            <w:r w:rsidRPr="00B841D8">
              <w:rPr>
                <w:rFonts w:ascii="Arial" w:eastAsia="Times New Roman" w:hAnsi="Arial" w:cs="Arial"/>
                <w:sz w:val="20"/>
                <w:szCs w:val="20"/>
              </w:rPr>
              <w:t>[If T2=1];</w:t>
            </w:r>
          </w:p>
        </w:tc>
      </w:tr>
      <w:tr w:rsidR="004767B7" w:rsidRPr="00B841D8" w14:paraId="5A7CA7D1" w14:textId="77777777" w:rsidTr="006D73C2">
        <w:trPr>
          <w:trHeight w:val="182"/>
          <w:tblHeader/>
        </w:trPr>
        <w:tc>
          <w:tcPr>
            <w:tcW w:w="430" w:type="pct"/>
            <w:tcBorders>
              <w:top w:val="single" w:sz="4" w:space="0" w:color="auto"/>
              <w:left w:val="single" w:sz="4" w:space="0" w:color="auto"/>
              <w:bottom w:val="single" w:sz="4" w:space="0" w:color="auto"/>
              <w:right w:val="single" w:sz="4" w:space="0" w:color="auto"/>
            </w:tcBorders>
            <w:shd w:val="clear" w:color="auto" w:fill="auto"/>
            <w:noWrap/>
          </w:tcPr>
          <w:p w14:paraId="68FBBE35" w14:textId="77777777" w:rsidR="004767B7" w:rsidRPr="000E6744" w:rsidRDefault="004767B7" w:rsidP="006D73C2">
            <w:pPr>
              <w:spacing w:after="0" w:line="240" w:lineRule="auto"/>
              <w:contextualSpacing/>
              <w:jc w:val="center"/>
              <w:rPr>
                <w:rFonts w:ascii="Arial" w:eastAsia="Times New Roman" w:hAnsi="Arial" w:cs="Arial"/>
                <w:sz w:val="20"/>
                <w:szCs w:val="20"/>
              </w:rPr>
            </w:pPr>
            <w:r w:rsidRPr="000E6744">
              <w:rPr>
                <w:rFonts w:ascii="Arial" w:eastAsia="Times New Roman" w:hAnsi="Arial" w:cs="Arial"/>
                <w:sz w:val="20"/>
                <w:szCs w:val="20"/>
              </w:rPr>
              <w:t>T4</w:t>
            </w:r>
          </w:p>
        </w:tc>
        <w:tc>
          <w:tcPr>
            <w:tcW w:w="1904" w:type="pct"/>
            <w:tcBorders>
              <w:top w:val="single" w:sz="4" w:space="0" w:color="auto"/>
              <w:left w:val="nil"/>
              <w:bottom w:val="single" w:sz="4" w:space="0" w:color="auto"/>
              <w:right w:val="single" w:sz="4" w:space="0" w:color="auto"/>
            </w:tcBorders>
            <w:shd w:val="clear" w:color="auto" w:fill="auto"/>
            <w:noWrap/>
          </w:tcPr>
          <w:p w14:paraId="1CBCE553" w14:textId="77777777" w:rsidR="004767B7" w:rsidRPr="000E6744" w:rsidRDefault="004767B7" w:rsidP="006D73C2">
            <w:pPr>
              <w:spacing w:after="0" w:line="240" w:lineRule="auto"/>
              <w:contextualSpacing/>
              <w:rPr>
                <w:rFonts w:ascii="Arial" w:eastAsia="Times New Roman" w:hAnsi="Arial" w:cs="Arial"/>
                <w:sz w:val="20"/>
                <w:szCs w:val="20"/>
              </w:rPr>
            </w:pPr>
            <w:r w:rsidRPr="00B841D8">
              <w:rPr>
                <w:rFonts w:ascii="Arial" w:eastAsia="Times New Roman" w:hAnsi="Arial" w:cs="Arial"/>
                <w:sz w:val="20"/>
                <w:szCs w:val="20"/>
              </w:rPr>
              <w:t xml:space="preserve">Did you personally consume [item] yesterday?          </w:t>
            </w:r>
          </w:p>
        </w:tc>
        <w:tc>
          <w:tcPr>
            <w:tcW w:w="1711" w:type="pct"/>
            <w:tcBorders>
              <w:top w:val="single" w:sz="4" w:space="0" w:color="auto"/>
              <w:left w:val="nil"/>
              <w:bottom w:val="single" w:sz="4" w:space="0" w:color="auto"/>
              <w:right w:val="single" w:sz="4" w:space="0" w:color="auto"/>
            </w:tcBorders>
            <w:shd w:val="clear" w:color="auto" w:fill="auto"/>
            <w:noWrap/>
          </w:tcPr>
          <w:p w14:paraId="15B6747A" w14:textId="77777777" w:rsidR="004767B7" w:rsidRPr="000E6744" w:rsidRDefault="004767B7" w:rsidP="006D73C2">
            <w:pPr>
              <w:spacing w:after="0" w:line="240" w:lineRule="auto"/>
              <w:contextualSpacing/>
              <w:rPr>
                <w:rFonts w:ascii="Arial" w:eastAsia="Times New Roman" w:hAnsi="Arial" w:cs="Arial"/>
                <w:sz w:val="20"/>
                <w:szCs w:val="20"/>
              </w:rPr>
            </w:pPr>
            <w:r w:rsidRPr="00B841D8">
              <w:rPr>
                <w:rFonts w:ascii="Arial" w:eastAsia="Times New Roman" w:hAnsi="Arial" w:cs="Arial"/>
                <w:sz w:val="20"/>
                <w:szCs w:val="20"/>
              </w:rPr>
              <w:t>1. Yes</w:t>
            </w:r>
            <w:r>
              <w:rPr>
                <w:rFonts w:ascii="Arial" w:eastAsia="Times New Roman" w:hAnsi="Arial" w:cs="Arial"/>
                <w:sz w:val="20"/>
                <w:szCs w:val="20"/>
              </w:rPr>
              <w:br/>
            </w:r>
            <w:r w:rsidRPr="00B841D8">
              <w:rPr>
                <w:rFonts w:ascii="Arial" w:eastAsia="Times New Roman" w:hAnsi="Arial" w:cs="Arial"/>
                <w:sz w:val="20"/>
                <w:szCs w:val="20"/>
              </w:rPr>
              <w:t xml:space="preserve"> 0. No</w:t>
            </w:r>
          </w:p>
        </w:tc>
        <w:tc>
          <w:tcPr>
            <w:tcW w:w="955" w:type="pct"/>
            <w:tcBorders>
              <w:top w:val="single" w:sz="4" w:space="0" w:color="auto"/>
              <w:left w:val="nil"/>
              <w:bottom w:val="single" w:sz="4" w:space="0" w:color="auto"/>
              <w:right w:val="single" w:sz="4" w:space="0" w:color="auto"/>
            </w:tcBorders>
            <w:shd w:val="clear" w:color="auto" w:fill="auto"/>
            <w:noWrap/>
          </w:tcPr>
          <w:p w14:paraId="139F1F33" w14:textId="77777777" w:rsidR="004767B7" w:rsidRPr="000E6744" w:rsidRDefault="004767B7" w:rsidP="006D73C2">
            <w:pPr>
              <w:spacing w:after="0" w:line="240" w:lineRule="auto"/>
              <w:contextualSpacing/>
              <w:rPr>
                <w:rFonts w:ascii="Arial" w:eastAsia="Times New Roman" w:hAnsi="Arial" w:cs="Arial"/>
                <w:sz w:val="20"/>
                <w:szCs w:val="20"/>
              </w:rPr>
            </w:pPr>
            <w:r w:rsidRPr="00B841D8">
              <w:rPr>
                <w:rFonts w:ascii="Arial" w:eastAsia="Times New Roman" w:hAnsi="Arial" w:cs="Arial"/>
                <w:sz w:val="20"/>
                <w:szCs w:val="20"/>
              </w:rPr>
              <w:t>[If T2=1];</w:t>
            </w:r>
          </w:p>
        </w:tc>
      </w:tr>
    </w:tbl>
    <w:p w14:paraId="7B3ED0EB" w14:textId="77777777" w:rsidR="004767B7" w:rsidRDefault="004767B7" w:rsidP="004767B7">
      <w:pPr>
        <w:spacing w:after="0" w:line="240" w:lineRule="auto"/>
        <w:rPr>
          <w:rFonts w:ascii="Calibri" w:eastAsia="Times New Roman" w:hAnsi="Calibri" w:cs="Calibri"/>
          <w:b/>
          <w:bCs/>
          <w:color w:val="000000"/>
          <w:kern w:val="0"/>
          <w:sz w:val="22"/>
          <w:szCs w:val="22"/>
          <w14:ligatures w14:val="none"/>
        </w:rPr>
        <w:sectPr w:rsidR="004767B7" w:rsidSect="004767B7">
          <w:pgSz w:w="15840" w:h="12240" w:orient="landscape"/>
          <w:pgMar w:top="1440" w:right="1440" w:bottom="1440" w:left="1440" w:header="720" w:footer="720" w:gutter="0"/>
          <w:cols w:space="720"/>
          <w:docGrid w:linePitch="360"/>
        </w:sectPr>
      </w:pPr>
    </w:p>
    <w:p w14:paraId="3D7D7EBF" w14:textId="4700B186" w:rsidR="004767B7" w:rsidRDefault="00CB4951" w:rsidP="004767B7">
      <w:pPr>
        <w:tabs>
          <w:tab w:val="left" w:pos="7092"/>
        </w:tabs>
        <w:spacing w:after="0" w:line="240" w:lineRule="auto"/>
        <w:contextualSpacing/>
        <w:rPr>
          <w:rFonts w:ascii="Arial" w:hAnsi="Arial" w:cs="Arial"/>
          <w:sz w:val="20"/>
          <w:szCs w:val="20"/>
        </w:rPr>
      </w:pPr>
      <w:r>
        <w:rPr>
          <w:rFonts w:ascii="Arial" w:hAnsi="Arial" w:cs="Arial"/>
          <w:sz w:val="20"/>
          <w:szCs w:val="20"/>
        </w:rPr>
        <w:lastRenderedPageBreak/>
        <w:t>MODULE R. FOR RANDOM SAMPLE OF RESPONDENTS (MEN AND WOMEN IN SAME HOUSEHOLD)</w:t>
      </w:r>
    </w:p>
    <w:p w14:paraId="1C13B4E3" w14:textId="77777777" w:rsidR="00CB4951" w:rsidRDefault="00CB4951" w:rsidP="004767B7">
      <w:pPr>
        <w:tabs>
          <w:tab w:val="left" w:pos="7092"/>
        </w:tabs>
        <w:spacing w:after="0" w:line="240" w:lineRule="auto"/>
        <w:contextualSpacing/>
        <w:rPr>
          <w:rFonts w:ascii="Arial" w:hAnsi="Arial" w:cs="Arial"/>
          <w:sz w:val="20"/>
          <w:szCs w:val="20"/>
        </w:rPr>
      </w:pPr>
    </w:p>
    <w:p w14:paraId="2549D409" w14:textId="48935EE4" w:rsidR="00CB4951" w:rsidRDefault="00CB4951" w:rsidP="00CB4951">
      <w:pPr>
        <w:pStyle w:val="ListParagraph"/>
        <w:numPr>
          <w:ilvl w:val="2"/>
          <w:numId w:val="19"/>
        </w:numPr>
        <w:tabs>
          <w:tab w:val="left" w:pos="7092"/>
        </w:tabs>
        <w:spacing w:after="0" w:line="240" w:lineRule="auto"/>
        <w:ind w:left="360"/>
        <w:rPr>
          <w:rFonts w:ascii="Arial" w:hAnsi="Arial" w:cs="Arial"/>
          <w:sz w:val="20"/>
          <w:szCs w:val="20"/>
        </w:rPr>
      </w:pPr>
      <w:r w:rsidRPr="00CB4951">
        <w:rPr>
          <w:rFonts w:ascii="Arial" w:hAnsi="Arial" w:cs="Arial"/>
          <w:b/>
          <w:bCs/>
          <w:sz w:val="20"/>
          <w:szCs w:val="20"/>
        </w:rPr>
        <w:t>A little chit-chat “before” the recording starts</w:t>
      </w:r>
      <w:r w:rsidRPr="00CB4951">
        <w:rPr>
          <w:rFonts w:ascii="Arial" w:hAnsi="Arial" w:cs="Arial"/>
          <w:sz w:val="20"/>
          <w:szCs w:val="20"/>
        </w:rPr>
        <w:t xml:space="preserve"> (I assume this happens anyway, so no special/additional requirements are needed</w:t>
      </w:r>
      <w:r>
        <w:rPr>
          <w:rFonts w:ascii="Arial" w:hAnsi="Arial" w:cs="Arial"/>
          <w:sz w:val="20"/>
          <w:szCs w:val="20"/>
        </w:rPr>
        <w:t>, EXPLAIN BRIEF CONVERSATION WILL BE RECORDED</w:t>
      </w:r>
    </w:p>
    <w:p w14:paraId="10685FD5" w14:textId="77777777" w:rsidR="00CB4951" w:rsidRDefault="00CB4951" w:rsidP="00CB4951">
      <w:pPr>
        <w:pStyle w:val="ListParagraph"/>
        <w:numPr>
          <w:ilvl w:val="2"/>
          <w:numId w:val="19"/>
        </w:numPr>
        <w:tabs>
          <w:tab w:val="left" w:pos="7092"/>
        </w:tabs>
        <w:spacing w:after="0" w:line="240" w:lineRule="auto"/>
        <w:ind w:left="360"/>
        <w:rPr>
          <w:rFonts w:ascii="Arial" w:hAnsi="Arial" w:cs="Arial"/>
          <w:sz w:val="20"/>
          <w:szCs w:val="20"/>
        </w:rPr>
      </w:pPr>
      <w:r w:rsidRPr="00CB4951">
        <w:rPr>
          <w:rFonts w:ascii="Arial" w:hAnsi="Arial" w:cs="Arial"/>
          <w:b/>
          <w:bCs/>
          <w:sz w:val="20"/>
          <w:szCs w:val="20"/>
        </w:rPr>
        <w:t xml:space="preserve">While recording, start the open-ended part by asking the people to say, </w:t>
      </w:r>
      <w:r w:rsidRPr="00CB4951">
        <w:rPr>
          <w:rFonts w:ascii="Arial" w:hAnsi="Arial" w:cs="Arial"/>
          <w:i/>
          <w:iCs/>
          <w:sz w:val="20"/>
          <w:szCs w:val="20"/>
        </w:rPr>
        <w:t>“Hello, I am ready to participate in the conversation.”</w:t>
      </w:r>
      <w:r w:rsidRPr="00CB4951">
        <w:rPr>
          <w:rFonts w:ascii="Arial" w:hAnsi="Arial" w:cs="Arial"/>
          <w:sz w:val="20"/>
          <w:szCs w:val="20"/>
        </w:rPr>
        <w:t xml:space="preserve"> (This would be new, but easy and fast).</w:t>
      </w:r>
    </w:p>
    <w:p w14:paraId="3C20538B" w14:textId="77777777" w:rsidR="00CB4951" w:rsidRPr="00CB4951" w:rsidRDefault="00CB4951" w:rsidP="00CB4951">
      <w:pPr>
        <w:pStyle w:val="ListParagraph"/>
        <w:numPr>
          <w:ilvl w:val="2"/>
          <w:numId w:val="19"/>
        </w:numPr>
        <w:tabs>
          <w:tab w:val="left" w:pos="7092"/>
        </w:tabs>
        <w:spacing w:after="0" w:line="240" w:lineRule="auto"/>
        <w:ind w:left="360"/>
        <w:rPr>
          <w:rFonts w:ascii="Arial" w:hAnsi="Arial" w:cs="Arial"/>
          <w:sz w:val="20"/>
          <w:szCs w:val="20"/>
        </w:rPr>
      </w:pPr>
      <w:r w:rsidRPr="00CB4951">
        <w:rPr>
          <w:rFonts w:ascii="Arial" w:hAnsi="Arial" w:cs="Arial"/>
          <w:sz w:val="20"/>
          <w:szCs w:val="20"/>
        </w:rPr>
        <w:t xml:space="preserve">10 seconds: </w:t>
      </w:r>
      <w:r w:rsidRPr="00CB4951">
        <w:rPr>
          <w:rFonts w:ascii="Arial" w:hAnsi="Arial" w:cs="Arial"/>
          <w:b/>
          <w:bCs/>
          <w:sz w:val="20"/>
          <w:szCs w:val="20"/>
        </w:rPr>
        <w:t>“List the foods you enjoy with your family and friends.”</w:t>
      </w:r>
    </w:p>
    <w:p w14:paraId="25CFF39D" w14:textId="77777777" w:rsidR="00CB4951" w:rsidRPr="00CB4951" w:rsidRDefault="00CB4951" w:rsidP="00CB4951">
      <w:pPr>
        <w:pStyle w:val="ListParagraph"/>
        <w:numPr>
          <w:ilvl w:val="2"/>
          <w:numId w:val="19"/>
        </w:numPr>
        <w:tabs>
          <w:tab w:val="left" w:pos="7092"/>
        </w:tabs>
        <w:spacing w:after="0" w:line="240" w:lineRule="auto"/>
        <w:ind w:left="360"/>
        <w:rPr>
          <w:rFonts w:ascii="Arial" w:hAnsi="Arial" w:cs="Arial"/>
          <w:sz w:val="20"/>
          <w:szCs w:val="20"/>
        </w:rPr>
      </w:pPr>
      <w:r w:rsidRPr="00CB4951">
        <w:rPr>
          <w:rFonts w:ascii="Arial" w:hAnsi="Arial" w:cs="Arial"/>
          <w:sz w:val="20"/>
          <w:szCs w:val="20"/>
        </w:rPr>
        <w:t xml:space="preserve">1 minute: </w:t>
      </w:r>
      <w:r w:rsidRPr="00CB4951">
        <w:rPr>
          <w:rFonts w:ascii="Arial" w:hAnsi="Arial" w:cs="Arial"/>
          <w:b/>
          <w:bCs/>
          <w:sz w:val="20"/>
          <w:szCs w:val="20"/>
        </w:rPr>
        <w:t>"Could you walk me through what happened with your crops this past season. Are you worried?"</w:t>
      </w:r>
    </w:p>
    <w:p w14:paraId="208415E9" w14:textId="58AC2113" w:rsidR="00CB4951" w:rsidRPr="00CB4951" w:rsidRDefault="00CB4951" w:rsidP="00CB4951">
      <w:pPr>
        <w:pStyle w:val="ListParagraph"/>
        <w:numPr>
          <w:ilvl w:val="2"/>
          <w:numId w:val="19"/>
        </w:numPr>
        <w:tabs>
          <w:tab w:val="left" w:pos="7092"/>
        </w:tabs>
        <w:spacing w:after="0" w:line="240" w:lineRule="auto"/>
        <w:ind w:left="360"/>
        <w:rPr>
          <w:rFonts w:ascii="Arial" w:hAnsi="Arial" w:cs="Arial"/>
          <w:sz w:val="20"/>
          <w:szCs w:val="20"/>
        </w:rPr>
      </w:pPr>
      <w:r w:rsidRPr="00CB4951">
        <w:rPr>
          <w:rFonts w:ascii="Arial" w:hAnsi="Arial" w:cs="Arial"/>
          <w:sz w:val="20"/>
          <w:szCs w:val="20"/>
        </w:rPr>
        <w:t xml:space="preserve">1 minute: </w:t>
      </w:r>
      <w:r w:rsidRPr="00CB4951">
        <w:rPr>
          <w:rFonts w:ascii="Arial" w:hAnsi="Arial" w:cs="Arial"/>
          <w:b/>
          <w:bCs/>
          <w:sz w:val="20"/>
          <w:szCs w:val="20"/>
        </w:rPr>
        <w:t>"</w:t>
      </w:r>
      <w:r w:rsidRPr="00CB4951">
        <w:t xml:space="preserve"> </w:t>
      </w:r>
      <w:r w:rsidRPr="00CB4951">
        <w:rPr>
          <w:rFonts w:ascii="Arial" w:hAnsi="Arial" w:cs="Arial"/>
          <w:b/>
          <w:bCs/>
          <w:sz w:val="20"/>
          <w:szCs w:val="20"/>
        </w:rPr>
        <w:t>In what ways have your farming practices changed compared to three years ago? In what ways has your daily life changed compared to three years ago?"</w:t>
      </w:r>
    </w:p>
    <w:p w14:paraId="35CBB7FB" w14:textId="394A7C6F" w:rsidR="00CB4951" w:rsidRPr="00CB4951" w:rsidRDefault="00CB4951" w:rsidP="00CB4951">
      <w:pPr>
        <w:pStyle w:val="ListParagraph"/>
        <w:numPr>
          <w:ilvl w:val="2"/>
          <w:numId w:val="19"/>
        </w:numPr>
        <w:tabs>
          <w:tab w:val="left" w:pos="7092"/>
        </w:tabs>
        <w:spacing w:after="0" w:line="240" w:lineRule="auto"/>
        <w:ind w:left="360"/>
        <w:rPr>
          <w:rFonts w:ascii="Arial" w:hAnsi="Arial" w:cs="Arial"/>
          <w:sz w:val="20"/>
          <w:szCs w:val="20"/>
        </w:rPr>
      </w:pPr>
      <w:r w:rsidRPr="00CB4951">
        <w:rPr>
          <w:rFonts w:ascii="Arial" w:hAnsi="Arial" w:cs="Arial"/>
          <w:sz w:val="20"/>
          <w:szCs w:val="20"/>
        </w:rPr>
        <w:t>1 minute: “</w:t>
      </w:r>
      <w:r w:rsidRPr="00CB4951">
        <w:rPr>
          <w:rFonts w:ascii="Arial" w:hAnsi="Arial" w:cs="Arial"/>
          <w:b/>
          <w:bCs/>
          <w:sz w:val="20"/>
          <w:szCs w:val="20"/>
        </w:rPr>
        <w:t xml:space="preserve">Does the </w:t>
      </w:r>
      <w:ins w:id="688" w:author="Porter, Maria - (mariaporter)" w:date="2025-06-23T11:42:00Z" w16du:dateUtc="2025-06-23T18:42:00Z">
        <w:r>
          <w:rPr>
            <w:rFonts w:ascii="Arial" w:hAnsi="Arial" w:cs="Arial"/>
            <w:b/>
            <w:bCs/>
            <w:sz w:val="20"/>
            <w:szCs w:val="20"/>
          </w:rPr>
          <w:t xml:space="preserve">Pula / Tseday bank </w:t>
        </w:r>
      </w:ins>
      <w:r w:rsidRPr="00CB4951">
        <w:rPr>
          <w:rFonts w:ascii="Arial" w:hAnsi="Arial" w:cs="Arial"/>
          <w:b/>
          <w:bCs/>
          <w:sz w:val="20"/>
          <w:szCs w:val="20"/>
        </w:rPr>
        <w:t>insurance seem helpful? Are there parts that worry you or are hard to understand?”</w:t>
      </w:r>
    </w:p>
    <w:p w14:paraId="150F66CA" w14:textId="77777777" w:rsidR="00CB4951" w:rsidRPr="00CB4951" w:rsidRDefault="00CB4951" w:rsidP="00CB4951">
      <w:pPr>
        <w:pStyle w:val="ListParagraph"/>
        <w:numPr>
          <w:ilvl w:val="2"/>
          <w:numId w:val="19"/>
        </w:numPr>
        <w:tabs>
          <w:tab w:val="left" w:pos="7092"/>
        </w:tabs>
        <w:spacing w:after="0" w:line="240" w:lineRule="auto"/>
        <w:ind w:left="360"/>
        <w:rPr>
          <w:rFonts w:ascii="Arial" w:hAnsi="Arial" w:cs="Arial"/>
          <w:sz w:val="20"/>
          <w:szCs w:val="20"/>
        </w:rPr>
      </w:pPr>
      <w:r w:rsidRPr="00CB4951">
        <w:rPr>
          <w:rFonts w:ascii="Arial" w:hAnsi="Arial" w:cs="Arial"/>
          <w:sz w:val="20"/>
          <w:szCs w:val="20"/>
        </w:rPr>
        <w:t xml:space="preserve">10 seconds: </w:t>
      </w:r>
      <w:r w:rsidRPr="00CB4951">
        <w:rPr>
          <w:rFonts w:ascii="Arial" w:hAnsi="Arial" w:cs="Arial"/>
          <w:b/>
          <w:bCs/>
          <w:sz w:val="20"/>
          <w:szCs w:val="20"/>
        </w:rPr>
        <w:t>“Going back to food, what is your favorite recipe to cook for your family?”</w:t>
      </w:r>
    </w:p>
    <w:p w14:paraId="15E99050" w14:textId="6AD55449" w:rsidR="00CB4951" w:rsidRPr="00CB4951" w:rsidRDefault="00CB4951" w:rsidP="00CB4951">
      <w:pPr>
        <w:pStyle w:val="ListParagraph"/>
        <w:tabs>
          <w:tab w:val="left" w:pos="7092"/>
        </w:tabs>
        <w:spacing w:after="0" w:line="240" w:lineRule="auto"/>
        <w:ind w:left="360"/>
        <w:rPr>
          <w:rFonts w:ascii="Arial" w:hAnsi="Arial" w:cs="Arial"/>
          <w:sz w:val="20"/>
          <w:szCs w:val="20"/>
        </w:rPr>
      </w:pPr>
      <w:r w:rsidRPr="00CB4951">
        <w:rPr>
          <w:rFonts w:ascii="Arial" w:hAnsi="Arial" w:cs="Arial"/>
          <w:sz w:val="20"/>
          <w:szCs w:val="20"/>
        </w:rPr>
        <w:t>20 seconds:</w:t>
      </w:r>
      <w:r w:rsidRPr="00CB4951">
        <w:rPr>
          <w:rFonts w:ascii="Arial" w:hAnsi="Arial" w:cs="Arial"/>
          <w:b/>
          <w:bCs/>
          <w:sz w:val="20"/>
          <w:szCs w:val="20"/>
        </w:rPr>
        <w:t xml:space="preserve"> “What advice would you give to your children or grandchildren?”</w:t>
      </w:r>
    </w:p>
    <w:sectPr w:rsidR="00CB4951" w:rsidRPr="00CB4951" w:rsidSect="00B55794">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orter, Maria - (mariaporter)" w:date="2025-06-04T14:29:00Z" w:initials="MP">
    <w:p w14:paraId="07C9937E" w14:textId="77777777" w:rsidR="004F3272" w:rsidRDefault="004F3272" w:rsidP="004F3272">
      <w:pPr>
        <w:pStyle w:val="CommentText"/>
      </w:pPr>
      <w:r>
        <w:rPr>
          <w:rStyle w:val="CommentReference"/>
        </w:rPr>
        <w:annotationRef/>
      </w:r>
      <w:r>
        <w:t>What year for Ethiopia?</w:t>
      </w:r>
    </w:p>
  </w:comment>
  <w:comment w:id="1" w:author="Porter, Maria - (mariaporter)" w:date="2025-06-22T22:55:00Z" w:initials="MP">
    <w:p w14:paraId="300EA94B" w14:textId="77777777" w:rsidR="00C105E9" w:rsidRDefault="00C105E9" w:rsidP="00C105E9">
      <w:pPr>
        <w:pStyle w:val="CommentText"/>
      </w:pPr>
      <w:r>
        <w:rPr>
          <w:rStyle w:val="CommentReference"/>
        </w:rPr>
        <w:annotationRef/>
      </w:r>
      <w:r>
        <w:t>Please see this module? I suggest we consider doing WTP on seed for both men and women</w:t>
      </w:r>
    </w:p>
  </w:comment>
  <w:comment w:id="3" w:author="Taheri, Homa" w:date="2025-06-01T14:34:00Z" w:initials="HT">
    <w:p w14:paraId="4ED04207" w14:textId="1962ACAF" w:rsidR="00D14DC1" w:rsidRDefault="00D14DC1" w:rsidP="00D14DC1">
      <w:pPr>
        <w:pStyle w:val="CommentText"/>
      </w:pPr>
      <w:r>
        <w:rPr>
          <w:rStyle w:val="CommentReference"/>
        </w:rPr>
        <w:annotationRef/>
      </w:r>
      <w:r>
        <w:t>2017 in Ethiopia</w:t>
      </w:r>
    </w:p>
  </w:comment>
  <w:comment w:id="4" w:author="Porter, Maria - (mariaporter)" w:date="2025-06-04T11:26:00Z" w:initials="MP">
    <w:p w14:paraId="1D3E8F93" w14:textId="77777777" w:rsidR="00C84AD2" w:rsidRDefault="00C84AD2" w:rsidP="00C84AD2">
      <w:pPr>
        <w:pStyle w:val="CommentText"/>
      </w:pPr>
      <w:r>
        <w:rPr>
          <w:rStyle w:val="CommentReference"/>
        </w:rPr>
        <w:annotationRef/>
      </w:r>
      <w:r>
        <w:t>Midline was 2017, now endline is 2018?</w:t>
      </w:r>
    </w:p>
  </w:comment>
  <w:comment w:id="5" w:author="Kramer, Berber (IFPRI-Kenya)" w:date="2025-06-12T10:14:00Z" w:initials="BK">
    <w:p w14:paraId="2303F90A" w14:textId="77777777" w:rsidR="00EE08D8" w:rsidRDefault="00EE08D8" w:rsidP="00EE08D8">
      <w:pPr>
        <w:pStyle w:val="CommentText"/>
      </w:pPr>
      <w:r>
        <w:rPr>
          <w:rStyle w:val="CommentReference"/>
        </w:rPr>
        <w:annotationRef/>
      </w:r>
      <w:r>
        <w:t>Here collect variable to allow for merging with Pula data / CCE site IDs? I see we have question C13, but that might seem a bit out of place there.</w:t>
      </w:r>
    </w:p>
  </w:comment>
  <w:comment w:id="6" w:author="Porter, Maria - (mariaporter)" w:date="2025-04-15T16:17:00Z" w:initials="MP">
    <w:p w14:paraId="12B3039C" w14:textId="16DA8383" w:rsidR="00CF580C" w:rsidRDefault="00CF580C" w:rsidP="00CF580C">
      <w:pPr>
        <w:pStyle w:val="CommentText"/>
      </w:pPr>
      <w:r>
        <w:rPr>
          <w:rStyle w:val="CommentReference"/>
        </w:rPr>
        <w:annotationRef/>
      </w:r>
      <w:r>
        <w:t>How much time do we think this will take? Should be about same as baseline?</w:t>
      </w:r>
    </w:p>
  </w:comment>
  <w:comment w:id="7" w:author="Abate, Gashaw Tadesse (IFPRI)" w:date="2025-06-03T12:32:00Z" w:initials="GA">
    <w:p w14:paraId="42275DA2" w14:textId="77777777" w:rsidR="00C1415F" w:rsidRDefault="00C1415F" w:rsidP="00C1415F">
      <w:pPr>
        <w:pStyle w:val="CommentText"/>
      </w:pPr>
      <w:r>
        <w:rPr>
          <w:rStyle w:val="CommentReference"/>
        </w:rPr>
        <w:annotationRef/>
      </w:r>
      <w:r>
        <w:t>About 2 hours?</w:t>
      </w:r>
    </w:p>
  </w:comment>
  <w:comment w:id="9" w:author="Porter, Maria - (mariaporter)" w:date="2025-04-14T13:20:00Z" w:initials="MP">
    <w:p w14:paraId="7F20AF3D" w14:textId="0E761668" w:rsidR="00023FEA" w:rsidRDefault="00023FEA" w:rsidP="00023FEA">
      <w:pPr>
        <w:pStyle w:val="CommentText"/>
      </w:pPr>
      <w:r>
        <w:rPr>
          <w:rStyle w:val="CommentReference"/>
        </w:rPr>
        <w:annotationRef/>
      </w:r>
      <w:r>
        <w:t>Note these variables correspond to most recent seed promo survey, not to baseline 2022 survey</w:t>
      </w:r>
    </w:p>
  </w:comment>
  <w:comment w:id="10" w:author="Porter, Maria - (mariaporter)" w:date="2025-04-14T13:23:00Z" w:initials="MP">
    <w:p w14:paraId="7E7DE70E" w14:textId="77777777" w:rsidR="00023FEA" w:rsidRDefault="00023FEA" w:rsidP="00023FEA">
      <w:pPr>
        <w:pStyle w:val="CommentText"/>
      </w:pPr>
      <w:r>
        <w:rPr>
          <w:rStyle w:val="CommentReference"/>
        </w:rPr>
        <w:annotationRef/>
      </w:r>
      <w:r>
        <w:t>Questions added here to ask only if hh head different from head in baseline 2022 survey</w:t>
      </w:r>
    </w:p>
  </w:comment>
  <w:comment w:id="11" w:author="Solomon" w:date="2025-06-13T01:39:00Z" w:initials="S">
    <w:p w14:paraId="269DD016" w14:textId="77777777" w:rsidR="00FD7F13" w:rsidRDefault="00FD7F13" w:rsidP="00FD7F13">
      <w:pPr>
        <w:pStyle w:val="CommentText"/>
      </w:pPr>
      <w:r>
        <w:rPr>
          <w:rStyle w:val="CommentReference"/>
        </w:rPr>
        <w:annotationRef/>
      </w:r>
      <w:r>
        <w:t>Lets include note “Main occupation interms of time spent” as we define it this way in the baseline</w:t>
      </w:r>
    </w:p>
  </w:comment>
  <w:comment w:id="12" w:author="Taheri, Homa" w:date="2025-06-01T14:44:00Z" w:initials="HT">
    <w:p w14:paraId="446DCF16" w14:textId="79C32A07" w:rsidR="00B60C25" w:rsidRDefault="00E23E41" w:rsidP="00B60C25">
      <w:pPr>
        <w:pStyle w:val="CommentText"/>
      </w:pPr>
      <w:r>
        <w:rPr>
          <w:rStyle w:val="CommentReference"/>
        </w:rPr>
        <w:annotationRef/>
      </w:r>
      <w:r w:rsidR="00B60C25">
        <w:t>Why questions c8-c12 are conditional on having c1=0?</w:t>
      </w:r>
    </w:p>
    <w:p w14:paraId="43AE6139" w14:textId="77777777" w:rsidR="00B60C25" w:rsidRDefault="00B60C25" w:rsidP="00B60C25">
      <w:pPr>
        <w:pStyle w:val="CommentText"/>
      </w:pPr>
    </w:p>
    <w:p w14:paraId="0D434CD1" w14:textId="77777777" w:rsidR="00B60C25" w:rsidRDefault="00B60C25" w:rsidP="00B60C25">
      <w:pPr>
        <w:pStyle w:val="CommentText"/>
      </w:pPr>
      <w:r>
        <w:t>How about changing the wording to be about “head of the household” instead as wel as dropping the c1=0 condition?</w:t>
      </w:r>
    </w:p>
  </w:comment>
  <w:comment w:id="13" w:author="Porter, Maria - (mariaporter)" w:date="2025-06-04T11:28:00Z" w:initials="MP">
    <w:p w14:paraId="528EE3CB" w14:textId="77777777" w:rsidR="00C84AD2" w:rsidRDefault="00C84AD2" w:rsidP="00C84AD2">
      <w:pPr>
        <w:pStyle w:val="CommentText"/>
      </w:pPr>
      <w:r>
        <w:rPr>
          <w:rStyle w:val="CommentReference"/>
        </w:rPr>
        <w:annotationRef/>
      </w:r>
      <w:r>
        <w:t xml:space="preserve">We have this condition b/c we already have this information in the baseline and we don’t need potentially contradictory info or to ask for info we already have. We only need to update this info if the hh has a new head since our baseline. </w:t>
      </w:r>
    </w:p>
  </w:comment>
  <w:comment w:id="14" w:author="Kramer, Berber (IFPRI-Kenya)" w:date="2025-06-12T10:17:00Z" w:initials="BK">
    <w:p w14:paraId="7FE10C6B" w14:textId="77777777" w:rsidR="00DE058A" w:rsidRDefault="00DE058A" w:rsidP="00DE058A">
      <w:pPr>
        <w:pStyle w:val="CommentText"/>
      </w:pPr>
      <w:r>
        <w:rPr>
          <w:rStyle w:val="CommentReference"/>
        </w:rPr>
        <w:annotationRef/>
      </w:r>
      <w:r>
        <w:t>Check if in other surveys we’ve been using 1=female, 0=male, as a dummy variable?</w:t>
      </w:r>
    </w:p>
  </w:comment>
  <w:comment w:id="15" w:author="Solomon" w:date="2025-06-12T23:29:00Z" w:initials="S">
    <w:p w14:paraId="0F2B666F" w14:textId="77777777" w:rsidR="000250C7" w:rsidRDefault="000250C7" w:rsidP="000250C7">
      <w:pPr>
        <w:pStyle w:val="CommentText"/>
      </w:pPr>
      <w:r>
        <w:rPr>
          <w:rStyle w:val="CommentReference"/>
        </w:rPr>
        <w:annotationRef/>
      </w:r>
      <w:r>
        <w:t>At the baseline it was 1 Male and 2 Female</w:t>
      </w:r>
    </w:p>
  </w:comment>
  <w:comment w:id="17" w:author="Porter, Maria - (mariaporter)" w:date="2025-05-09T14:10:00Z" w:initials="MP">
    <w:p w14:paraId="06BD2ED8" w14:textId="77777777" w:rsidR="006858E4" w:rsidRDefault="006858E4" w:rsidP="006858E4">
      <w:pPr>
        <w:pStyle w:val="CommentText"/>
      </w:pPr>
      <w:r>
        <w:rPr>
          <w:rStyle w:val="CommentReference"/>
        </w:rPr>
        <w:annotationRef/>
      </w:r>
      <w:r>
        <w:t xml:space="preserve">From endline seed promo survey. Given Pula’s graduation model, we should ask these questions again. </w:t>
      </w:r>
    </w:p>
  </w:comment>
  <w:comment w:id="18" w:author="Taheri, Homa" w:date="2025-06-02T08:39:00Z" w:initials="HT">
    <w:p w14:paraId="22BACA32" w14:textId="77777777" w:rsidR="006858E4" w:rsidRDefault="006858E4" w:rsidP="006858E4">
      <w:pPr>
        <w:pStyle w:val="CommentText"/>
      </w:pPr>
      <w:r>
        <w:rPr>
          <w:rStyle w:val="CommentReference"/>
        </w:rPr>
        <w:annotationRef/>
      </w:r>
      <w:r>
        <w:t>Again, are the farmers made to make more investment or because of the financial freedom, they have the possibility of making more investment?</w:t>
      </w:r>
    </w:p>
  </w:comment>
  <w:comment w:id="19" w:author="Porter, Maria - (mariaporter)" w:date="2025-06-04T13:09:00Z" w:initials="MP">
    <w:p w14:paraId="72EB9CB4" w14:textId="77777777" w:rsidR="006858E4" w:rsidRDefault="006858E4" w:rsidP="006858E4">
      <w:pPr>
        <w:pStyle w:val="CommentText"/>
      </w:pPr>
      <w:r>
        <w:rPr>
          <w:rStyle w:val="CommentReference"/>
        </w:rPr>
        <w:annotationRef/>
      </w:r>
      <w:r>
        <w:t xml:space="preserve">Point taken. This is about asking for their perceptions - that they feel they took these actions as a result of PBI, etc. Not that they felt they could - we want to know if it they feel it drove them to change. </w:t>
      </w:r>
    </w:p>
  </w:comment>
  <w:comment w:id="20" w:author="Porter, Maria - (mariaporter)" w:date="2025-06-04T13:09:00Z" w:initials="MP">
    <w:p w14:paraId="53E79C9A" w14:textId="77777777" w:rsidR="006858E4" w:rsidRDefault="006858E4" w:rsidP="006858E4">
      <w:pPr>
        <w:pStyle w:val="CommentText"/>
      </w:pPr>
      <w:r>
        <w:rPr>
          <w:rStyle w:val="CommentReference"/>
        </w:rPr>
        <w:annotationRef/>
      </w:r>
      <w:r>
        <w:t>And again - best to keep consistent with baseline</w:t>
      </w:r>
    </w:p>
  </w:comment>
  <w:comment w:id="22" w:author="Porter, Maria - (mariaporter)" w:date="2025-06-20T06:11:00Z" w:initials="MP">
    <w:p w14:paraId="7C84DAD7" w14:textId="77777777" w:rsidR="00F049D1" w:rsidRDefault="00F049D1" w:rsidP="00F049D1">
      <w:pPr>
        <w:pStyle w:val="CommentText"/>
      </w:pPr>
      <w:r>
        <w:rPr>
          <w:rStyle w:val="CommentReference"/>
        </w:rPr>
        <w:annotationRef/>
      </w:r>
      <w:r>
        <w:t>ASK AT CROP LEVEL</w:t>
      </w:r>
    </w:p>
  </w:comment>
  <w:comment w:id="23" w:author="Porter, Maria - (mariaporter)" w:date="2025-06-20T06:13:00Z" w:initials="MP">
    <w:p w14:paraId="67C6F292" w14:textId="77777777" w:rsidR="00F049D1" w:rsidRDefault="00F049D1" w:rsidP="00F049D1">
      <w:pPr>
        <w:pStyle w:val="CommentText"/>
      </w:pPr>
      <w:r>
        <w:rPr>
          <w:rStyle w:val="CommentReference"/>
        </w:rPr>
        <w:annotationRef/>
      </w:r>
      <w:r>
        <w:t>CJANGE VARIABLE NAMES</w:t>
      </w:r>
    </w:p>
  </w:comment>
  <w:comment w:id="24" w:author="Porter, Maria - (mariaporter)" w:date="2025-06-20T06:27:00Z" w:initials="MP">
    <w:p w14:paraId="1D9964D5" w14:textId="77777777" w:rsidR="00360798" w:rsidRDefault="00360798" w:rsidP="00360798">
      <w:pPr>
        <w:pStyle w:val="CommentText"/>
      </w:pPr>
      <w:r>
        <w:rPr>
          <w:rStyle w:val="CommentReference"/>
        </w:rPr>
        <w:annotationRef/>
      </w:r>
      <w:r>
        <w:t>TEFF AND WHEAT ONLY</w:t>
      </w:r>
    </w:p>
  </w:comment>
  <w:comment w:id="25" w:author="Solomon" w:date="2025-06-13T01:28:00Z" w:initials="S">
    <w:p w14:paraId="1C3B718E" w14:textId="2B2492F2" w:rsidR="00913BA8" w:rsidRDefault="00913BA8" w:rsidP="00913BA8">
      <w:pPr>
        <w:pStyle w:val="CommentText"/>
      </w:pPr>
      <w:r>
        <w:rPr>
          <w:rStyle w:val="CommentReference"/>
        </w:rPr>
        <w:annotationRef/>
      </w:r>
      <w:r>
        <w:t>Do we need this module, as we are referring to this season? We could ask their plan for utilization if we have to ask</w:t>
      </w:r>
    </w:p>
  </w:comment>
  <w:comment w:id="26" w:author="Porter, Maria - (mariaporter)" w:date="2025-06-12T20:58:00Z" w:initials="MP">
    <w:p w14:paraId="2F800AFC" w14:textId="77777777" w:rsidR="00913BA8" w:rsidRDefault="00913BA8" w:rsidP="00913BA8">
      <w:pPr>
        <w:pStyle w:val="CommentText"/>
      </w:pPr>
      <w:r>
        <w:rPr>
          <w:rStyle w:val="CommentReference"/>
        </w:rPr>
        <w:annotationRef/>
      </w:r>
      <w:r>
        <w:t xml:space="preserve">I agree we can take this out. But I don’t know how these questions are used. </w:t>
      </w:r>
    </w:p>
  </w:comment>
  <w:comment w:id="27" w:author="Porter, Maria - (mariaporter)" w:date="2025-06-13T08:00:00Z" w:initials="MP">
    <w:p w14:paraId="5E323A70" w14:textId="77777777" w:rsidR="00913BA8" w:rsidRDefault="00913BA8" w:rsidP="00913BA8">
      <w:pPr>
        <w:pStyle w:val="CommentText"/>
      </w:pPr>
      <w:r>
        <w:rPr>
          <w:rStyle w:val="CommentReference"/>
        </w:rPr>
        <w:annotationRef/>
      </w:r>
      <w:r>
        <w:t>keep</w:t>
      </w:r>
    </w:p>
  </w:comment>
  <w:comment w:id="32" w:author="Porter, Maria - (mariaporter)" w:date="2025-06-13T07:59:00Z" w:initials="MP">
    <w:p w14:paraId="346F29E6" w14:textId="77777777" w:rsidR="00007176" w:rsidRDefault="00007176" w:rsidP="00007176">
      <w:pPr>
        <w:pStyle w:val="CommentText"/>
      </w:pPr>
      <w:r>
        <w:rPr>
          <w:rStyle w:val="CommentReference"/>
        </w:rPr>
        <w:annotationRef/>
      </w:r>
      <w:r>
        <w:t>Fix year</w:t>
      </w:r>
    </w:p>
  </w:comment>
  <w:comment w:id="33" w:author="Kramer, Berber (IFPRI-Kenya)" w:date="2025-06-12T10:43:00Z" w:initials="BK">
    <w:p w14:paraId="27A71C52" w14:textId="77777777" w:rsidR="00007176" w:rsidRDefault="00007176" w:rsidP="00007176">
      <w:pPr>
        <w:pStyle w:val="CommentText"/>
      </w:pPr>
      <w:r>
        <w:rPr>
          <w:rStyle w:val="CommentReference"/>
        </w:rPr>
        <w:annotationRef/>
      </w:r>
      <w:r>
        <w:t>Questions N6-N15 we might already have from the agricultural modules above?</w:t>
      </w:r>
    </w:p>
  </w:comment>
  <w:comment w:id="36" w:author="Porter, Maria - (mariaporter)" w:date="2025-06-04T13:51:00Z" w:initials="MP">
    <w:p w14:paraId="4DD07BD7" w14:textId="77777777" w:rsidR="00C105E9" w:rsidRDefault="00C105E9" w:rsidP="00C105E9">
      <w:pPr>
        <w:pStyle w:val="CommentText"/>
      </w:pPr>
      <w:r>
        <w:rPr>
          <w:rStyle w:val="CommentReference"/>
        </w:rPr>
        <w:annotationRef/>
      </w:r>
      <w:r>
        <w:t>What value should we start with here?</w:t>
      </w:r>
    </w:p>
  </w:comment>
  <w:comment w:id="35" w:author="Porter, Maria - (mariaporter)" w:date="2025-06-22T09:33:00Z" w:initials="MP">
    <w:p w14:paraId="522BC31E" w14:textId="77777777" w:rsidR="00C105E9" w:rsidRDefault="00C105E9" w:rsidP="00C105E9">
      <w:pPr>
        <w:pStyle w:val="CommentText"/>
      </w:pPr>
      <w:r>
        <w:rPr>
          <w:rStyle w:val="CommentReference"/>
        </w:rPr>
        <w:annotationRef/>
      </w:r>
      <w:r>
        <w:t>Should we perhaps ask both men and women these WTP questions re seed?</w:t>
      </w:r>
    </w:p>
  </w:comment>
  <w:comment w:id="37" w:author="Porter, Maria - (mariaporter)" w:date="2025-06-04T13:51:00Z" w:initials="MP">
    <w:p w14:paraId="73E931D5" w14:textId="77777777" w:rsidR="00C105E9" w:rsidRDefault="00C105E9" w:rsidP="00C105E9">
      <w:pPr>
        <w:pStyle w:val="CommentText"/>
      </w:pPr>
      <w:r>
        <w:rPr>
          <w:rStyle w:val="CommentReference"/>
        </w:rPr>
        <w:annotationRef/>
      </w:r>
      <w:r>
        <w:t>What value should we start with here?</w:t>
      </w:r>
    </w:p>
  </w:comment>
  <w:comment w:id="38" w:author="Porter, Maria - (mariaporter)" w:date="2025-05-09T14:12:00Z" w:initials="MP">
    <w:p w14:paraId="38606D87" w14:textId="77777777" w:rsidR="00FA07C4" w:rsidRDefault="00FA07C4" w:rsidP="00FA07C4">
      <w:pPr>
        <w:pStyle w:val="CommentText"/>
      </w:pPr>
      <w:r>
        <w:rPr>
          <w:rStyle w:val="CommentReference"/>
        </w:rPr>
        <w:annotationRef/>
      </w:r>
      <w:r>
        <w:t xml:space="preserve">We asked these questions in the seed promo endline, in lieu of asking directly about how the conflict affected them. We should ask them again here. </w:t>
      </w:r>
    </w:p>
  </w:comment>
  <w:comment w:id="39" w:author="Porter, Maria - (mariaporter)" w:date="2025-06-04T14:37:00Z" w:initials="MP">
    <w:p w14:paraId="6656A7F6" w14:textId="77777777" w:rsidR="00FA07C4" w:rsidRDefault="00FA07C4" w:rsidP="00FA07C4">
      <w:pPr>
        <w:pStyle w:val="CommentText"/>
      </w:pPr>
      <w:r>
        <w:rPr>
          <w:rStyle w:val="CommentReference"/>
        </w:rPr>
        <w:annotationRef/>
      </w:r>
      <w:r>
        <w:t>Change to 2017/18?</w:t>
      </w:r>
    </w:p>
  </w:comment>
  <w:comment w:id="63" w:author="Porter, Maria - (mariaporter)" w:date="2025-05-09T14:34:00Z" w:initials="MP">
    <w:p w14:paraId="5E4263AE" w14:textId="77777777" w:rsidR="00B3623F" w:rsidRDefault="00B3623F" w:rsidP="00B3623F">
      <w:pPr>
        <w:pStyle w:val="CommentText"/>
      </w:pPr>
      <w:r>
        <w:rPr>
          <w:rStyle w:val="CommentReference"/>
        </w:rPr>
        <w:annotationRef/>
      </w:r>
      <w:r>
        <w:t xml:space="preserve">Do we want to ask about secondary season too, as in India? I don’t think it is so important to do so here. </w:t>
      </w:r>
    </w:p>
  </w:comment>
  <w:comment w:id="64" w:author="Porter, Maria - (mariaporter)" w:date="2025-06-04T14:37:00Z" w:initials="MP">
    <w:p w14:paraId="33F6E58D" w14:textId="77777777" w:rsidR="00B3623F" w:rsidRDefault="00B3623F" w:rsidP="00B3623F">
      <w:pPr>
        <w:pStyle w:val="CommentText"/>
      </w:pPr>
      <w:r>
        <w:rPr>
          <w:rStyle w:val="CommentReference"/>
        </w:rPr>
        <w:annotationRef/>
      </w:r>
      <w:r>
        <w:t>2017/18?</w:t>
      </w:r>
    </w:p>
  </w:comment>
  <w:comment w:id="65" w:author="Kramer, Berber (IFPRI-Kenya)" w:date="2025-06-12T10:46:00Z" w:initials="BK">
    <w:p w14:paraId="21D115CF" w14:textId="77777777" w:rsidR="00B3623F" w:rsidRDefault="00B3623F" w:rsidP="00B3623F">
      <w:pPr>
        <w:pStyle w:val="CommentText"/>
      </w:pPr>
      <w:r>
        <w:rPr>
          <w:rStyle w:val="CommentReference"/>
        </w:rPr>
        <w:annotationRef/>
      </w:r>
      <w:r>
        <w:t>We have questions on crop damage above as well. Avoid repetition?</w:t>
      </w:r>
    </w:p>
  </w:comment>
  <w:comment w:id="71" w:author="Porter, Maria - (mariaporter)" w:date="2025-05-09T14:18:00Z" w:initials="MP">
    <w:p w14:paraId="6262DFC8" w14:textId="77777777" w:rsidR="00FA07C4" w:rsidRDefault="00FA07C4" w:rsidP="00FA07C4">
      <w:pPr>
        <w:pStyle w:val="CommentText"/>
      </w:pPr>
      <w:r>
        <w:rPr>
          <w:rStyle w:val="CommentReference"/>
        </w:rPr>
        <w:annotationRef/>
      </w:r>
      <w:r>
        <w:t>These 3 sections are from the India survey</w:t>
      </w:r>
    </w:p>
  </w:comment>
  <w:comment w:id="72" w:author="Porter, Maria - (mariaporter)" w:date="2025-06-22T09:58:00Z" w:initials="MP">
    <w:p w14:paraId="22EAFB69" w14:textId="77777777" w:rsidR="00FA07C4" w:rsidRDefault="00FA07C4" w:rsidP="00FA07C4">
      <w:pPr>
        <w:pStyle w:val="CommentText"/>
      </w:pPr>
      <w:r>
        <w:rPr>
          <w:rStyle w:val="CommentReference"/>
        </w:rPr>
        <w:annotationRef/>
      </w:r>
      <w:r>
        <w:t xml:space="preserve">I switched these two shocks modules so ag comes first and I deleted redundancies between them. </w:t>
      </w:r>
    </w:p>
  </w:comment>
  <w:comment w:id="149" w:author="Porter, Maria - (mariaporter)" w:date="2025-06-04T11:57:00Z" w:initials="MP">
    <w:p w14:paraId="23607300" w14:textId="671AB0EB" w:rsidR="00224EF7" w:rsidRDefault="00224EF7" w:rsidP="00224EF7">
      <w:pPr>
        <w:pStyle w:val="CommentText"/>
      </w:pPr>
      <w:r>
        <w:rPr>
          <w:rStyle w:val="CommentReference"/>
        </w:rPr>
        <w:annotationRef/>
      </w:r>
      <w:r>
        <w:t xml:space="preserve">It doesn’t make much sense to ask this section if respondent never heard of crop insurance. So long as enumerator doesn’t click no to try to skip this section. </w:t>
      </w:r>
    </w:p>
  </w:comment>
  <w:comment w:id="150" w:author="Porter, Maria - (mariaporter)" w:date="2025-06-04T11:59:00Z" w:initials="MP">
    <w:p w14:paraId="2CB150BB" w14:textId="77777777" w:rsidR="00224EF7" w:rsidRDefault="00224EF7" w:rsidP="00224EF7">
      <w:pPr>
        <w:pStyle w:val="CommentText"/>
      </w:pPr>
      <w:r>
        <w:rPr>
          <w:rStyle w:val="CommentReference"/>
        </w:rPr>
        <w:annotationRef/>
      </w:r>
      <w:r>
        <w:t>I edited the question to prompt them that Pula / Tseday Bank offer the insurance - they may be more likely to have heard these names?</w:t>
      </w:r>
    </w:p>
  </w:comment>
  <w:comment w:id="151" w:author="Solomon" w:date="2025-06-12T23:36:00Z" w:initials="S">
    <w:p w14:paraId="30BAA4D6" w14:textId="77777777" w:rsidR="000250C7" w:rsidRDefault="000250C7" w:rsidP="000250C7">
      <w:pPr>
        <w:pStyle w:val="CommentText"/>
      </w:pPr>
      <w:r>
        <w:rPr>
          <w:rStyle w:val="CommentReference"/>
        </w:rPr>
        <w:annotationRef/>
      </w:r>
      <w:r>
        <w:t>Agree, that we can skip this section if No to B0. We can do quality check by enumerator if there is some systematic trend … and also put audio check!</w:t>
      </w:r>
    </w:p>
  </w:comment>
  <w:comment w:id="154" w:author="Porter, Maria - (mariaporter)" w:date="2025-06-13T17:04:00Z" w:initials="MP">
    <w:p w14:paraId="68440DF1" w14:textId="77777777" w:rsidR="00FD5029" w:rsidRDefault="00FD5029" w:rsidP="00FD5029">
      <w:pPr>
        <w:pStyle w:val="CommentText"/>
      </w:pPr>
      <w:r>
        <w:rPr>
          <w:rStyle w:val="CommentReference"/>
        </w:rPr>
        <w:annotationRef/>
      </w:r>
      <w:r>
        <w:t>What do you think to ask everyone? We cannot ask about buying insurance twice?</w:t>
      </w:r>
    </w:p>
  </w:comment>
  <w:comment w:id="155" w:author="Porter, Maria - (mariaporter)" w:date="2025-06-20T04:41:00Z" w:initials="MP">
    <w:p w14:paraId="15D7B39D" w14:textId="77777777" w:rsidR="00FD5029" w:rsidRDefault="00FD5029" w:rsidP="00FD5029">
      <w:pPr>
        <w:pStyle w:val="CommentText"/>
      </w:pPr>
      <w:r>
        <w:rPr>
          <w:rStyle w:val="CommentReference"/>
        </w:rPr>
        <w:annotationRef/>
      </w:r>
      <w:r>
        <w:t xml:space="preserve">Combine with prior questions to be same variables. Move explanation up for enumerator training. </w:t>
      </w:r>
    </w:p>
  </w:comment>
  <w:comment w:id="156" w:author="Porter, Maria - (mariaporter)" w:date="2025-06-20T04:46:00Z" w:initials="MP">
    <w:p w14:paraId="0F125871" w14:textId="77777777" w:rsidR="00FD5029" w:rsidRDefault="00FD5029" w:rsidP="00FD5029">
      <w:pPr>
        <w:pStyle w:val="CommentText"/>
      </w:pPr>
      <w:r>
        <w:rPr>
          <w:rStyle w:val="CommentReference"/>
        </w:rPr>
        <w:annotationRef/>
      </w:r>
      <w:r>
        <w:t>DID / WOULD HAVE DEPENDING ON B0</w:t>
      </w:r>
    </w:p>
  </w:comment>
  <w:comment w:id="152" w:author="Porter, Maria - (mariaporter)" w:date="2025-06-22T10:31:00Z" w:initials="MP">
    <w:p w14:paraId="4DD7A8B0" w14:textId="77777777" w:rsidR="00FD5029" w:rsidRDefault="00FD5029" w:rsidP="00FD5029">
      <w:pPr>
        <w:pStyle w:val="CommentText"/>
      </w:pPr>
      <w:r>
        <w:rPr>
          <w:rStyle w:val="CommentReference"/>
        </w:rPr>
        <w:annotationRef/>
      </w:r>
      <w:r>
        <w:t>WE NEED SOME GOOD VISUALS AND TRAINING HERE.</w:t>
      </w:r>
    </w:p>
  </w:comment>
  <w:comment w:id="153" w:author="Porter, Maria - (mariaporter)" w:date="2025-06-22T10:39:00Z" w:initials="MP">
    <w:p w14:paraId="29DAFAFF" w14:textId="77777777" w:rsidR="00FD5029" w:rsidRDefault="00FD5029" w:rsidP="00FD5029">
      <w:pPr>
        <w:pStyle w:val="CommentText"/>
      </w:pPr>
      <w:r>
        <w:rPr>
          <w:rStyle w:val="CommentReference"/>
        </w:rPr>
        <w:annotationRef/>
      </w:r>
      <w:r>
        <w:t xml:space="preserve">I think it makes sense to ask the full module now of everyone. Then we can also see how much they understood this explanation and we can control for understanding. </w:t>
      </w:r>
    </w:p>
  </w:comment>
  <w:comment w:id="157" w:author="Porter, Maria - (mariaporter)" w:date="2025-05-07T12:16:00Z" w:initials="MP">
    <w:p w14:paraId="57088E63" w14:textId="1534F0E4" w:rsidR="008F50A8" w:rsidRDefault="008F50A8" w:rsidP="008F50A8">
      <w:pPr>
        <w:pStyle w:val="CommentText"/>
      </w:pPr>
      <w:r>
        <w:rPr>
          <w:rStyle w:val="CommentReference"/>
        </w:rPr>
        <w:annotationRef/>
      </w:r>
      <w:r>
        <w:t>Baseline was about weather index insurance. But this last season was Pula’s area yield index insurance - So questions have been edited to focus on AYII, leaving original responses also available</w:t>
      </w:r>
    </w:p>
  </w:comment>
  <w:comment w:id="158" w:author="Abate, Gashaw Tadesse (IFPRI)" w:date="2025-06-03T14:10:00Z" w:initials="GA">
    <w:p w14:paraId="534BE471" w14:textId="77777777" w:rsidR="000609B0" w:rsidRDefault="000609B0" w:rsidP="000609B0">
      <w:pPr>
        <w:pStyle w:val="CommentText"/>
      </w:pPr>
      <w:r>
        <w:rPr>
          <w:rStyle w:val="CommentReference"/>
        </w:rPr>
        <w:annotationRef/>
      </w:r>
      <w:r>
        <w:t>The farmers may not know the name of the product (AYII). What about asking “When does Pula or Tseday Bank” make a payout?”. At least we should include a note for the enumerator that can help them explain the AYII.</w:t>
      </w:r>
    </w:p>
  </w:comment>
  <w:comment w:id="159" w:author="Porter, Maria - (mariaporter)" w:date="2025-06-04T11:36:00Z" w:initials="MP">
    <w:p w14:paraId="51E6A6D6" w14:textId="77777777" w:rsidR="00DC734C" w:rsidRDefault="00DC734C" w:rsidP="00DC734C">
      <w:pPr>
        <w:pStyle w:val="CommentText"/>
      </w:pPr>
      <w:r>
        <w:rPr>
          <w:rStyle w:val="CommentReference"/>
        </w:rPr>
        <w:annotationRef/>
      </w:r>
      <w:r>
        <w:t>Gashaw - do my edits fix this issue?</w:t>
      </w:r>
    </w:p>
  </w:comment>
  <w:comment w:id="160" w:author="Porter, Maria - (mariaporter)" w:date="2025-06-04T13:34:00Z" w:initials="MP">
    <w:p w14:paraId="18519725" w14:textId="77777777" w:rsidR="009D44B1" w:rsidRDefault="009D44B1" w:rsidP="009D44B1">
      <w:pPr>
        <w:pStyle w:val="CommentText"/>
      </w:pPr>
      <w:r>
        <w:rPr>
          <w:rStyle w:val="CommentReference"/>
        </w:rPr>
        <w:annotationRef/>
      </w:r>
      <w:r>
        <w:t>Solomon - do these edits address your concerns about ordering of the questions?</w:t>
      </w:r>
    </w:p>
  </w:comment>
  <w:comment w:id="163" w:author="Porter, Maria - (mariaporter)" w:date="2025-06-05T09:56:00Z" w:initials="MP">
    <w:p w14:paraId="0F6D2954" w14:textId="3C4CB051" w:rsidR="00A5716A" w:rsidRDefault="00A5716A" w:rsidP="00A5716A">
      <w:pPr>
        <w:pStyle w:val="CommentText"/>
      </w:pPr>
      <w:r>
        <w:rPr>
          <w:rStyle w:val="CommentReference"/>
        </w:rPr>
        <w:annotationRef/>
      </w:r>
      <w:r>
        <w:t>In the baseline, did we ask everyone these questions or only if B9=1 or 2?</w:t>
      </w:r>
    </w:p>
  </w:comment>
  <w:comment w:id="164" w:author="Porter, Maria - (mariaporter)" w:date="2025-06-13T06:54:00Z" w:initials="MP">
    <w:p w14:paraId="0D1D26F8" w14:textId="77777777" w:rsidR="004F0DE4" w:rsidRDefault="004F0DE4" w:rsidP="004F0DE4">
      <w:pPr>
        <w:pStyle w:val="CommentText"/>
      </w:pPr>
      <w:r>
        <w:rPr>
          <w:rStyle w:val="CommentReference"/>
        </w:rPr>
        <w:annotationRef/>
      </w:r>
      <w:r>
        <w:t>Ask with “would have” if didn’t buy insurance</w:t>
      </w:r>
    </w:p>
  </w:comment>
  <w:comment w:id="165" w:author="Porter, Maria - (mariaporter)" w:date="2025-06-20T04:46:00Z" w:initials="MP">
    <w:p w14:paraId="2402CD89" w14:textId="77777777" w:rsidR="006D3A1B" w:rsidRDefault="006D3A1B" w:rsidP="006D3A1B">
      <w:pPr>
        <w:pStyle w:val="CommentText"/>
      </w:pPr>
      <w:r>
        <w:rPr>
          <w:rStyle w:val="CommentReference"/>
        </w:rPr>
        <w:annotationRef/>
      </w:r>
      <w:r>
        <w:t>INSERT INSURANCE EXPLANATION HERE</w:t>
      </w:r>
    </w:p>
  </w:comment>
  <w:comment w:id="166" w:author="Taheri, Homa" w:date="2025-06-02T08:36:00Z" w:initials="HT">
    <w:p w14:paraId="3295F36E" w14:textId="620DC4FD" w:rsidR="00435645" w:rsidRDefault="00435645" w:rsidP="00435645">
      <w:pPr>
        <w:pStyle w:val="CommentText"/>
      </w:pPr>
      <w:r>
        <w:rPr>
          <w:rStyle w:val="CommentReference"/>
        </w:rPr>
        <w:annotationRef/>
      </w:r>
      <w:r>
        <w:t>Are the farmers made to make more investment or because of the financial freedom, they have the possibility of making more investment?</w:t>
      </w:r>
    </w:p>
  </w:comment>
  <w:comment w:id="167" w:author="Porter, Maria - (mariaporter)" w:date="2025-06-04T12:05:00Z" w:initials="MP">
    <w:p w14:paraId="7D464CC0" w14:textId="77777777" w:rsidR="00224EF7" w:rsidRDefault="00224EF7" w:rsidP="00224EF7">
      <w:pPr>
        <w:pStyle w:val="CommentText"/>
      </w:pPr>
      <w:r>
        <w:rPr>
          <w:rStyle w:val="CommentReference"/>
        </w:rPr>
        <w:annotationRef/>
      </w:r>
      <w:r>
        <w:t xml:space="preserve">These questions are about their perceptions of how insurance might have influenced them. Best to keep the questions same as in baseline at this point </w:t>
      </w:r>
    </w:p>
  </w:comment>
  <w:comment w:id="169" w:author="Porter, Maria - (mariaporter)" w:date="2025-06-04T12:03:00Z" w:initials="MP">
    <w:p w14:paraId="1942D3DB" w14:textId="4674EB85" w:rsidR="00224EF7" w:rsidRDefault="00224EF7" w:rsidP="00224EF7">
      <w:pPr>
        <w:pStyle w:val="CommentText"/>
      </w:pPr>
      <w:r>
        <w:rPr>
          <w:rStyle w:val="CommentReference"/>
        </w:rPr>
        <w:annotationRef/>
      </w:r>
      <w:r>
        <w:t>Homa - I don’t think we want to rephrase these from the baseline, unless it is to ensure understanding of the question given the change in context. So I rejected edits changing “made me” to “let me.”</w:t>
      </w:r>
    </w:p>
  </w:comment>
  <w:comment w:id="197" w:author="Porter, Maria - (mariaporter)" w:date="2025-06-22T10:41:00Z" w:initials="MP">
    <w:p w14:paraId="3921D139" w14:textId="77777777" w:rsidR="00FD5029" w:rsidRDefault="00FD5029" w:rsidP="00FD5029">
      <w:pPr>
        <w:pStyle w:val="CommentText"/>
      </w:pPr>
      <w:r>
        <w:rPr>
          <w:rStyle w:val="CommentReference"/>
        </w:rPr>
        <w:annotationRef/>
      </w:r>
      <w:r>
        <w:t xml:space="preserve">Let’s ask all the questions of everyone as above. </w:t>
      </w:r>
    </w:p>
  </w:comment>
  <w:comment w:id="200" w:author="Porter, Maria - (mariaporter)" w:date="2025-06-22T10:46:00Z" w:initials="MP">
    <w:p w14:paraId="30EF1210" w14:textId="77777777" w:rsidR="0015238E" w:rsidRDefault="0015238E" w:rsidP="0015238E">
      <w:pPr>
        <w:pStyle w:val="CommentText"/>
      </w:pPr>
      <w:r>
        <w:rPr>
          <w:rStyle w:val="CommentReference"/>
        </w:rPr>
        <w:annotationRef/>
      </w:r>
      <w:r>
        <w:t>Need good visuals and training here</w:t>
      </w:r>
    </w:p>
  </w:comment>
  <w:comment w:id="208" w:author="Abate, Gashaw Tadesse (IFPRI)" w:date="2025-06-03T14:31:00Z" w:initials="GA">
    <w:p w14:paraId="18B346E5" w14:textId="19D58E34" w:rsidR="00B77E8C" w:rsidRDefault="00B77E8C" w:rsidP="00B77E8C">
      <w:pPr>
        <w:pStyle w:val="CommentText"/>
      </w:pPr>
      <w:r>
        <w:rPr>
          <w:rStyle w:val="CommentReference"/>
        </w:rPr>
        <w:annotationRef/>
      </w:r>
      <w:r>
        <w:t>What about asking for both BB9=1 and BB9=2? The weekly information may not tell us the number (in any case, we have this data from the backend, right?)</w:t>
      </w:r>
    </w:p>
  </w:comment>
  <w:comment w:id="210" w:author="Taheri, Homa" w:date="2025-06-02T08:39:00Z" w:initials="HT">
    <w:p w14:paraId="0A201510" w14:textId="6F45C0AB" w:rsidR="007553C9" w:rsidRDefault="007553C9" w:rsidP="007553C9">
      <w:pPr>
        <w:pStyle w:val="CommentText"/>
      </w:pPr>
      <w:r>
        <w:rPr>
          <w:rStyle w:val="CommentReference"/>
        </w:rPr>
        <w:annotationRef/>
      </w:r>
      <w:r>
        <w:t>Again, are the farmers made to make more investment or because of the financial freedom, they have the possibility of making more investment?</w:t>
      </w:r>
    </w:p>
  </w:comment>
  <w:comment w:id="211" w:author="Porter, Maria - (mariaporter)" w:date="2025-06-04T13:09:00Z" w:initials="MP">
    <w:p w14:paraId="34CD2D90" w14:textId="77777777" w:rsidR="006E5022" w:rsidRDefault="006E5022" w:rsidP="006E5022">
      <w:pPr>
        <w:pStyle w:val="CommentText"/>
      </w:pPr>
      <w:r>
        <w:rPr>
          <w:rStyle w:val="CommentReference"/>
        </w:rPr>
        <w:annotationRef/>
      </w:r>
      <w:r>
        <w:t xml:space="preserve">Point taken. This is about asking for their perceptions - that they feel they took these actions as a result of PBI, etc. Not that they felt they could - we want to know if it they feel it drove them to change. </w:t>
      </w:r>
    </w:p>
  </w:comment>
  <w:comment w:id="212" w:author="Porter, Maria - (mariaporter)" w:date="2025-06-04T13:09:00Z" w:initials="MP">
    <w:p w14:paraId="31946812" w14:textId="77777777" w:rsidR="006E5022" w:rsidRDefault="006E5022" w:rsidP="006E5022">
      <w:pPr>
        <w:pStyle w:val="CommentText"/>
      </w:pPr>
      <w:r>
        <w:rPr>
          <w:rStyle w:val="CommentReference"/>
        </w:rPr>
        <w:annotationRef/>
      </w:r>
      <w:r>
        <w:t>And again - best to keep consistent with baseline</w:t>
      </w:r>
    </w:p>
  </w:comment>
  <w:comment w:id="209" w:author="Porter, Maria - (mariaporter)" w:date="2025-06-20T04:49:00Z" w:initials="MP">
    <w:p w14:paraId="7CCFAFD4" w14:textId="77777777" w:rsidR="006D3A1B" w:rsidRDefault="006D3A1B" w:rsidP="006D3A1B">
      <w:pPr>
        <w:pStyle w:val="CommentText"/>
      </w:pPr>
      <w:r>
        <w:rPr>
          <w:rStyle w:val="CommentReference"/>
        </w:rPr>
        <w:annotationRef/>
      </w:r>
      <w:r>
        <w:t>ADD WOULD HAVE LIKE ABOVE</w:t>
      </w:r>
    </w:p>
  </w:comment>
  <w:comment w:id="221" w:author="Porter, Maria - (mariaporter)" w:date="2025-04-14T16:08:00Z" w:initials="MP">
    <w:p w14:paraId="781FC445" w14:textId="6F170C13" w:rsidR="00BC0115" w:rsidRDefault="00CA59CC" w:rsidP="00BC0115">
      <w:pPr>
        <w:pStyle w:val="CommentText"/>
      </w:pPr>
      <w:r>
        <w:rPr>
          <w:rStyle w:val="CommentReference"/>
        </w:rPr>
        <w:annotationRef/>
      </w:r>
      <w:r w:rsidR="00BC0115">
        <w:t>Copied from phone survey, added track changes. I also adjusted this to match baseline. I think it is very important that we phrase questions the same way as we did in the baseline and that we follow the same variable labels, etc. as in baseline. Variable names with C are to match with baseline. Variables names with K are to match with phone survey</w:t>
      </w:r>
    </w:p>
  </w:comment>
  <w:comment w:id="222" w:author="Porter, Maria - (mariaporter)" w:date="2025-06-13T07:54:00Z" w:initials="MP">
    <w:p w14:paraId="17501A21" w14:textId="77777777" w:rsidR="009747EC" w:rsidRDefault="009747EC" w:rsidP="009747EC">
      <w:pPr>
        <w:pStyle w:val="CommentText"/>
      </w:pPr>
      <w:r>
        <w:rPr>
          <w:rStyle w:val="CommentReference"/>
        </w:rPr>
        <w:annotationRef/>
      </w:r>
      <w:r>
        <w:t>Move module to after ag module</w:t>
      </w:r>
    </w:p>
  </w:comment>
  <w:comment w:id="229" w:author="Porter, Maria - (mariaporter)" w:date="2025-06-04T15:57:00Z" w:initials="MP">
    <w:p w14:paraId="2C9B9A27" w14:textId="04E6A949" w:rsidR="00A02D73" w:rsidRDefault="00A02D73" w:rsidP="00A02D73">
      <w:pPr>
        <w:pStyle w:val="CommentText"/>
      </w:pPr>
      <w:r>
        <w:rPr>
          <w:rStyle w:val="CommentReference"/>
        </w:rPr>
        <w:annotationRef/>
      </w:r>
      <w:r>
        <w:t>Only fertilizer from cooperative comes with insurance, right?</w:t>
      </w:r>
    </w:p>
  </w:comment>
  <w:comment w:id="230" w:author="Porter, Maria - (mariaporter)" w:date="2025-06-04T15:57:00Z" w:initials="MP">
    <w:p w14:paraId="077A2B2E" w14:textId="77777777" w:rsidR="00A02D73" w:rsidRDefault="00A02D73" w:rsidP="00A02D73">
      <w:pPr>
        <w:pStyle w:val="CommentText"/>
      </w:pPr>
      <w:r>
        <w:rPr>
          <w:rStyle w:val="CommentReference"/>
        </w:rPr>
        <w:annotationRef/>
      </w:r>
      <w:r>
        <w:t>I wanted to ask this up front as many farmers may not know they have insurance but they bought the fertilizer that comes with insurance</w:t>
      </w:r>
    </w:p>
  </w:comment>
  <w:comment w:id="231" w:author="Porter, Maria - (mariaporter)" w:date="2025-06-05T09:59:00Z" w:initials="MP">
    <w:p w14:paraId="0759ED63" w14:textId="77777777" w:rsidR="00ED5E53" w:rsidRDefault="00ED5E53" w:rsidP="00ED5E53">
      <w:pPr>
        <w:pStyle w:val="CommentText"/>
      </w:pPr>
      <w:r>
        <w:rPr>
          <w:rStyle w:val="CommentReference"/>
        </w:rPr>
        <w:annotationRef/>
      </w:r>
      <w:r>
        <w:t>Should we also ask this question for previous season?</w:t>
      </w:r>
    </w:p>
  </w:comment>
  <w:comment w:id="232" w:author="Solomon" w:date="2025-06-12T23:54:00Z" w:initials="S">
    <w:p w14:paraId="0A59AACC" w14:textId="77777777" w:rsidR="00BF546E" w:rsidRDefault="00BF546E" w:rsidP="00BF546E">
      <w:pPr>
        <w:pStyle w:val="CommentText"/>
      </w:pPr>
      <w:r>
        <w:rPr>
          <w:rStyle w:val="CommentReference"/>
        </w:rPr>
        <w:annotationRef/>
      </w:r>
      <w:r>
        <w:t>By the expected time of the survey, farmers will get fertilizer for the upcoming meher season (2017/18), so it would be good to specify the year to avoid confusion among enumerators.</w:t>
      </w:r>
    </w:p>
  </w:comment>
  <w:comment w:id="233" w:author="Porter, Maria - (mariaporter)" w:date="2025-06-13T06:56:00Z" w:initials="MP">
    <w:p w14:paraId="49AFB138" w14:textId="77777777" w:rsidR="004F0DE4" w:rsidRDefault="004F0DE4" w:rsidP="004F0DE4">
      <w:pPr>
        <w:pStyle w:val="CommentText"/>
      </w:pPr>
      <w:r>
        <w:rPr>
          <w:rStyle w:val="CommentReference"/>
        </w:rPr>
        <w:annotationRef/>
      </w:r>
      <w:r>
        <w:t>Add: are you also being offered insurance this year. Did you buy fert from coop this year</w:t>
      </w:r>
    </w:p>
  </w:comment>
  <w:comment w:id="262" w:author="Porter, Maria - (mariaporter)" w:date="2025-06-04T15:22:00Z" w:initials="MP">
    <w:p w14:paraId="5B6B2886" w14:textId="7A063EA8" w:rsidR="003A4280" w:rsidRDefault="003A4280" w:rsidP="003A4280">
      <w:pPr>
        <w:pStyle w:val="CommentText"/>
      </w:pPr>
      <w:r>
        <w:rPr>
          <w:rStyle w:val="CommentReference"/>
        </w:rPr>
        <w:annotationRef/>
      </w:r>
      <w:r>
        <w:t>Standard size? Specify units?</w:t>
      </w:r>
    </w:p>
  </w:comment>
  <w:comment w:id="263" w:author="Porter, Maria - (mariaporter)" w:date="2025-06-13T06:59:00Z" w:initials="MP">
    <w:p w14:paraId="57CA9C26" w14:textId="77777777" w:rsidR="004F0DE4" w:rsidRDefault="004F0DE4" w:rsidP="004F0DE4">
      <w:pPr>
        <w:pStyle w:val="CommentText"/>
      </w:pPr>
      <w:r>
        <w:rPr>
          <w:rStyle w:val="CommentReference"/>
        </w:rPr>
        <w:annotationRef/>
      </w:r>
      <w:r>
        <w:t xml:space="preserve">50 kg always, so keep as is. </w:t>
      </w:r>
    </w:p>
  </w:comment>
  <w:comment w:id="267" w:author="Porter, Maria - (mariaporter)" w:date="2025-06-18T10:06:00Z" w:initials="MP">
    <w:p w14:paraId="5B8F5C78" w14:textId="77777777" w:rsidR="0025101D" w:rsidRDefault="0025101D" w:rsidP="0025101D">
      <w:pPr>
        <w:pStyle w:val="CommentText"/>
      </w:pPr>
      <w:r>
        <w:rPr>
          <w:rStyle w:val="CommentReference"/>
        </w:rPr>
        <w:annotationRef/>
      </w:r>
      <w:r>
        <w:t xml:space="preserve">Check with Pula - what kinds of fertilizer? Needs CAPI checks that this is consistent with module on inputs and fertilizer amounts there </w:t>
      </w:r>
    </w:p>
  </w:comment>
  <w:comment w:id="268" w:author="Porter, Maria - (mariaporter)" w:date="2025-06-20T04:49:00Z" w:initials="MP">
    <w:p w14:paraId="086327AF" w14:textId="77777777" w:rsidR="006D3A1B" w:rsidRDefault="006D3A1B" w:rsidP="006D3A1B">
      <w:pPr>
        <w:pStyle w:val="CommentText"/>
      </w:pPr>
      <w:r>
        <w:rPr>
          <w:rStyle w:val="CommentReference"/>
        </w:rPr>
        <w:annotationRef/>
      </w:r>
      <w:r>
        <w:t>WHERE DO YOU GET FERT - HOW</w:t>
      </w:r>
    </w:p>
  </w:comment>
  <w:comment w:id="339" w:author="Kramer, Berber (IFPRI-Kenya)" w:date="2025-06-12T10:26:00Z" w:initials="BK">
    <w:p w14:paraId="49EBD030" w14:textId="778A5B4F" w:rsidR="008F02FF" w:rsidRDefault="008F02FF" w:rsidP="008F02FF">
      <w:pPr>
        <w:pStyle w:val="CommentText"/>
      </w:pPr>
      <w:r>
        <w:rPr>
          <w:rStyle w:val="CommentReference"/>
        </w:rPr>
        <w:annotationRef/>
      </w:r>
      <w:r>
        <w:t>Consider dropping?</w:t>
      </w:r>
    </w:p>
  </w:comment>
  <w:comment w:id="341" w:author="Porter, Maria - (mariaporter)" w:date="2025-05-07T13:26:00Z" w:initials="MP">
    <w:p w14:paraId="05830347" w14:textId="1B4AAAC5" w:rsidR="00A13713" w:rsidRDefault="00A13713" w:rsidP="00A13713">
      <w:pPr>
        <w:pStyle w:val="CommentText"/>
      </w:pPr>
      <w:r>
        <w:rPr>
          <w:rStyle w:val="CommentReference"/>
        </w:rPr>
        <w:annotationRef/>
      </w:r>
      <w:r>
        <w:t>ADD INPUT SUPPLIER HERE?</w:t>
      </w:r>
    </w:p>
  </w:comment>
  <w:comment w:id="359" w:author="Porter, Maria - (mariaporter)" w:date="2025-06-04T13:41:00Z" w:initials="MP">
    <w:p w14:paraId="0E46A2FC" w14:textId="77777777" w:rsidR="009D44B1" w:rsidRDefault="009D44B1" w:rsidP="009D44B1">
      <w:pPr>
        <w:pStyle w:val="CommentText"/>
      </w:pPr>
      <w:r>
        <w:rPr>
          <w:rStyle w:val="CommentReference"/>
        </w:rPr>
        <w:annotationRef/>
      </w:r>
      <w:r>
        <w:t xml:space="preserve">We discussed asking for source of insurance question. But if they tell us when they bought last, we know from whom. So perhaps best not to invite contradictory / confusing answers here. </w:t>
      </w:r>
    </w:p>
  </w:comment>
  <w:comment w:id="383" w:author="Porter, Maria - (mariaporter)" w:date="2025-05-07T13:29:00Z" w:initials="MP">
    <w:p w14:paraId="450B790A" w14:textId="66F1A61A" w:rsidR="007D2901" w:rsidRDefault="007D2901" w:rsidP="007D2901">
      <w:pPr>
        <w:pStyle w:val="CommentText"/>
      </w:pPr>
      <w:r>
        <w:rPr>
          <w:rStyle w:val="CommentReference"/>
        </w:rPr>
        <w:annotationRef/>
      </w:r>
      <w:r>
        <w:t>I rephrased these questions to keep it open to different insurance schemes offered over the years. Variable names same as baseline, but questions are re-phrased here.</w:t>
      </w:r>
    </w:p>
  </w:comment>
  <w:comment w:id="381" w:author="Porter, Maria - (mariaporter)" w:date="2025-06-23T10:49:00Z" w:initials="MP">
    <w:p w14:paraId="78A6EEE8" w14:textId="77777777" w:rsidR="00E655EA" w:rsidRDefault="00E655EA" w:rsidP="00E655EA">
      <w:pPr>
        <w:pStyle w:val="CommentText"/>
      </w:pPr>
      <w:r>
        <w:rPr>
          <w:rStyle w:val="CommentReference"/>
        </w:rPr>
        <w:annotationRef/>
      </w:r>
      <w:r>
        <w:t xml:space="preserve">I was thinking it would be good to get this from the current season, not just the main season we are asking about 2016/17. </w:t>
      </w:r>
    </w:p>
  </w:comment>
  <w:comment w:id="382" w:author="Porter, Maria - (mariaporter)" w:date="2025-06-23T10:50:00Z" w:initials="MP">
    <w:p w14:paraId="48261D6E" w14:textId="77777777" w:rsidR="00E655EA" w:rsidRDefault="00E655EA" w:rsidP="00E655EA">
      <w:pPr>
        <w:pStyle w:val="CommentText"/>
      </w:pPr>
      <w:r>
        <w:rPr>
          <w:rStyle w:val="CommentReference"/>
        </w:rPr>
        <w:annotationRef/>
      </w:r>
      <w:r>
        <w:t>We asked about that season in dec. 2024 no?</w:t>
      </w:r>
    </w:p>
  </w:comment>
  <w:comment w:id="416" w:author="Kramer, Berber (IFPRI-Kenya)" w:date="2025-06-12T10:28:00Z" w:initials="BK">
    <w:p w14:paraId="34F41979" w14:textId="0552607B" w:rsidR="002C4AA7" w:rsidRDefault="002C4AA7" w:rsidP="002C4AA7">
      <w:pPr>
        <w:pStyle w:val="CommentText"/>
      </w:pPr>
      <w:r>
        <w:rPr>
          <w:rStyle w:val="CommentReference"/>
        </w:rPr>
        <w:annotationRef/>
      </w:r>
      <w:r>
        <w:t>It sounded like farmers don’t actually have policy documents for either AYII or PBI; double check with Pula team.</w:t>
      </w:r>
    </w:p>
  </w:comment>
  <w:comment w:id="444" w:author="Porter, Maria - (mariaporter)" w:date="2025-04-15T16:05:00Z" w:initials="MP">
    <w:p w14:paraId="3BCC20D8" w14:textId="3F105650" w:rsidR="00AB6DB1" w:rsidRDefault="00AB6DB1" w:rsidP="00550833">
      <w:pPr>
        <w:pStyle w:val="CommentText"/>
      </w:pPr>
      <w:r>
        <w:rPr>
          <w:rStyle w:val="CommentReference"/>
        </w:rPr>
        <w:annotationRef/>
      </w:r>
      <w:r>
        <w:t>These match with our  baseline</w:t>
      </w:r>
    </w:p>
  </w:comment>
  <w:comment w:id="453" w:author="Porter, Maria - (mariaporter)" w:date="2025-04-15T16:05:00Z" w:initials="MP">
    <w:p w14:paraId="2B54FE8F" w14:textId="7224C0CD" w:rsidR="00AB6DB1" w:rsidRDefault="00AB6DB1" w:rsidP="00B471E2">
      <w:pPr>
        <w:pStyle w:val="CommentText"/>
      </w:pPr>
      <w:r>
        <w:rPr>
          <w:rStyle w:val="CommentReference"/>
        </w:rPr>
        <w:annotationRef/>
      </w:r>
      <w:r>
        <w:t xml:space="preserve">I matched these codes to the codes in our baseline survey. </w:t>
      </w:r>
    </w:p>
  </w:comment>
  <w:comment w:id="475" w:author="Taheri, Homa" w:date="2025-06-02T08:43:00Z" w:initials="HT">
    <w:p w14:paraId="3F974EB1" w14:textId="77777777" w:rsidR="00AB6DB1" w:rsidRDefault="00AB6DB1" w:rsidP="003A6EFD">
      <w:pPr>
        <w:pStyle w:val="CommentText"/>
      </w:pPr>
      <w:r>
        <w:rPr>
          <w:rStyle w:val="CommentReference"/>
        </w:rPr>
        <w:annotationRef/>
      </w:r>
      <w:r>
        <w:t>Also when C6 = 0</w:t>
      </w:r>
    </w:p>
  </w:comment>
  <w:comment w:id="491" w:author="Porter, Maria - (mariaporter)" w:date="2025-06-04T13:48:00Z" w:initials="MP">
    <w:p w14:paraId="195CD98C" w14:textId="77777777" w:rsidR="00AB6DB1" w:rsidRDefault="00AB6DB1" w:rsidP="00AB6DB1">
      <w:pPr>
        <w:pStyle w:val="CommentText"/>
      </w:pPr>
      <w:r>
        <w:rPr>
          <w:rStyle w:val="CommentReference"/>
        </w:rPr>
        <w:annotationRef/>
      </w:r>
      <w:r>
        <w:t xml:space="preserve">Solomon suggests a check here for farmers responding yes and in non-PBI kebele. I think this is a check best left to us in the analysis stage, to ensure enumerators don’t provide answers based on treatment arms. We want to hear from farmers if they are aware or not - maybe some non-PBI kebeles got PBI on accident - this will tell us. </w:t>
      </w:r>
    </w:p>
  </w:comment>
  <w:comment w:id="505" w:author="Kramer, Berber (IFPRI-Kenya)" w:date="2025-06-12T10:29:00Z" w:initials="BK">
    <w:p w14:paraId="7094EA7C" w14:textId="77777777" w:rsidR="002C4AA7" w:rsidRDefault="002C4AA7" w:rsidP="002C4AA7">
      <w:pPr>
        <w:pStyle w:val="CommentText"/>
      </w:pPr>
      <w:r>
        <w:rPr>
          <w:rStyle w:val="CommentReference"/>
        </w:rPr>
        <w:annotationRef/>
      </w:r>
      <w:r>
        <w:t>Fix year</w:t>
      </w:r>
    </w:p>
  </w:comment>
  <w:comment w:id="514" w:author="Kramer, Berber (IFPRI-Kenya)" w:date="2025-06-12T10:32:00Z" w:initials="BK">
    <w:p w14:paraId="00F418D5" w14:textId="77777777" w:rsidR="002C4AA7" w:rsidRDefault="002C4AA7" w:rsidP="002C4AA7">
      <w:pPr>
        <w:pStyle w:val="CommentText"/>
      </w:pPr>
      <w:r>
        <w:rPr>
          <w:rStyle w:val="CommentReference"/>
        </w:rPr>
        <w:annotationRef/>
      </w:r>
      <w:r>
        <w:t>If we want to get at basis risk, we would need to ask whether their crop was damaged and if so, how much damage there was, for ALL farmers, not just for those receiving payouts. But I think we’re asking that in the ag modules, so perhaps skip these questions here, and come back to it in the ag modules?</w:t>
      </w:r>
    </w:p>
  </w:comment>
  <w:comment w:id="512" w:author="Porter, Maria - (mariaporter)" w:date="2025-06-12T20:46:00Z" w:initials="MP">
    <w:p w14:paraId="2DCBA147" w14:textId="77777777" w:rsidR="00452B05" w:rsidRDefault="00452B05" w:rsidP="00452B05">
      <w:pPr>
        <w:pStyle w:val="CommentText"/>
      </w:pPr>
      <w:r>
        <w:rPr>
          <w:rStyle w:val="CommentReference"/>
        </w:rPr>
        <w:annotationRef/>
      </w:r>
      <w:r>
        <w:t>To discuss - are we removing some ag questions? We need to ask about teff and wheat damage</w:t>
      </w:r>
    </w:p>
  </w:comment>
  <w:comment w:id="519" w:author="Kramer, Berber (IFPRI-Kenya)" w:date="2025-06-12T10:30:00Z" w:initials="BK">
    <w:p w14:paraId="68D31CB2" w14:textId="3BD5D9D5" w:rsidR="002C4AA7" w:rsidRDefault="002C4AA7" w:rsidP="002C4AA7">
      <w:pPr>
        <w:pStyle w:val="CommentText"/>
      </w:pPr>
      <w:r>
        <w:rPr>
          <w:rStyle w:val="CommentReference"/>
        </w:rPr>
        <w:annotationRef/>
      </w:r>
      <w:r>
        <w:t>Perhaps cap this for July, assuming that’s when survey is taking place? Same for question on when they picked up the payment.</w:t>
      </w:r>
    </w:p>
  </w:comment>
  <w:comment w:id="521" w:author="Kramer, Berber (IFPRI-Kenya)" w:date="2025-06-12T10:30:00Z" w:initials="BK">
    <w:p w14:paraId="4AAEC3F9" w14:textId="4510F1E8" w:rsidR="002C4AA7" w:rsidRDefault="002C4AA7" w:rsidP="002C4AA7">
      <w:pPr>
        <w:pStyle w:val="CommentText"/>
      </w:pPr>
      <w:r>
        <w:rPr>
          <w:rStyle w:val="CommentReference"/>
        </w:rPr>
        <w:annotationRef/>
      </w:r>
      <w:r>
        <w:t>Fix year</w:t>
      </w:r>
    </w:p>
  </w:comment>
  <w:comment w:id="523" w:author="Porter, Maria - (mariaporter)" w:date="2025-06-04T13:50:00Z" w:initials="MP">
    <w:p w14:paraId="069677A7" w14:textId="29C1189D" w:rsidR="00AB6DB1" w:rsidRDefault="00AB6DB1" w:rsidP="00AB6DB1">
      <w:pPr>
        <w:pStyle w:val="CommentText"/>
      </w:pPr>
      <w:r>
        <w:rPr>
          <w:rStyle w:val="CommentReference"/>
        </w:rPr>
        <w:annotationRef/>
      </w:r>
      <w:r>
        <w:t xml:space="preserve">For K31a and K31b - Solomon wants us to specify one of these two metrics - does one make sense for all respondents? If so, which one? </w:t>
      </w:r>
    </w:p>
  </w:comment>
  <w:comment w:id="524" w:author="Kramer, Berber (IFPRI-Kenya)" w:date="2025-06-12T10:31:00Z" w:initials="BK">
    <w:p w14:paraId="34776A7D" w14:textId="77777777" w:rsidR="002C4AA7" w:rsidRDefault="002C4AA7" w:rsidP="002C4AA7">
      <w:pPr>
        <w:pStyle w:val="CommentText"/>
      </w:pPr>
      <w:r>
        <w:rPr>
          <w:rStyle w:val="CommentReference"/>
        </w:rPr>
        <w:annotationRef/>
      </w:r>
      <w:r>
        <w:t>Not sure; in a survey in Zambia, we are asking both; how long does it take by foot, and how far is it in km</w:t>
      </w:r>
    </w:p>
  </w:comment>
  <w:comment w:id="525" w:author="Solomon" w:date="2025-06-13T00:09:00Z" w:initials="S">
    <w:p w14:paraId="23FFE1E6" w14:textId="77777777" w:rsidR="00C94372" w:rsidRDefault="00C94372" w:rsidP="00C94372">
      <w:pPr>
        <w:pStyle w:val="CommentText"/>
      </w:pPr>
      <w:r>
        <w:rPr>
          <w:rStyle w:val="CommentReference"/>
        </w:rPr>
        <w:annotationRef/>
      </w:r>
      <w:r>
        <w:t>Agree, we can keep as it is. I might have wrongly read as “Meters or Minutes” Optionally, we can also ask to choose the unit as appropriate (depending on what they usually use)</w:t>
      </w:r>
    </w:p>
  </w:comment>
  <w:comment w:id="527" w:author="Porter, Maria - (mariaporter)" w:date="2025-06-13T07:16:00Z" w:initials="MP">
    <w:p w14:paraId="0B7266E1" w14:textId="77777777" w:rsidR="00324D78" w:rsidRDefault="00324D78" w:rsidP="00324D78">
      <w:pPr>
        <w:pStyle w:val="CommentText"/>
      </w:pPr>
      <w:r>
        <w:rPr>
          <w:rStyle w:val="CommentReference"/>
        </w:rPr>
        <w:annotationRef/>
      </w:r>
      <w:r>
        <w:t>Add option for those who have not yet traveled</w:t>
      </w:r>
    </w:p>
  </w:comment>
  <w:comment w:id="530" w:author="Porter, Maria - (mariaporter)" w:date="2025-06-04T16:15:00Z" w:initials="MP">
    <w:p w14:paraId="4606DB84" w14:textId="26FD2EA4" w:rsidR="00A83DDE" w:rsidRDefault="00A83DDE" w:rsidP="00A83DDE">
      <w:pPr>
        <w:pStyle w:val="CommentText"/>
      </w:pPr>
      <w:r>
        <w:rPr>
          <w:rStyle w:val="CommentReference"/>
        </w:rPr>
        <w:annotationRef/>
      </w:r>
      <w:r>
        <w:t>What year do we put here?</w:t>
      </w:r>
    </w:p>
  </w:comment>
  <w:comment w:id="531" w:author="Solomon" w:date="2025-06-13T00:11:00Z" w:initials="S">
    <w:p w14:paraId="0351D52D" w14:textId="77777777" w:rsidR="00C94372" w:rsidRDefault="00C94372" w:rsidP="00C94372">
      <w:pPr>
        <w:pStyle w:val="CommentText"/>
      </w:pPr>
      <w:r>
        <w:rPr>
          <w:rStyle w:val="CommentReference"/>
        </w:rPr>
        <w:annotationRef/>
      </w:r>
      <w:r>
        <w:t>2025 as we expect they will collect in couple of months but can shorten the months to June to December as we know Pula doesn’t make payout yet</w:t>
      </w:r>
    </w:p>
  </w:comment>
  <w:comment w:id="540" w:author="Porter, Maria - (mariaporter)" w:date="2025-06-04T13:51:00Z" w:initials="MP">
    <w:p w14:paraId="29C1BBA9" w14:textId="394566B8" w:rsidR="00AB6DB1" w:rsidRDefault="00AB6DB1" w:rsidP="00AB6DB1">
      <w:pPr>
        <w:pStyle w:val="CommentText"/>
      </w:pPr>
      <w:r>
        <w:rPr>
          <w:rStyle w:val="CommentReference"/>
        </w:rPr>
        <w:annotationRef/>
      </w:r>
      <w:r>
        <w:t>What value should we start with here?</w:t>
      </w:r>
    </w:p>
  </w:comment>
  <w:comment w:id="541" w:author="Solomon" w:date="2025-06-13T00:31:00Z" w:initials="S">
    <w:p w14:paraId="779AC946" w14:textId="77777777" w:rsidR="0098741B" w:rsidRDefault="0098741B" w:rsidP="0098741B">
      <w:pPr>
        <w:pStyle w:val="CommentText"/>
      </w:pPr>
      <w:r>
        <w:rPr>
          <w:rStyle w:val="CommentReference"/>
        </w:rPr>
        <w:annotationRef/>
      </w:r>
      <w:r>
        <w:t>Shall we restrict this to those who reported receiving insurance? Which season is considered as past? By the survey time, we assume they buy their insurance for the current season (so might help to specify e.g. 2018 meher season).</w:t>
      </w:r>
    </w:p>
    <w:p w14:paraId="08287F90" w14:textId="77777777" w:rsidR="0098741B" w:rsidRDefault="0098741B" w:rsidP="0098741B">
      <w:pPr>
        <w:pStyle w:val="CommentText"/>
      </w:pPr>
    </w:p>
    <w:p w14:paraId="04272739" w14:textId="77777777" w:rsidR="0098741B" w:rsidRDefault="0098741B" w:rsidP="0098741B">
      <w:pPr>
        <w:pStyle w:val="CommentText"/>
      </w:pPr>
      <w:r>
        <w:t>If we have to ask regardless of their insurance status, we could ask this considering the 5% (200 birr/Qt of fertilizer). But in the current season the price is expected to be atleast doubled [more than 8000 birr/Qt] so the same 5% will be 400 Birr</w:t>
      </w:r>
    </w:p>
  </w:comment>
  <w:comment w:id="542" w:author="Porter, Maria - (mariaporter)" w:date="2025-06-23T11:22:00Z" w:initials="MP">
    <w:p w14:paraId="4D17BFD9" w14:textId="77777777" w:rsidR="00EF73D9" w:rsidRDefault="00EF73D9" w:rsidP="00EF73D9">
      <w:pPr>
        <w:pStyle w:val="CommentText"/>
      </w:pPr>
      <w:r>
        <w:rPr>
          <w:rStyle w:val="CommentReference"/>
        </w:rPr>
        <w:annotationRef/>
      </w:r>
      <w:r>
        <w:t>SHOULD WE RAISE SUM INSURED FROM 5000 BIRR?</w:t>
      </w:r>
    </w:p>
  </w:comment>
  <w:comment w:id="535" w:author="Porter, Maria - (mariaporter)" w:date="2025-06-12T21:09:00Z" w:initials="MP">
    <w:p w14:paraId="75E7A4D5" w14:textId="16CDC6C8" w:rsidR="001D63D1" w:rsidRDefault="001D63D1" w:rsidP="001D63D1">
      <w:pPr>
        <w:pStyle w:val="CommentText"/>
      </w:pPr>
      <w:r>
        <w:rPr>
          <w:rStyle w:val="CommentReference"/>
        </w:rPr>
        <w:annotationRef/>
      </w:r>
      <w:r>
        <w:t>Is this ok or do we need to rephrase? Some people don’t know what they have. Also - could we ask what they would pay for AYII and then for PBI - for everyone? Could be nice comparison as main outcome</w:t>
      </w:r>
    </w:p>
  </w:comment>
  <w:comment w:id="536" w:author="Porter, Maria - (mariaporter)" w:date="2025-06-13T07:34:00Z" w:initials="MP">
    <w:p w14:paraId="219788D9" w14:textId="77777777" w:rsidR="000661E6" w:rsidRDefault="00122C6A" w:rsidP="000661E6">
      <w:pPr>
        <w:pStyle w:val="CommentText"/>
      </w:pPr>
      <w:r>
        <w:rPr>
          <w:rStyle w:val="CommentReference"/>
        </w:rPr>
        <w:annotationRef/>
      </w:r>
      <w:r w:rsidR="000661E6">
        <w:t>Yes - Berber to consider starting add on premium for PBI - 1% - Should we ask for WTP for AYII and then separately for how much more for PBI?</w:t>
      </w:r>
    </w:p>
  </w:comment>
  <w:comment w:id="537" w:author="Porter, Maria - (mariaporter)" w:date="2025-06-13T07:34:00Z" w:initials="MP">
    <w:p w14:paraId="66B20218" w14:textId="01B0F100" w:rsidR="000661E6" w:rsidRDefault="00122C6A" w:rsidP="000661E6">
      <w:pPr>
        <w:pStyle w:val="CommentText"/>
      </w:pPr>
      <w:r>
        <w:rPr>
          <w:rStyle w:val="CommentReference"/>
        </w:rPr>
        <w:annotationRef/>
      </w:r>
      <w:r w:rsidR="000661E6">
        <w:t>In lab experiment - avg max wtp was 35-40% of sum insured for WII and 45% of sum insured for PBI. How much is the sum insured per 50kg bag of fertilizer?</w:t>
      </w:r>
    </w:p>
  </w:comment>
  <w:comment w:id="538" w:author="Porter, Maria - (mariaporter)" w:date="2025-06-18T10:09:00Z" w:initials="MP">
    <w:p w14:paraId="71835511" w14:textId="55312DDC" w:rsidR="0025101D" w:rsidRDefault="0025101D" w:rsidP="0025101D">
      <w:pPr>
        <w:pStyle w:val="CommentText"/>
      </w:pPr>
      <w:r>
        <w:rPr>
          <w:rStyle w:val="CommentReference"/>
        </w:rPr>
        <w:annotationRef/>
      </w:r>
      <w:r>
        <w:t xml:space="preserve">If we use same sum insured amount for all, they may answer no b/c the sum insured is not the amount they want, not b/c of the insurance premium. </w:t>
      </w:r>
    </w:p>
  </w:comment>
  <w:comment w:id="559" w:author="Porter, Maria - (mariaporter)" w:date="2025-06-23T11:47:00Z" w:initials="MP">
    <w:p w14:paraId="68127B40" w14:textId="77777777" w:rsidR="001878D8" w:rsidRDefault="001878D8" w:rsidP="001878D8">
      <w:pPr>
        <w:pStyle w:val="CommentText"/>
      </w:pPr>
      <w:r>
        <w:rPr>
          <w:rStyle w:val="CommentReference"/>
        </w:rPr>
        <w:annotationRef/>
      </w:r>
      <w:r>
        <w:t>Should we raise this to match this season or stick with 2016/17 season sum insured amount?</w:t>
      </w:r>
    </w:p>
  </w:comment>
  <w:comment w:id="654" w:author="Porter, Maria - (mariaporter)" w:date="2025-04-15T16:08:00Z" w:initials="MP">
    <w:p w14:paraId="4D19FA16" w14:textId="0FC69F76" w:rsidR="00A45432" w:rsidRDefault="00A45432" w:rsidP="00A45432">
      <w:pPr>
        <w:pStyle w:val="CommentText"/>
      </w:pPr>
      <w:r>
        <w:rPr>
          <w:rStyle w:val="CommentReference"/>
        </w:rPr>
        <w:annotationRef/>
      </w:r>
      <w:r>
        <w:t>I think we should repeat this module from the baseline to see if there were any changes / differences across treatments on this set of questions.</w:t>
      </w:r>
    </w:p>
  </w:comment>
  <w:comment w:id="655" w:author="Abate, Gashaw Tadesse (IFPRI)" w:date="2025-06-03T15:34:00Z" w:initials="GA">
    <w:p w14:paraId="4ACB9033" w14:textId="77777777" w:rsidR="00604047" w:rsidRDefault="00604047" w:rsidP="00604047">
      <w:pPr>
        <w:pStyle w:val="CommentText"/>
      </w:pPr>
      <w:r>
        <w:rPr>
          <w:rStyle w:val="CommentReference"/>
        </w:rPr>
        <w:annotationRef/>
      </w:r>
      <w:r>
        <w:t>In the past? What is the recall period?</w:t>
      </w:r>
    </w:p>
  </w:comment>
  <w:comment w:id="656" w:author="Abate, Gashaw Tadesse (IFPRI)" w:date="2025-06-03T15:34:00Z" w:initials="GA">
    <w:p w14:paraId="21C4A0D2" w14:textId="77777777" w:rsidR="00604047" w:rsidRDefault="00604047" w:rsidP="00604047">
      <w:pPr>
        <w:pStyle w:val="CommentText"/>
      </w:pPr>
      <w:r>
        <w:rPr>
          <w:rStyle w:val="CommentReference"/>
        </w:rPr>
        <w:annotationRef/>
      </w:r>
      <w:r>
        <w:t>What is the recall period?</w:t>
      </w:r>
    </w:p>
  </w:comment>
  <w:comment w:id="657" w:author="Porter, Maria - (mariaporter)" w:date="2025-06-04T14:47:00Z" w:initials="MP">
    <w:p w14:paraId="520F0DFE" w14:textId="77777777" w:rsidR="0063462F" w:rsidRDefault="0063462F" w:rsidP="0063462F">
      <w:pPr>
        <w:pStyle w:val="CommentText"/>
      </w:pPr>
      <w:r>
        <w:rPr>
          <w:rStyle w:val="CommentReference"/>
        </w:rPr>
        <w:annotationRef/>
      </w:r>
      <w:r>
        <w:t>As far as I know, we didn’t specify a recall period in the baseline. Solomon / Samson can confirm?</w:t>
      </w:r>
    </w:p>
  </w:comment>
  <w:comment w:id="658" w:author="Solomon" w:date="2025-06-13T00:34:00Z" w:initials="S">
    <w:p w14:paraId="525887DF" w14:textId="77777777" w:rsidR="0098741B" w:rsidRDefault="0098741B" w:rsidP="0098741B">
      <w:pPr>
        <w:pStyle w:val="CommentText"/>
      </w:pPr>
      <w:r>
        <w:rPr>
          <w:rStyle w:val="CommentReference"/>
        </w:rPr>
        <w:annotationRef/>
      </w:r>
      <w:r>
        <w:t xml:space="preserve">Yes, we don’t specify the recall period in the baseline. So it refers to the last time they need support </w:t>
      </w:r>
    </w:p>
  </w:comment>
  <w:comment w:id="680" w:author="Kramer, Berber (IFPRI-Kenya)" w:date="2025-06-12T10:35:00Z" w:initials="BK">
    <w:p w14:paraId="130B646F" w14:textId="45E79DC6" w:rsidR="002C4AA7" w:rsidRDefault="002C4AA7" w:rsidP="002C4AA7">
      <w:pPr>
        <w:pStyle w:val="CommentText"/>
      </w:pPr>
      <w:r>
        <w:rPr>
          <w:rStyle w:val="CommentReference"/>
        </w:rPr>
        <w:annotationRef/>
      </w:r>
      <w:r>
        <w:t>Maria, this is the workload / balance indicator.</w:t>
      </w:r>
    </w:p>
  </w:comment>
  <w:comment w:id="684" w:author="Porter, Maria - (mariaporter)" w:date="2025-06-04T14:27:00Z" w:initials="MP">
    <w:p w14:paraId="33E1B8F7" w14:textId="77777777" w:rsidR="004767B7" w:rsidRDefault="004767B7" w:rsidP="004767B7">
      <w:pPr>
        <w:pStyle w:val="CommentText"/>
      </w:pPr>
      <w:r>
        <w:rPr>
          <w:rStyle w:val="CommentReference"/>
        </w:rPr>
        <w:annotationRef/>
      </w:r>
      <w:r>
        <w:t>From Solomon: Lets make the instruction clear here. Are we asking this module [the last 7 days] together (in the presence of the spouse/secondary decision maker). Then ask the same module but using a 24-hour recall only for women? In that case, I would suggest duplicating the table and specifying the time stamps accordingly</w:t>
      </w:r>
    </w:p>
  </w:comment>
  <w:comment w:id="685" w:author="Porter, Maria - (mariaporter)" w:date="2025-06-04T14:28:00Z" w:initials="MP">
    <w:p w14:paraId="75819D4A" w14:textId="77777777" w:rsidR="004767B7" w:rsidRDefault="004767B7" w:rsidP="004767B7">
      <w:pPr>
        <w:pStyle w:val="CommentText"/>
      </w:pPr>
      <w:r>
        <w:rPr>
          <w:rStyle w:val="CommentReference"/>
        </w:rPr>
        <w:annotationRef/>
      </w:r>
      <w:r>
        <w:t>This was copied from the baseline. Why do we ask the same of women but a 24 hour recall? I don’t think we ended up surveying women. So we can do 7 day recall for men and women?</w:t>
      </w:r>
    </w:p>
  </w:comment>
  <w:comment w:id="686" w:author="Kramer, Berber (IFPRI-Kenya)" w:date="2025-06-12T10:47:00Z" w:initials="BK">
    <w:p w14:paraId="087C1D9E" w14:textId="77777777" w:rsidR="004767B7" w:rsidRDefault="004767B7" w:rsidP="004767B7">
      <w:pPr>
        <w:pStyle w:val="CommentText"/>
      </w:pPr>
      <w:r>
        <w:rPr>
          <w:rStyle w:val="CommentReference"/>
        </w:rPr>
        <w:annotationRef/>
      </w:r>
      <w:r>
        <w:t>We usually ask this module to women, even if the main respondent is male, because women know what the household has consumed. Women’s dietary diversity is 24-hour recall, household dietary diversity as well, but food consumption score is 7 days. So there are some methodological considerations here.</w:t>
      </w:r>
    </w:p>
  </w:comment>
  <w:comment w:id="687" w:author="Kramer, Berber (IFPRI-Kenya)" w:date="2025-06-12T10:48:00Z" w:initials="BK">
    <w:p w14:paraId="1C88E216" w14:textId="77777777" w:rsidR="004767B7" w:rsidRDefault="004767B7" w:rsidP="004767B7">
      <w:pPr>
        <w:pStyle w:val="CommentText"/>
      </w:pPr>
      <w:r>
        <w:rPr>
          <w:rStyle w:val="CommentReference"/>
        </w:rPr>
        <w:annotationRef/>
      </w:r>
      <w:r>
        <w:t>We may want to have a question also on who is responding to this survey, regardless of whether we capture women’s dietary diversity score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C9937E" w15:done="1"/>
  <w15:commentEx w15:paraId="300EA94B" w15:done="1"/>
  <w15:commentEx w15:paraId="4ED04207" w15:done="1"/>
  <w15:commentEx w15:paraId="1D3E8F93" w15:paraIdParent="4ED04207" w15:done="1"/>
  <w15:commentEx w15:paraId="2303F90A" w15:done="1"/>
  <w15:commentEx w15:paraId="12B3039C" w15:done="1"/>
  <w15:commentEx w15:paraId="42275DA2" w15:paraIdParent="12B3039C" w15:done="1"/>
  <w15:commentEx w15:paraId="7F20AF3D" w15:done="1"/>
  <w15:commentEx w15:paraId="7E7DE70E" w15:paraIdParent="7F20AF3D" w15:done="1"/>
  <w15:commentEx w15:paraId="269DD016" w15:done="1"/>
  <w15:commentEx w15:paraId="0D434CD1" w15:done="1"/>
  <w15:commentEx w15:paraId="528EE3CB" w15:paraIdParent="0D434CD1" w15:done="1"/>
  <w15:commentEx w15:paraId="7FE10C6B" w15:done="1"/>
  <w15:commentEx w15:paraId="0F2B666F" w15:paraIdParent="7FE10C6B" w15:done="1"/>
  <w15:commentEx w15:paraId="06BD2ED8" w15:done="1"/>
  <w15:commentEx w15:paraId="22BACA32" w15:done="1"/>
  <w15:commentEx w15:paraId="72EB9CB4" w15:paraIdParent="22BACA32" w15:done="1"/>
  <w15:commentEx w15:paraId="53E79C9A" w15:paraIdParent="22BACA32" w15:done="1"/>
  <w15:commentEx w15:paraId="7C84DAD7" w15:done="1"/>
  <w15:commentEx w15:paraId="67C6F292" w15:paraIdParent="7C84DAD7" w15:done="1"/>
  <w15:commentEx w15:paraId="1D9964D5" w15:paraIdParent="7C84DAD7" w15:done="1"/>
  <w15:commentEx w15:paraId="1C3B718E" w15:done="1"/>
  <w15:commentEx w15:paraId="2F800AFC" w15:paraIdParent="1C3B718E" w15:done="1"/>
  <w15:commentEx w15:paraId="5E323A70" w15:paraIdParent="1C3B718E" w15:done="1"/>
  <w15:commentEx w15:paraId="346F29E6" w15:done="1"/>
  <w15:commentEx w15:paraId="27A71C52" w15:done="1"/>
  <w15:commentEx w15:paraId="4DD07BD7" w15:done="1"/>
  <w15:commentEx w15:paraId="522BC31E" w15:done="1"/>
  <w15:commentEx w15:paraId="73E931D5" w15:done="1"/>
  <w15:commentEx w15:paraId="38606D87" w15:done="1"/>
  <w15:commentEx w15:paraId="6656A7F6" w15:paraIdParent="38606D87" w15:done="1"/>
  <w15:commentEx w15:paraId="5E4263AE" w15:done="1"/>
  <w15:commentEx w15:paraId="33F6E58D" w15:paraIdParent="5E4263AE" w15:done="1"/>
  <w15:commentEx w15:paraId="21D115CF" w15:paraIdParent="5E4263AE" w15:done="1"/>
  <w15:commentEx w15:paraId="6262DFC8" w15:done="1"/>
  <w15:commentEx w15:paraId="22EAFB69" w15:done="0"/>
  <w15:commentEx w15:paraId="23607300" w15:done="1"/>
  <w15:commentEx w15:paraId="2CB150BB" w15:paraIdParent="23607300" w15:done="1"/>
  <w15:commentEx w15:paraId="30BAA4D6" w15:paraIdParent="23607300" w15:done="1"/>
  <w15:commentEx w15:paraId="68440DF1" w15:done="1"/>
  <w15:commentEx w15:paraId="15D7B39D" w15:paraIdParent="68440DF1" w15:done="1"/>
  <w15:commentEx w15:paraId="0F125871" w15:paraIdParent="68440DF1" w15:done="1"/>
  <w15:commentEx w15:paraId="4DD7A8B0" w15:done="0"/>
  <w15:commentEx w15:paraId="29DAFAFF" w15:paraIdParent="4DD7A8B0" w15:done="0"/>
  <w15:commentEx w15:paraId="57088E63" w15:done="1"/>
  <w15:commentEx w15:paraId="534BE471" w15:paraIdParent="57088E63" w15:done="1"/>
  <w15:commentEx w15:paraId="51E6A6D6" w15:paraIdParent="57088E63" w15:done="1"/>
  <w15:commentEx w15:paraId="18519725" w15:paraIdParent="57088E63" w15:done="1"/>
  <w15:commentEx w15:paraId="0F6D2954" w15:done="1"/>
  <w15:commentEx w15:paraId="0D1D26F8" w15:paraIdParent="0F6D2954" w15:done="1"/>
  <w15:commentEx w15:paraId="2402CD89" w15:done="1"/>
  <w15:commentEx w15:paraId="3295F36E" w15:done="1"/>
  <w15:commentEx w15:paraId="7D464CC0" w15:paraIdParent="3295F36E" w15:done="1"/>
  <w15:commentEx w15:paraId="1942D3DB" w15:done="1"/>
  <w15:commentEx w15:paraId="3921D139" w15:done="0"/>
  <w15:commentEx w15:paraId="30EF1210" w15:done="0"/>
  <w15:commentEx w15:paraId="18B346E5" w15:done="1"/>
  <w15:commentEx w15:paraId="0A201510" w15:done="1"/>
  <w15:commentEx w15:paraId="34CD2D90" w15:paraIdParent="0A201510" w15:done="1"/>
  <w15:commentEx w15:paraId="31946812" w15:paraIdParent="0A201510" w15:done="1"/>
  <w15:commentEx w15:paraId="7CCFAFD4" w15:done="1"/>
  <w15:commentEx w15:paraId="781FC445" w15:done="1"/>
  <w15:commentEx w15:paraId="17501A21" w15:done="1"/>
  <w15:commentEx w15:paraId="2C9B9A27" w15:done="1"/>
  <w15:commentEx w15:paraId="077A2B2E" w15:paraIdParent="2C9B9A27" w15:done="1"/>
  <w15:commentEx w15:paraId="0759ED63" w15:paraIdParent="2C9B9A27" w15:done="1"/>
  <w15:commentEx w15:paraId="0A59AACC" w15:paraIdParent="2C9B9A27" w15:done="1"/>
  <w15:commentEx w15:paraId="49AFB138" w15:paraIdParent="2C9B9A27" w15:done="1"/>
  <w15:commentEx w15:paraId="5B6B2886" w15:done="1"/>
  <w15:commentEx w15:paraId="57CA9C26" w15:paraIdParent="5B6B2886" w15:done="1"/>
  <w15:commentEx w15:paraId="5B8F5C78" w15:done="1"/>
  <w15:commentEx w15:paraId="086327AF" w15:paraIdParent="5B8F5C78" w15:done="1"/>
  <w15:commentEx w15:paraId="49EBD030" w15:done="1"/>
  <w15:commentEx w15:paraId="05830347" w15:done="1"/>
  <w15:commentEx w15:paraId="0E46A2FC" w15:done="1"/>
  <w15:commentEx w15:paraId="450B790A" w15:done="1"/>
  <w15:commentEx w15:paraId="78A6EEE8" w15:done="0"/>
  <w15:commentEx w15:paraId="48261D6E" w15:paraIdParent="78A6EEE8" w15:done="0"/>
  <w15:commentEx w15:paraId="34F41979" w15:done="1"/>
  <w15:commentEx w15:paraId="3BCC20D8" w15:done="1"/>
  <w15:commentEx w15:paraId="2B54FE8F" w15:done="1"/>
  <w15:commentEx w15:paraId="3F974EB1" w15:done="1"/>
  <w15:commentEx w15:paraId="195CD98C" w15:done="1"/>
  <w15:commentEx w15:paraId="7094EA7C" w15:done="1"/>
  <w15:commentEx w15:paraId="00F418D5" w15:done="1"/>
  <w15:commentEx w15:paraId="2DCBA147" w15:paraIdParent="00F418D5" w15:done="1"/>
  <w15:commentEx w15:paraId="68D31CB2" w15:done="1"/>
  <w15:commentEx w15:paraId="4AAEC3F9" w15:done="1"/>
  <w15:commentEx w15:paraId="069677A7" w15:done="1"/>
  <w15:commentEx w15:paraId="34776A7D" w15:paraIdParent="069677A7" w15:done="1"/>
  <w15:commentEx w15:paraId="23FFE1E6" w15:paraIdParent="069677A7" w15:done="1"/>
  <w15:commentEx w15:paraId="0B7266E1" w15:done="1"/>
  <w15:commentEx w15:paraId="4606DB84" w15:done="1"/>
  <w15:commentEx w15:paraId="0351D52D" w15:paraIdParent="4606DB84" w15:done="1"/>
  <w15:commentEx w15:paraId="29C1BBA9" w15:done="1"/>
  <w15:commentEx w15:paraId="04272739" w15:paraIdParent="29C1BBA9" w15:done="1"/>
  <w15:commentEx w15:paraId="4D17BFD9" w15:paraIdParent="29C1BBA9" w15:done="1"/>
  <w15:commentEx w15:paraId="75E7A4D5" w15:done="1"/>
  <w15:commentEx w15:paraId="219788D9" w15:paraIdParent="75E7A4D5" w15:done="1"/>
  <w15:commentEx w15:paraId="66B20218" w15:paraIdParent="75E7A4D5" w15:done="1"/>
  <w15:commentEx w15:paraId="71835511" w15:paraIdParent="75E7A4D5" w15:done="1"/>
  <w15:commentEx w15:paraId="68127B40" w15:done="0"/>
  <w15:commentEx w15:paraId="4D19FA16" w15:done="1"/>
  <w15:commentEx w15:paraId="4ACB9033" w15:done="1"/>
  <w15:commentEx w15:paraId="21C4A0D2" w15:done="1"/>
  <w15:commentEx w15:paraId="520F0DFE" w15:paraIdParent="21C4A0D2" w15:done="1"/>
  <w15:commentEx w15:paraId="525887DF" w15:paraIdParent="21C4A0D2" w15:done="1"/>
  <w15:commentEx w15:paraId="130B646F" w15:done="1"/>
  <w15:commentEx w15:paraId="33E1B8F7" w15:done="1"/>
  <w15:commentEx w15:paraId="75819D4A" w15:paraIdParent="33E1B8F7" w15:done="1"/>
  <w15:commentEx w15:paraId="087C1D9E" w15:paraIdParent="33E1B8F7" w15:done="1"/>
  <w15:commentEx w15:paraId="1C88E216" w15:paraIdParent="33E1B8F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6B4AB0" w16cex:dateUtc="2025-06-04T21:29:00Z"/>
  <w16cex:commentExtensible w16cex:durableId="7A050856" w16cex:dateUtc="2025-06-23T05:55:00Z"/>
  <w16cex:commentExtensible w16cex:durableId="6388CC88" w16cex:dateUtc="2025-06-01T19:34:00Z"/>
  <w16cex:commentExtensible w16cex:durableId="2EDDAEAF" w16cex:dateUtc="2025-06-04T18:26:00Z"/>
  <w16cex:commentExtensible w16cex:durableId="24705EE3" w16cex:dateUtc="2025-06-12T07:14:00Z"/>
  <w16cex:commentExtensible w16cex:durableId="5948095A" w16cex:dateUtc="2025-04-15T23:17:00Z"/>
  <w16cex:commentExtensible w16cex:durableId="4C31B7F0" w16cex:dateUtc="2025-06-03T16:32:00Z"/>
  <w16cex:commentExtensible w16cex:durableId="30D3AB2B" w16cex:dateUtc="2025-04-14T20:20:00Z"/>
  <w16cex:commentExtensible w16cex:durableId="27554D52" w16cex:dateUtc="2025-04-14T20:23:00Z"/>
  <w16cex:commentExtensible w16cex:durableId="72136F10" w16cex:dateUtc="2025-06-12T22:39:00Z"/>
  <w16cex:commentExtensible w16cex:durableId="5A1A37F7" w16cex:dateUtc="2025-06-01T19:44:00Z"/>
  <w16cex:commentExtensible w16cex:durableId="32D7978A" w16cex:dateUtc="2025-06-04T18:28:00Z"/>
  <w16cex:commentExtensible w16cex:durableId="5B39019E" w16cex:dateUtc="2025-06-12T07:17:00Z"/>
  <w16cex:commentExtensible w16cex:durableId="231C9DE3" w16cex:dateUtc="2025-06-12T20:29:00Z"/>
  <w16cex:commentExtensible w16cex:durableId="4759C953" w16cex:dateUtc="2025-05-09T21:10:00Z"/>
  <w16cex:commentExtensible w16cex:durableId="72052257" w16cex:dateUtc="2025-06-02T13:39:00Z"/>
  <w16cex:commentExtensible w16cex:durableId="3F04900F" w16cex:dateUtc="2025-06-04T20:09:00Z"/>
  <w16cex:commentExtensible w16cex:durableId="30CD1CA5" w16cex:dateUtc="2025-06-04T20:09:00Z"/>
  <w16cex:commentExtensible w16cex:durableId="16382CC3" w16cex:dateUtc="2025-06-20T13:11:00Z"/>
  <w16cex:commentExtensible w16cex:durableId="7960BC74" w16cex:dateUtc="2025-06-20T13:13:00Z"/>
  <w16cex:commentExtensible w16cex:durableId="11E1BF57" w16cex:dateUtc="2025-06-20T13:27:00Z"/>
  <w16cex:commentExtensible w16cex:durableId="05888BE5" w16cex:dateUtc="2025-06-12T22:28:00Z"/>
  <w16cex:commentExtensible w16cex:durableId="27F98D79" w16cex:dateUtc="2025-06-13T03:58:00Z"/>
  <w16cex:commentExtensible w16cex:durableId="445A327C" w16cex:dateUtc="2025-06-13T15:00:00Z"/>
  <w16cex:commentExtensible w16cex:durableId="366992D7" w16cex:dateUtc="2025-06-13T14:59:00Z"/>
  <w16cex:commentExtensible w16cex:durableId="728D5B27" w16cex:dateUtc="2025-06-12T07:43:00Z"/>
  <w16cex:commentExtensible w16cex:durableId="5F78D71D" w16cex:dateUtc="2025-06-04T20:51:00Z"/>
  <w16cex:commentExtensible w16cex:durableId="6558FE12" w16cex:dateUtc="2025-06-22T16:33:00Z"/>
  <w16cex:commentExtensible w16cex:durableId="1452D81F" w16cex:dateUtc="2025-06-04T20:51:00Z"/>
  <w16cex:commentExtensible w16cex:durableId="32D2A0C9" w16cex:dateUtc="2025-05-09T21:12:00Z"/>
  <w16cex:commentExtensible w16cex:durableId="1C17F4A1" w16cex:dateUtc="2025-06-04T21:37:00Z"/>
  <w16cex:commentExtensible w16cex:durableId="656AE4EE" w16cex:dateUtc="2025-05-09T21:34:00Z"/>
  <w16cex:commentExtensible w16cex:durableId="325374F6" w16cex:dateUtc="2025-06-04T21:37:00Z"/>
  <w16cex:commentExtensible w16cex:durableId="56B44544" w16cex:dateUtc="2025-06-12T07:46:00Z"/>
  <w16cex:commentExtensible w16cex:durableId="29E84E59" w16cex:dateUtc="2025-05-09T21:18:00Z"/>
  <w16cex:commentExtensible w16cex:durableId="1067D23D" w16cex:dateUtc="2025-06-22T16:58:00Z"/>
  <w16cex:commentExtensible w16cex:durableId="57F7617B" w16cex:dateUtc="2025-06-04T18:57:00Z"/>
  <w16cex:commentExtensible w16cex:durableId="4E90A412" w16cex:dateUtc="2025-06-04T18:59:00Z"/>
  <w16cex:commentExtensible w16cex:durableId="326B04A6" w16cex:dateUtc="2025-06-12T20:36:00Z"/>
  <w16cex:commentExtensible w16cex:durableId="03FE783C" w16cex:dateUtc="2025-06-14T00:04:00Z"/>
  <w16cex:commentExtensible w16cex:durableId="0620BE48" w16cex:dateUtc="2025-06-20T11:41:00Z"/>
  <w16cex:commentExtensible w16cex:durableId="42D018B9" w16cex:dateUtc="2025-06-20T11:46:00Z"/>
  <w16cex:commentExtensible w16cex:durableId="65EB3761" w16cex:dateUtc="2025-06-22T17:31:00Z"/>
  <w16cex:commentExtensible w16cex:durableId="10410EAA" w16cex:dateUtc="2025-06-22T17:39:00Z"/>
  <w16cex:commentExtensible w16cex:durableId="19E29793" w16cex:dateUtc="2025-05-07T19:16:00Z"/>
  <w16cex:commentExtensible w16cex:durableId="0EDE7B4C" w16cex:dateUtc="2025-06-03T18:10:00Z"/>
  <w16cex:commentExtensible w16cex:durableId="23EF0E75" w16cex:dateUtc="2025-06-04T18:36:00Z"/>
  <w16cex:commentExtensible w16cex:durableId="303CF4FD" w16cex:dateUtc="2025-06-04T20:34:00Z"/>
  <w16cex:commentExtensible w16cex:durableId="2E096FFD" w16cex:dateUtc="2025-06-05T16:56:00Z"/>
  <w16cex:commentExtensible w16cex:durableId="0B8F3545" w16cex:dateUtc="2025-06-13T13:54:00Z"/>
  <w16cex:commentExtensible w16cex:durableId="13C972B0" w16cex:dateUtc="2025-06-20T11:46:00Z"/>
  <w16cex:commentExtensible w16cex:durableId="05F24FEB" w16cex:dateUtc="2025-06-02T13:36:00Z"/>
  <w16cex:commentExtensible w16cex:durableId="5FB9AEAB" w16cex:dateUtc="2025-06-04T19:05:00Z"/>
  <w16cex:commentExtensible w16cex:durableId="2F3BA9BC" w16cex:dateUtc="2025-06-04T19:03:00Z"/>
  <w16cex:commentExtensible w16cex:durableId="3B7F8A5B" w16cex:dateUtc="2025-06-22T17:41:00Z"/>
  <w16cex:commentExtensible w16cex:durableId="43FF49F5" w16cex:dateUtc="2025-06-22T17:46:00Z"/>
  <w16cex:commentExtensible w16cex:durableId="6BE65863" w16cex:dateUtc="2025-06-03T18:31:00Z"/>
  <w16cex:commentExtensible w16cex:durableId="313E96D0" w16cex:dateUtc="2025-06-02T13:39:00Z"/>
  <w16cex:commentExtensible w16cex:durableId="51919A09" w16cex:dateUtc="2025-06-04T20:09:00Z"/>
  <w16cex:commentExtensible w16cex:durableId="6243E1DA" w16cex:dateUtc="2025-06-04T20:09:00Z"/>
  <w16cex:commentExtensible w16cex:durableId="41B00EAD" w16cex:dateUtc="2025-06-20T11:49:00Z"/>
  <w16cex:commentExtensible w16cex:durableId="1786F4D7" w16cex:dateUtc="2025-04-14T23:08:00Z"/>
  <w16cex:commentExtensible w16cex:durableId="185EFF1C" w16cex:dateUtc="2025-06-13T14:54:00Z"/>
  <w16cex:commentExtensible w16cex:durableId="6DFA2639" w16cex:dateUtc="2025-06-04T22:57:00Z"/>
  <w16cex:commentExtensible w16cex:durableId="605BBCA5" w16cex:dateUtc="2025-06-04T22:57:00Z"/>
  <w16cex:commentExtensible w16cex:durableId="7A64DF7E" w16cex:dateUtc="2025-06-05T16:59:00Z"/>
  <w16cex:commentExtensible w16cex:durableId="5DA155C5" w16cex:dateUtc="2025-06-12T20:54:00Z"/>
  <w16cex:commentExtensible w16cex:durableId="09C9B9F8" w16cex:dateUtc="2025-06-13T13:56:00Z"/>
  <w16cex:commentExtensible w16cex:durableId="5FD7FCDA" w16cex:dateUtc="2025-06-04T22:22:00Z"/>
  <w16cex:commentExtensible w16cex:durableId="2327ED1E" w16cex:dateUtc="2025-06-13T13:59:00Z"/>
  <w16cex:commentExtensible w16cex:durableId="04BAAAD5" w16cex:dateUtc="2025-06-18T17:06:00Z"/>
  <w16cex:commentExtensible w16cex:durableId="6FC10B17" w16cex:dateUtc="2025-06-20T11:49:00Z"/>
  <w16cex:commentExtensible w16cex:durableId="1900A8D5" w16cex:dateUtc="2025-06-12T07:26:00Z"/>
  <w16cex:commentExtensible w16cex:durableId="5DC31181" w16cex:dateUtc="2025-05-07T20:26:00Z"/>
  <w16cex:commentExtensible w16cex:durableId="681153EE" w16cex:dateUtc="2025-06-04T20:41:00Z"/>
  <w16cex:commentExtensible w16cex:durableId="1C925610" w16cex:dateUtc="2025-05-07T20:29:00Z"/>
  <w16cex:commentExtensible w16cex:durableId="720BD6B8" w16cex:dateUtc="2025-06-23T17:49:00Z"/>
  <w16cex:commentExtensible w16cex:durableId="7C8224F0" w16cex:dateUtc="2025-06-23T17:50:00Z"/>
  <w16cex:commentExtensible w16cex:durableId="10C8E0A4" w16cex:dateUtc="2025-06-12T07:28:00Z"/>
  <w16cex:commentExtensible w16cex:durableId="56E0DDC2" w16cex:dateUtc="2025-04-15T23:05:00Z"/>
  <w16cex:commentExtensible w16cex:durableId="398E5391" w16cex:dateUtc="2025-04-15T23:05:00Z"/>
  <w16cex:commentExtensible w16cex:durableId="688B6DBF" w16cex:dateUtc="2025-06-02T13:43:00Z"/>
  <w16cex:commentExtensible w16cex:durableId="65948160" w16cex:dateUtc="2025-06-04T20:48:00Z"/>
  <w16cex:commentExtensible w16cex:durableId="0D674730" w16cex:dateUtc="2025-06-12T07:29:00Z"/>
  <w16cex:commentExtensible w16cex:durableId="310FEE91" w16cex:dateUtc="2025-06-12T07:32:00Z"/>
  <w16cex:commentExtensible w16cex:durableId="6F2C67E0" w16cex:dateUtc="2025-06-13T03:46:00Z"/>
  <w16cex:commentExtensible w16cex:durableId="643A03E4" w16cex:dateUtc="2025-06-12T07:30:00Z"/>
  <w16cex:commentExtensible w16cex:durableId="3E0A4FE5" w16cex:dateUtc="2025-06-12T07:30:00Z"/>
  <w16cex:commentExtensible w16cex:durableId="65E63FBB" w16cex:dateUtc="2025-06-04T20:50:00Z"/>
  <w16cex:commentExtensible w16cex:durableId="03642217" w16cex:dateUtc="2025-06-12T07:31:00Z"/>
  <w16cex:commentExtensible w16cex:durableId="6BC149D2" w16cex:dateUtc="2025-06-12T21:09:00Z"/>
  <w16cex:commentExtensible w16cex:durableId="53A4F3C0" w16cex:dateUtc="2025-06-13T14:16:00Z"/>
  <w16cex:commentExtensible w16cex:durableId="07A1E806" w16cex:dateUtc="2025-06-04T23:15:00Z"/>
  <w16cex:commentExtensible w16cex:durableId="33C185AC" w16cex:dateUtc="2025-06-12T21:11:00Z"/>
  <w16cex:commentExtensible w16cex:durableId="27471F49" w16cex:dateUtc="2025-06-04T20:51:00Z"/>
  <w16cex:commentExtensible w16cex:durableId="2A6E2A5C" w16cex:dateUtc="2025-06-12T21:31:00Z"/>
  <w16cex:commentExtensible w16cex:durableId="53A1E398" w16cex:dateUtc="2025-06-23T18:22:00Z"/>
  <w16cex:commentExtensible w16cex:durableId="102E0B7D" w16cex:dateUtc="2025-06-13T04:09:00Z"/>
  <w16cex:commentExtensible w16cex:durableId="0DE59CFC" w16cex:dateUtc="2025-06-13T14:34:00Z"/>
  <w16cex:commentExtensible w16cex:durableId="19554D3A" w16cex:dateUtc="2025-06-13T14:34:00Z"/>
  <w16cex:commentExtensible w16cex:durableId="3897ECAA" w16cex:dateUtc="2025-06-18T17:09:00Z"/>
  <w16cex:commentExtensible w16cex:durableId="61447AFD" w16cex:dateUtc="2025-06-23T18:47:00Z"/>
  <w16cex:commentExtensible w16cex:durableId="55D5DB57" w16cex:dateUtc="2025-04-15T23:08:00Z"/>
  <w16cex:commentExtensible w16cex:durableId="0CEEEF3F" w16cex:dateUtc="2025-06-03T19:34:00Z"/>
  <w16cex:commentExtensible w16cex:durableId="38AB1A03" w16cex:dateUtc="2025-06-03T19:34:00Z"/>
  <w16cex:commentExtensible w16cex:durableId="0EB4377A" w16cex:dateUtc="2025-06-04T21:47:00Z"/>
  <w16cex:commentExtensible w16cex:durableId="7396D4F3" w16cex:dateUtc="2025-06-12T21:34:00Z"/>
  <w16cex:commentExtensible w16cex:durableId="05AA17F5" w16cex:dateUtc="2025-06-12T07:35:00Z"/>
  <w16cex:commentExtensible w16cex:durableId="74D43C9E" w16cex:dateUtc="2025-06-04T21:27:00Z"/>
  <w16cex:commentExtensible w16cex:durableId="18A04A44" w16cex:dateUtc="2025-06-04T21:28:00Z"/>
  <w16cex:commentExtensible w16cex:durableId="64F2BC86" w16cex:dateUtc="2025-06-12T07:47:00Z"/>
  <w16cex:commentExtensible w16cex:durableId="1746AEA3" w16cex:dateUtc="2025-06-12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C9937E" w16cid:durableId="596B4AB0"/>
  <w16cid:commentId w16cid:paraId="300EA94B" w16cid:durableId="7A050856"/>
  <w16cid:commentId w16cid:paraId="4ED04207" w16cid:durableId="6388CC88"/>
  <w16cid:commentId w16cid:paraId="1D3E8F93" w16cid:durableId="2EDDAEAF"/>
  <w16cid:commentId w16cid:paraId="2303F90A" w16cid:durableId="24705EE3"/>
  <w16cid:commentId w16cid:paraId="12B3039C" w16cid:durableId="5948095A"/>
  <w16cid:commentId w16cid:paraId="42275DA2" w16cid:durableId="4C31B7F0"/>
  <w16cid:commentId w16cid:paraId="7F20AF3D" w16cid:durableId="30D3AB2B"/>
  <w16cid:commentId w16cid:paraId="7E7DE70E" w16cid:durableId="27554D52"/>
  <w16cid:commentId w16cid:paraId="269DD016" w16cid:durableId="72136F10"/>
  <w16cid:commentId w16cid:paraId="0D434CD1" w16cid:durableId="5A1A37F7"/>
  <w16cid:commentId w16cid:paraId="528EE3CB" w16cid:durableId="32D7978A"/>
  <w16cid:commentId w16cid:paraId="7FE10C6B" w16cid:durableId="5B39019E"/>
  <w16cid:commentId w16cid:paraId="0F2B666F" w16cid:durableId="231C9DE3"/>
  <w16cid:commentId w16cid:paraId="06BD2ED8" w16cid:durableId="4759C953"/>
  <w16cid:commentId w16cid:paraId="22BACA32" w16cid:durableId="72052257"/>
  <w16cid:commentId w16cid:paraId="72EB9CB4" w16cid:durableId="3F04900F"/>
  <w16cid:commentId w16cid:paraId="53E79C9A" w16cid:durableId="30CD1CA5"/>
  <w16cid:commentId w16cid:paraId="7C84DAD7" w16cid:durableId="16382CC3"/>
  <w16cid:commentId w16cid:paraId="67C6F292" w16cid:durableId="7960BC74"/>
  <w16cid:commentId w16cid:paraId="1D9964D5" w16cid:durableId="11E1BF57"/>
  <w16cid:commentId w16cid:paraId="1C3B718E" w16cid:durableId="05888BE5"/>
  <w16cid:commentId w16cid:paraId="2F800AFC" w16cid:durableId="27F98D79"/>
  <w16cid:commentId w16cid:paraId="5E323A70" w16cid:durableId="445A327C"/>
  <w16cid:commentId w16cid:paraId="346F29E6" w16cid:durableId="366992D7"/>
  <w16cid:commentId w16cid:paraId="27A71C52" w16cid:durableId="728D5B27"/>
  <w16cid:commentId w16cid:paraId="4DD07BD7" w16cid:durableId="5F78D71D"/>
  <w16cid:commentId w16cid:paraId="522BC31E" w16cid:durableId="6558FE12"/>
  <w16cid:commentId w16cid:paraId="73E931D5" w16cid:durableId="1452D81F"/>
  <w16cid:commentId w16cid:paraId="38606D87" w16cid:durableId="32D2A0C9"/>
  <w16cid:commentId w16cid:paraId="6656A7F6" w16cid:durableId="1C17F4A1"/>
  <w16cid:commentId w16cid:paraId="5E4263AE" w16cid:durableId="656AE4EE"/>
  <w16cid:commentId w16cid:paraId="33F6E58D" w16cid:durableId="325374F6"/>
  <w16cid:commentId w16cid:paraId="21D115CF" w16cid:durableId="56B44544"/>
  <w16cid:commentId w16cid:paraId="6262DFC8" w16cid:durableId="29E84E59"/>
  <w16cid:commentId w16cid:paraId="22EAFB69" w16cid:durableId="1067D23D"/>
  <w16cid:commentId w16cid:paraId="23607300" w16cid:durableId="57F7617B"/>
  <w16cid:commentId w16cid:paraId="2CB150BB" w16cid:durableId="4E90A412"/>
  <w16cid:commentId w16cid:paraId="30BAA4D6" w16cid:durableId="326B04A6"/>
  <w16cid:commentId w16cid:paraId="68440DF1" w16cid:durableId="03FE783C"/>
  <w16cid:commentId w16cid:paraId="15D7B39D" w16cid:durableId="0620BE48"/>
  <w16cid:commentId w16cid:paraId="0F125871" w16cid:durableId="42D018B9"/>
  <w16cid:commentId w16cid:paraId="4DD7A8B0" w16cid:durableId="65EB3761"/>
  <w16cid:commentId w16cid:paraId="29DAFAFF" w16cid:durableId="10410EAA"/>
  <w16cid:commentId w16cid:paraId="57088E63" w16cid:durableId="19E29793"/>
  <w16cid:commentId w16cid:paraId="534BE471" w16cid:durableId="0EDE7B4C"/>
  <w16cid:commentId w16cid:paraId="51E6A6D6" w16cid:durableId="23EF0E75"/>
  <w16cid:commentId w16cid:paraId="18519725" w16cid:durableId="303CF4FD"/>
  <w16cid:commentId w16cid:paraId="0F6D2954" w16cid:durableId="2E096FFD"/>
  <w16cid:commentId w16cid:paraId="0D1D26F8" w16cid:durableId="0B8F3545"/>
  <w16cid:commentId w16cid:paraId="2402CD89" w16cid:durableId="13C972B0"/>
  <w16cid:commentId w16cid:paraId="3295F36E" w16cid:durableId="05F24FEB"/>
  <w16cid:commentId w16cid:paraId="7D464CC0" w16cid:durableId="5FB9AEAB"/>
  <w16cid:commentId w16cid:paraId="1942D3DB" w16cid:durableId="2F3BA9BC"/>
  <w16cid:commentId w16cid:paraId="3921D139" w16cid:durableId="3B7F8A5B"/>
  <w16cid:commentId w16cid:paraId="30EF1210" w16cid:durableId="43FF49F5"/>
  <w16cid:commentId w16cid:paraId="18B346E5" w16cid:durableId="6BE65863"/>
  <w16cid:commentId w16cid:paraId="0A201510" w16cid:durableId="313E96D0"/>
  <w16cid:commentId w16cid:paraId="34CD2D90" w16cid:durableId="51919A09"/>
  <w16cid:commentId w16cid:paraId="31946812" w16cid:durableId="6243E1DA"/>
  <w16cid:commentId w16cid:paraId="7CCFAFD4" w16cid:durableId="41B00EAD"/>
  <w16cid:commentId w16cid:paraId="781FC445" w16cid:durableId="1786F4D7"/>
  <w16cid:commentId w16cid:paraId="17501A21" w16cid:durableId="185EFF1C"/>
  <w16cid:commentId w16cid:paraId="2C9B9A27" w16cid:durableId="6DFA2639"/>
  <w16cid:commentId w16cid:paraId="077A2B2E" w16cid:durableId="605BBCA5"/>
  <w16cid:commentId w16cid:paraId="0759ED63" w16cid:durableId="7A64DF7E"/>
  <w16cid:commentId w16cid:paraId="0A59AACC" w16cid:durableId="5DA155C5"/>
  <w16cid:commentId w16cid:paraId="49AFB138" w16cid:durableId="09C9B9F8"/>
  <w16cid:commentId w16cid:paraId="5B6B2886" w16cid:durableId="5FD7FCDA"/>
  <w16cid:commentId w16cid:paraId="57CA9C26" w16cid:durableId="2327ED1E"/>
  <w16cid:commentId w16cid:paraId="5B8F5C78" w16cid:durableId="04BAAAD5"/>
  <w16cid:commentId w16cid:paraId="086327AF" w16cid:durableId="6FC10B17"/>
  <w16cid:commentId w16cid:paraId="49EBD030" w16cid:durableId="1900A8D5"/>
  <w16cid:commentId w16cid:paraId="05830347" w16cid:durableId="5DC31181"/>
  <w16cid:commentId w16cid:paraId="0E46A2FC" w16cid:durableId="681153EE"/>
  <w16cid:commentId w16cid:paraId="450B790A" w16cid:durableId="1C925610"/>
  <w16cid:commentId w16cid:paraId="78A6EEE8" w16cid:durableId="720BD6B8"/>
  <w16cid:commentId w16cid:paraId="48261D6E" w16cid:durableId="7C8224F0"/>
  <w16cid:commentId w16cid:paraId="34F41979" w16cid:durableId="10C8E0A4"/>
  <w16cid:commentId w16cid:paraId="3BCC20D8" w16cid:durableId="56E0DDC2"/>
  <w16cid:commentId w16cid:paraId="2B54FE8F" w16cid:durableId="398E5391"/>
  <w16cid:commentId w16cid:paraId="3F974EB1" w16cid:durableId="688B6DBF"/>
  <w16cid:commentId w16cid:paraId="195CD98C" w16cid:durableId="65948160"/>
  <w16cid:commentId w16cid:paraId="7094EA7C" w16cid:durableId="0D674730"/>
  <w16cid:commentId w16cid:paraId="00F418D5" w16cid:durableId="310FEE91"/>
  <w16cid:commentId w16cid:paraId="2DCBA147" w16cid:durableId="6F2C67E0"/>
  <w16cid:commentId w16cid:paraId="68D31CB2" w16cid:durableId="643A03E4"/>
  <w16cid:commentId w16cid:paraId="4AAEC3F9" w16cid:durableId="3E0A4FE5"/>
  <w16cid:commentId w16cid:paraId="069677A7" w16cid:durableId="65E63FBB"/>
  <w16cid:commentId w16cid:paraId="34776A7D" w16cid:durableId="03642217"/>
  <w16cid:commentId w16cid:paraId="23FFE1E6" w16cid:durableId="6BC149D2"/>
  <w16cid:commentId w16cid:paraId="0B7266E1" w16cid:durableId="53A4F3C0"/>
  <w16cid:commentId w16cid:paraId="4606DB84" w16cid:durableId="07A1E806"/>
  <w16cid:commentId w16cid:paraId="0351D52D" w16cid:durableId="33C185AC"/>
  <w16cid:commentId w16cid:paraId="29C1BBA9" w16cid:durableId="27471F49"/>
  <w16cid:commentId w16cid:paraId="04272739" w16cid:durableId="2A6E2A5C"/>
  <w16cid:commentId w16cid:paraId="4D17BFD9" w16cid:durableId="53A1E398"/>
  <w16cid:commentId w16cid:paraId="75E7A4D5" w16cid:durableId="102E0B7D"/>
  <w16cid:commentId w16cid:paraId="219788D9" w16cid:durableId="0DE59CFC"/>
  <w16cid:commentId w16cid:paraId="66B20218" w16cid:durableId="19554D3A"/>
  <w16cid:commentId w16cid:paraId="71835511" w16cid:durableId="3897ECAA"/>
  <w16cid:commentId w16cid:paraId="68127B40" w16cid:durableId="61447AFD"/>
  <w16cid:commentId w16cid:paraId="4D19FA16" w16cid:durableId="55D5DB57"/>
  <w16cid:commentId w16cid:paraId="4ACB9033" w16cid:durableId="0CEEEF3F"/>
  <w16cid:commentId w16cid:paraId="21C4A0D2" w16cid:durableId="38AB1A03"/>
  <w16cid:commentId w16cid:paraId="520F0DFE" w16cid:durableId="0EB4377A"/>
  <w16cid:commentId w16cid:paraId="525887DF" w16cid:durableId="7396D4F3"/>
  <w16cid:commentId w16cid:paraId="130B646F" w16cid:durableId="05AA17F5"/>
  <w16cid:commentId w16cid:paraId="33E1B8F7" w16cid:durableId="74D43C9E"/>
  <w16cid:commentId w16cid:paraId="75819D4A" w16cid:durableId="18A04A44"/>
  <w16cid:commentId w16cid:paraId="087C1D9E" w16cid:durableId="64F2BC86"/>
  <w16cid:commentId w16cid:paraId="1C88E216" w16cid:durableId="1746AE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C8BD3" w14:textId="77777777" w:rsidR="00026337" w:rsidRDefault="00026337" w:rsidP="000879E9">
      <w:pPr>
        <w:spacing w:after="0" w:line="240" w:lineRule="auto"/>
      </w:pPr>
      <w:r>
        <w:separator/>
      </w:r>
    </w:p>
  </w:endnote>
  <w:endnote w:type="continuationSeparator" w:id="0">
    <w:p w14:paraId="1D8D8315" w14:textId="77777777" w:rsidR="00026337" w:rsidRDefault="00026337" w:rsidP="0008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071FC" w14:textId="77777777" w:rsidR="00026337" w:rsidRDefault="00026337" w:rsidP="000879E9">
      <w:pPr>
        <w:spacing w:after="0" w:line="240" w:lineRule="auto"/>
      </w:pPr>
      <w:r>
        <w:separator/>
      </w:r>
    </w:p>
  </w:footnote>
  <w:footnote w:type="continuationSeparator" w:id="0">
    <w:p w14:paraId="52BE4477" w14:textId="77777777" w:rsidR="00026337" w:rsidRDefault="00026337" w:rsidP="00087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92C"/>
    <w:multiLevelType w:val="hybridMultilevel"/>
    <w:tmpl w:val="0EE6E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1E22"/>
    <w:multiLevelType w:val="hybridMultilevel"/>
    <w:tmpl w:val="3E607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A4878"/>
    <w:multiLevelType w:val="hybridMultilevel"/>
    <w:tmpl w:val="83E4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90227"/>
    <w:multiLevelType w:val="hybridMultilevel"/>
    <w:tmpl w:val="548A96EA"/>
    <w:lvl w:ilvl="0" w:tplc="AAC4A822">
      <w:numFmt w:val="bullet"/>
      <w:lvlText w:val="-"/>
      <w:lvlJc w:val="left"/>
      <w:pPr>
        <w:ind w:left="720" w:hanging="360"/>
      </w:pPr>
      <w:rPr>
        <w:rFonts w:ascii="Aptos" w:eastAsia="Aptos" w:hAnsi="Aptos" w:cs="Times New Roman" w:hint="default"/>
      </w:rPr>
    </w:lvl>
    <w:lvl w:ilvl="1" w:tplc="04090003">
      <w:start w:val="1"/>
      <w:numFmt w:val="bullet"/>
      <w:lvlText w:val="o"/>
      <w:lvlJc w:val="left"/>
      <w:pPr>
        <w:ind w:left="1440" w:hanging="360"/>
      </w:pPr>
      <w:rPr>
        <w:rFonts w:ascii="Courier New" w:hAnsi="Courier New" w:cs="Courier New" w:hint="default"/>
      </w:rPr>
    </w:lvl>
    <w:lvl w:ilvl="2" w:tplc="3DC2943C">
      <w:start w:val="1"/>
      <w:numFmt w:val="decimal"/>
      <w:lvlText w:val="%3."/>
      <w:lvlJc w:val="left"/>
      <w:pPr>
        <w:ind w:left="2160" w:hanging="360"/>
      </w:pPr>
      <w:rPr>
        <w:rFonts w:ascii="Arial" w:eastAsiaTheme="minorHAnsi" w:hAnsi="Arial" w:cs="Arial"/>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276F94"/>
    <w:multiLevelType w:val="hybridMultilevel"/>
    <w:tmpl w:val="F0A2F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207BF"/>
    <w:multiLevelType w:val="hybridMultilevel"/>
    <w:tmpl w:val="A8CC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A1CFE"/>
    <w:multiLevelType w:val="hybridMultilevel"/>
    <w:tmpl w:val="3A4E4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E2D72"/>
    <w:multiLevelType w:val="hybridMultilevel"/>
    <w:tmpl w:val="6F80DA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F6582"/>
    <w:multiLevelType w:val="hybridMultilevel"/>
    <w:tmpl w:val="0B70442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D6080"/>
    <w:multiLevelType w:val="hybridMultilevel"/>
    <w:tmpl w:val="639AA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9343B"/>
    <w:multiLevelType w:val="hybridMultilevel"/>
    <w:tmpl w:val="6D6054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4C05F0"/>
    <w:multiLevelType w:val="hybridMultilevel"/>
    <w:tmpl w:val="04CC7926"/>
    <w:lvl w:ilvl="0" w:tplc="E568513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C27BFC"/>
    <w:multiLevelType w:val="hybridMultilevel"/>
    <w:tmpl w:val="B2560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5EF4A01"/>
    <w:multiLevelType w:val="hybridMultilevel"/>
    <w:tmpl w:val="408A49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8E6183"/>
    <w:multiLevelType w:val="hybridMultilevel"/>
    <w:tmpl w:val="363A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D04D7D"/>
    <w:multiLevelType w:val="hybridMultilevel"/>
    <w:tmpl w:val="CE04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2A0324"/>
    <w:multiLevelType w:val="hybridMultilevel"/>
    <w:tmpl w:val="E3EEA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3C789C"/>
    <w:multiLevelType w:val="hybridMultilevel"/>
    <w:tmpl w:val="0BB45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94A51"/>
    <w:multiLevelType w:val="hybridMultilevel"/>
    <w:tmpl w:val="F250A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191183">
    <w:abstractNumId w:val="12"/>
  </w:num>
  <w:num w:numId="2" w16cid:durableId="1836871913">
    <w:abstractNumId w:val="16"/>
  </w:num>
  <w:num w:numId="3" w16cid:durableId="1018043640">
    <w:abstractNumId w:val="0"/>
  </w:num>
  <w:num w:numId="4" w16cid:durableId="1875844043">
    <w:abstractNumId w:val="14"/>
  </w:num>
  <w:num w:numId="5" w16cid:durableId="683871234">
    <w:abstractNumId w:val="5"/>
  </w:num>
  <w:num w:numId="6" w16cid:durableId="1843815981">
    <w:abstractNumId w:val="13"/>
  </w:num>
  <w:num w:numId="7" w16cid:durableId="2055814195">
    <w:abstractNumId w:val="9"/>
  </w:num>
  <w:num w:numId="8" w16cid:durableId="482741137">
    <w:abstractNumId w:val="11"/>
  </w:num>
  <w:num w:numId="9" w16cid:durableId="1933123253">
    <w:abstractNumId w:val="10"/>
  </w:num>
  <w:num w:numId="10" w16cid:durableId="1949463716">
    <w:abstractNumId w:val="8"/>
  </w:num>
  <w:num w:numId="11" w16cid:durableId="1570462612">
    <w:abstractNumId w:val="17"/>
  </w:num>
  <w:num w:numId="12" w16cid:durableId="1095135022">
    <w:abstractNumId w:val="4"/>
  </w:num>
  <w:num w:numId="13" w16cid:durableId="730078350">
    <w:abstractNumId w:val="6"/>
  </w:num>
  <w:num w:numId="14" w16cid:durableId="990906302">
    <w:abstractNumId w:val="7"/>
  </w:num>
  <w:num w:numId="15" w16cid:durableId="959578488">
    <w:abstractNumId w:val="18"/>
  </w:num>
  <w:num w:numId="16" w16cid:durableId="1011637902">
    <w:abstractNumId w:val="2"/>
  </w:num>
  <w:num w:numId="17" w16cid:durableId="740176184">
    <w:abstractNumId w:val="15"/>
  </w:num>
  <w:num w:numId="18" w16cid:durableId="2128424412">
    <w:abstractNumId w:val="1"/>
  </w:num>
  <w:num w:numId="19" w16cid:durableId="46808905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rter, Maria - (mariaporter)">
    <w15:presenceInfo w15:providerId="AD" w15:userId="S::mariaporter@arizona.edu::ae8281a2-253e-4463-b4a7-cf46ef4a010a"/>
  </w15:person>
  <w15:person w15:author="Taheri, Homa">
    <w15:presenceInfo w15:providerId="AD" w15:userId="S::htaheri@iu.edu::a608839f-4637-4c65-b960-733f7554d234"/>
  </w15:person>
  <w15:person w15:author="Kramer, Berber (IFPRI-Kenya)">
    <w15:presenceInfo w15:providerId="AD" w15:userId="S::B.Kramer@cgiar.org::c30f419b-d72e-41fd-9f72-8c4a1c153bb4"/>
  </w15:person>
  <w15:person w15:author="Abate, Gashaw Tadesse (IFPRI)">
    <w15:presenceInfo w15:providerId="AD" w15:userId="S::G.Abate@cgiar.org::96624f86-bf5d-4110-a84c-e63f086218c6"/>
  </w15:person>
  <w15:person w15:author="Solomon">
    <w15:presenceInfo w15:providerId="None" w15:userId="Solo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8E"/>
    <w:rsid w:val="00007176"/>
    <w:rsid w:val="00013B55"/>
    <w:rsid w:val="00015D81"/>
    <w:rsid w:val="00023FEA"/>
    <w:rsid w:val="000250C7"/>
    <w:rsid w:val="00026337"/>
    <w:rsid w:val="00030AF2"/>
    <w:rsid w:val="000452F3"/>
    <w:rsid w:val="00050296"/>
    <w:rsid w:val="00050EC7"/>
    <w:rsid w:val="000609B0"/>
    <w:rsid w:val="00064F95"/>
    <w:rsid w:val="000661E6"/>
    <w:rsid w:val="00072309"/>
    <w:rsid w:val="00082E4D"/>
    <w:rsid w:val="000879E9"/>
    <w:rsid w:val="00095958"/>
    <w:rsid w:val="000968C2"/>
    <w:rsid w:val="00096D20"/>
    <w:rsid w:val="00097A52"/>
    <w:rsid w:val="000A1D5C"/>
    <w:rsid w:val="000A6295"/>
    <w:rsid w:val="000E1D89"/>
    <w:rsid w:val="000E6744"/>
    <w:rsid w:val="00102DD0"/>
    <w:rsid w:val="00105BA1"/>
    <w:rsid w:val="00106CEB"/>
    <w:rsid w:val="00116AAA"/>
    <w:rsid w:val="00122976"/>
    <w:rsid w:val="00122C6A"/>
    <w:rsid w:val="0013239C"/>
    <w:rsid w:val="00147D01"/>
    <w:rsid w:val="0015238E"/>
    <w:rsid w:val="00170506"/>
    <w:rsid w:val="001719F4"/>
    <w:rsid w:val="00174BF3"/>
    <w:rsid w:val="001836E0"/>
    <w:rsid w:val="001878D8"/>
    <w:rsid w:val="001909A1"/>
    <w:rsid w:val="001920E1"/>
    <w:rsid w:val="00193B22"/>
    <w:rsid w:val="001A1E7D"/>
    <w:rsid w:val="001B79DA"/>
    <w:rsid w:val="001B7C76"/>
    <w:rsid w:val="001C4B21"/>
    <w:rsid w:val="001C7D1D"/>
    <w:rsid w:val="001D51AA"/>
    <w:rsid w:val="001D63D1"/>
    <w:rsid w:val="001D69A6"/>
    <w:rsid w:val="001E69BB"/>
    <w:rsid w:val="001F4AF4"/>
    <w:rsid w:val="001F52E2"/>
    <w:rsid w:val="001F7800"/>
    <w:rsid w:val="00203987"/>
    <w:rsid w:val="00207DC4"/>
    <w:rsid w:val="002108DE"/>
    <w:rsid w:val="00211C4A"/>
    <w:rsid w:val="002208FA"/>
    <w:rsid w:val="00224EF7"/>
    <w:rsid w:val="002316F6"/>
    <w:rsid w:val="00237AD6"/>
    <w:rsid w:val="00237DB0"/>
    <w:rsid w:val="0025101D"/>
    <w:rsid w:val="00261CFD"/>
    <w:rsid w:val="00284AD0"/>
    <w:rsid w:val="002B0A49"/>
    <w:rsid w:val="002C223A"/>
    <w:rsid w:val="002C4AA7"/>
    <w:rsid w:val="002C62A0"/>
    <w:rsid w:val="002E0DDB"/>
    <w:rsid w:val="002E3091"/>
    <w:rsid w:val="003020E1"/>
    <w:rsid w:val="0030615C"/>
    <w:rsid w:val="00306FAD"/>
    <w:rsid w:val="00310385"/>
    <w:rsid w:val="00323165"/>
    <w:rsid w:val="00324D78"/>
    <w:rsid w:val="003271B5"/>
    <w:rsid w:val="00334C01"/>
    <w:rsid w:val="003412E8"/>
    <w:rsid w:val="003419CC"/>
    <w:rsid w:val="00345434"/>
    <w:rsid w:val="00346D65"/>
    <w:rsid w:val="00352281"/>
    <w:rsid w:val="00360798"/>
    <w:rsid w:val="00364AC9"/>
    <w:rsid w:val="00365B9F"/>
    <w:rsid w:val="00372EDE"/>
    <w:rsid w:val="00385894"/>
    <w:rsid w:val="0038766F"/>
    <w:rsid w:val="00391CCB"/>
    <w:rsid w:val="003A4280"/>
    <w:rsid w:val="003A6EFD"/>
    <w:rsid w:val="003C039B"/>
    <w:rsid w:val="003D1BE2"/>
    <w:rsid w:val="003D2723"/>
    <w:rsid w:val="003D2AB6"/>
    <w:rsid w:val="003E2408"/>
    <w:rsid w:val="003E7E31"/>
    <w:rsid w:val="003F0D8F"/>
    <w:rsid w:val="004057BA"/>
    <w:rsid w:val="00412C2C"/>
    <w:rsid w:val="0041545D"/>
    <w:rsid w:val="00425E7A"/>
    <w:rsid w:val="00426CFA"/>
    <w:rsid w:val="00427651"/>
    <w:rsid w:val="0043072F"/>
    <w:rsid w:val="00434460"/>
    <w:rsid w:val="00435645"/>
    <w:rsid w:val="004364C8"/>
    <w:rsid w:val="0043750D"/>
    <w:rsid w:val="00442B20"/>
    <w:rsid w:val="00447713"/>
    <w:rsid w:val="00451091"/>
    <w:rsid w:val="0045133E"/>
    <w:rsid w:val="00452B05"/>
    <w:rsid w:val="00457275"/>
    <w:rsid w:val="00462CD3"/>
    <w:rsid w:val="00463DA8"/>
    <w:rsid w:val="004738C6"/>
    <w:rsid w:val="00475EBF"/>
    <w:rsid w:val="004767B7"/>
    <w:rsid w:val="0048294D"/>
    <w:rsid w:val="004843F5"/>
    <w:rsid w:val="0049047C"/>
    <w:rsid w:val="004968A9"/>
    <w:rsid w:val="0049765F"/>
    <w:rsid w:val="004A2205"/>
    <w:rsid w:val="004A3203"/>
    <w:rsid w:val="004A763A"/>
    <w:rsid w:val="004B35BA"/>
    <w:rsid w:val="004C0B8C"/>
    <w:rsid w:val="004D2276"/>
    <w:rsid w:val="004D3E3D"/>
    <w:rsid w:val="004E13BF"/>
    <w:rsid w:val="004F0DE4"/>
    <w:rsid w:val="004F3272"/>
    <w:rsid w:val="00520B27"/>
    <w:rsid w:val="00520D7A"/>
    <w:rsid w:val="0052112B"/>
    <w:rsid w:val="005253A5"/>
    <w:rsid w:val="00526127"/>
    <w:rsid w:val="00527542"/>
    <w:rsid w:val="00530D67"/>
    <w:rsid w:val="00545E4B"/>
    <w:rsid w:val="00550833"/>
    <w:rsid w:val="00550C58"/>
    <w:rsid w:val="00551855"/>
    <w:rsid w:val="005553C1"/>
    <w:rsid w:val="0056372B"/>
    <w:rsid w:val="005749F3"/>
    <w:rsid w:val="005811B5"/>
    <w:rsid w:val="0058420E"/>
    <w:rsid w:val="00590C46"/>
    <w:rsid w:val="00595FAB"/>
    <w:rsid w:val="005B3BD7"/>
    <w:rsid w:val="005B621A"/>
    <w:rsid w:val="005D2CD2"/>
    <w:rsid w:val="005E0DAB"/>
    <w:rsid w:val="005E178E"/>
    <w:rsid w:val="005E1DA5"/>
    <w:rsid w:val="005F3633"/>
    <w:rsid w:val="005F764A"/>
    <w:rsid w:val="00601FFC"/>
    <w:rsid w:val="00604047"/>
    <w:rsid w:val="00605C53"/>
    <w:rsid w:val="00612697"/>
    <w:rsid w:val="00615422"/>
    <w:rsid w:val="006211B4"/>
    <w:rsid w:val="00621297"/>
    <w:rsid w:val="00632649"/>
    <w:rsid w:val="00633363"/>
    <w:rsid w:val="0063462F"/>
    <w:rsid w:val="006451AE"/>
    <w:rsid w:val="006530E9"/>
    <w:rsid w:val="00656D47"/>
    <w:rsid w:val="00660206"/>
    <w:rsid w:val="00670916"/>
    <w:rsid w:val="00680450"/>
    <w:rsid w:val="00683503"/>
    <w:rsid w:val="006858E4"/>
    <w:rsid w:val="00693EB1"/>
    <w:rsid w:val="0069582E"/>
    <w:rsid w:val="006A226D"/>
    <w:rsid w:val="006A38B4"/>
    <w:rsid w:val="006A3DD1"/>
    <w:rsid w:val="006A4A06"/>
    <w:rsid w:val="006B09A1"/>
    <w:rsid w:val="006B29A1"/>
    <w:rsid w:val="006C0BA3"/>
    <w:rsid w:val="006C0F22"/>
    <w:rsid w:val="006C51FD"/>
    <w:rsid w:val="006D3A1B"/>
    <w:rsid w:val="006D3FD9"/>
    <w:rsid w:val="006D524A"/>
    <w:rsid w:val="006D649F"/>
    <w:rsid w:val="006E202A"/>
    <w:rsid w:val="006E5022"/>
    <w:rsid w:val="006F3534"/>
    <w:rsid w:val="006F4F15"/>
    <w:rsid w:val="006F5E34"/>
    <w:rsid w:val="006F78D1"/>
    <w:rsid w:val="00701082"/>
    <w:rsid w:val="007013C6"/>
    <w:rsid w:val="00705124"/>
    <w:rsid w:val="00710D25"/>
    <w:rsid w:val="00715A93"/>
    <w:rsid w:val="00716AED"/>
    <w:rsid w:val="00717314"/>
    <w:rsid w:val="00725EF1"/>
    <w:rsid w:val="007268B6"/>
    <w:rsid w:val="00731EDA"/>
    <w:rsid w:val="007320F2"/>
    <w:rsid w:val="00740DB1"/>
    <w:rsid w:val="00742820"/>
    <w:rsid w:val="00745C6F"/>
    <w:rsid w:val="00750FCC"/>
    <w:rsid w:val="007553C9"/>
    <w:rsid w:val="007614BA"/>
    <w:rsid w:val="00766B18"/>
    <w:rsid w:val="00770357"/>
    <w:rsid w:val="007876C6"/>
    <w:rsid w:val="007A7030"/>
    <w:rsid w:val="007A78C5"/>
    <w:rsid w:val="007B503A"/>
    <w:rsid w:val="007C10F0"/>
    <w:rsid w:val="007D2901"/>
    <w:rsid w:val="007F1666"/>
    <w:rsid w:val="007F20EA"/>
    <w:rsid w:val="007F7477"/>
    <w:rsid w:val="00800B07"/>
    <w:rsid w:val="00820F48"/>
    <w:rsid w:val="0082376E"/>
    <w:rsid w:val="00831F66"/>
    <w:rsid w:val="00832216"/>
    <w:rsid w:val="00834C55"/>
    <w:rsid w:val="00841129"/>
    <w:rsid w:val="008429B6"/>
    <w:rsid w:val="0084575F"/>
    <w:rsid w:val="0085338B"/>
    <w:rsid w:val="00857A23"/>
    <w:rsid w:val="008604CA"/>
    <w:rsid w:val="0086217F"/>
    <w:rsid w:val="00862322"/>
    <w:rsid w:val="00866058"/>
    <w:rsid w:val="008715CA"/>
    <w:rsid w:val="00885906"/>
    <w:rsid w:val="00886511"/>
    <w:rsid w:val="008916F2"/>
    <w:rsid w:val="008B1E57"/>
    <w:rsid w:val="008D0973"/>
    <w:rsid w:val="008E01E2"/>
    <w:rsid w:val="008E103B"/>
    <w:rsid w:val="008F02FF"/>
    <w:rsid w:val="008F50A8"/>
    <w:rsid w:val="009000BF"/>
    <w:rsid w:val="0091382C"/>
    <w:rsid w:val="00913BA8"/>
    <w:rsid w:val="00914749"/>
    <w:rsid w:val="00925B68"/>
    <w:rsid w:val="00931FC7"/>
    <w:rsid w:val="00933188"/>
    <w:rsid w:val="009430DB"/>
    <w:rsid w:val="00944387"/>
    <w:rsid w:val="00956F78"/>
    <w:rsid w:val="009573CC"/>
    <w:rsid w:val="00960DCC"/>
    <w:rsid w:val="00966502"/>
    <w:rsid w:val="009747EC"/>
    <w:rsid w:val="00977898"/>
    <w:rsid w:val="00982693"/>
    <w:rsid w:val="0098741B"/>
    <w:rsid w:val="00997B78"/>
    <w:rsid w:val="009A74C7"/>
    <w:rsid w:val="009A7581"/>
    <w:rsid w:val="009B0A6E"/>
    <w:rsid w:val="009B2276"/>
    <w:rsid w:val="009C7033"/>
    <w:rsid w:val="009D0A7F"/>
    <w:rsid w:val="009D3036"/>
    <w:rsid w:val="009D44B1"/>
    <w:rsid w:val="009E6035"/>
    <w:rsid w:val="009E61BF"/>
    <w:rsid w:val="009E6955"/>
    <w:rsid w:val="009F0629"/>
    <w:rsid w:val="009F1D5A"/>
    <w:rsid w:val="009F31EC"/>
    <w:rsid w:val="00A02D73"/>
    <w:rsid w:val="00A1144C"/>
    <w:rsid w:val="00A13713"/>
    <w:rsid w:val="00A205E4"/>
    <w:rsid w:val="00A37785"/>
    <w:rsid w:val="00A45432"/>
    <w:rsid w:val="00A45BF7"/>
    <w:rsid w:val="00A540A7"/>
    <w:rsid w:val="00A5562E"/>
    <w:rsid w:val="00A5716A"/>
    <w:rsid w:val="00A61B73"/>
    <w:rsid w:val="00A6372B"/>
    <w:rsid w:val="00A7769A"/>
    <w:rsid w:val="00A8231F"/>
    <w:rsid w:val="00A828BD"/>
    <w:rsid w:val="00A83DDE"/>
    <w:rsid w:val="00A85F0D"/>
    <w:rsid w:val="00A86ECB"/>
    <w:rsid w:val="00AA1E67"/>
    <w:rsid w:val="00AA3FBA"/>
    <w:rsid w:val="00AA68A0"/>
    <w:rsid w:val="00AB1485"/>
    <w:rsid w:val="00AB6DB1"/>
    <w:rsid w:val="00AC485D"/>
    <w:rsid w:val="00AC6A2D"/>
    <w:rsid w:val="00AD11C0"/>
    <w:rsid w:val="00AE340E"/>
    <w:rsid w:val="00AF3937"/>
    <w:rsid w:val="00AF4DAF"/>
    <w:rsid w:val="00AF7164"/>
    <w:rsid w:val="00B057A4"/>
    <w:rsid w:val="00B22E93"/>
    <w:rsid w:val="00B277E9"/>
    <w:rsid w:val="00B3623F"/>
    <w:rsid w:val="00B36CC9"/>
    <w:rsid w:val="00B471E2"/>
    <w:rsid w:val="00B55794"/>
    <w:rsid w:val="00B60C25"/>
    <w:rsid w:val="00B61ECD"/>
    <w:rsid w:val="00B6650D"/>
    <w:rsid w:val="00B73BA6"/>
    <w:rsid w:val="00B77E8C"/>
    <w:rsid w:val="00B841D8"/>
    <w:rsid w:val="00B86A0B"/>
    <w:rsid w:val="00B9231B"/>
    <w:rsid w:val="00B92D72"/>
    <w:rsid w:val="00B934E9"/>
    <w:rsid w:val="00B9686C"/>
    <w:rsid w:val="00BA019D"/>
    <w:rsid w:val="00BA03B9"/>
    <w:rsid w:val="00BA2D0A"/>
    <w:rsid w:val="00BA6E8E"/>
    <w:rsid w:val="00BC0115"/>
    <w:rsid w:val="00BC4287"/>
    <w:rsid w:val="00BC5888"/>
    <w:rsid w:val="00BD6CC0"/>
    <w:rsid w:val="00BE0787"/>
    <w:rsid w:val="00BE58F8"/>
    <w:rsid w:val="00BF3EF3"/>
    <w:rsid w:val="00BF546E"/>
    <w:rsid w:val="00C02F4C"/>
    <w:rsid w:val="00C03AFE"/>
    <w:rsid w:val="00C052CC"/>
    <w:rsid w:val="00C06E4A"/>
    <w:rsid w:val="00C105E9"/>
    <w:rsid w:val="00C1415F"/>
    <w:rsid w:val="00C16B56"/>
    <w:rsid w:val="00C30F47"/>
    <w:rsid w:val="00C35196"/>
    <w:rsid w:val="00C3652F"/>
    <w:rsid w:val="00C43F5D"/>
    <w:rsid w:val="00C466DA"/>
    <w:rsid w:val="00C47953"/>
    <w:rsid w:val="00C50036"/>
    <w:rsid w:val="00C5696B"/>
    <w:rsid w:val="00C57157"/>
    <w:rsid w:val="00C63C38"/>
    <w:rsid w:val="00C8004C"/>
    <w:rsid w:val="00C84AD2"/>
    <w:rsid w:val="00C932D0"/>
    <w:rsid w:val="00C94372"/>
    <w:rsid w:val="00CA3D02"/>
    <w:rsid w:val="00CA59CC"/>
    <w:rsid w:val="00CB1BCE"/>
    <w:rsid w:val="00CB4951"/>
    <w:rsid w:val="00CB49C2"/>
    <w:rsid w:val="00CC20E7"/>
    <w:rsid w:val="00CC231D"/>
    <w:rsid w:val="00CC6A60"/>
    <w:rsid w:val="00CD738F"/>
    <w:rsid w:val="00CE05BB"/>
    <w:rsid w:val="00CE523F"/>
    <w:rsid w:val="00CE718E"/>
    <w:rsid w:val="00CE72F8"/>
    <w:rsid w:val="00CF090D"/>
    <w:rsid w:val="00CF580C"/>
    <w:rsid w:val="00CF5CD8"/>
    <w:rsid w:val="00CF62C8"/>
    <w:rsid w:val="00D02999"/>
    <w:rsid w:val="00D041B7"/>
    <w:rsid w:val="00D0525D"/>
    <w:rsid w:val="00D05FEB"/>
    <w:rsid w:val="00D06656"/>
    <w:rsid w:val="00D10D0D"/>
    <w:rsid w:val="00D14DC1"/>
    <w:rsid w:val="00D150C5"/>
    <w:rsid w:val="00D16378"/>
    <w:rsid w:val="00D22FAD"/>
    <w:rsid w:val="00D366B2"/>
    <w:rsid w:val="00D406C4"/>
    <w:rsid w:val="00D40D44"/>
    <w:rsid w:val="00D414CB"/>
    <w:rsid w:val="00D4225D"/>
    <w:rsid w:val="00D54BE2"/>
    <w:rsid w:val="00D6064E"/>
    <w:rsid w:val="00D67C56"/>
    <w:rsid w:val="00D70968"/>
    <w:rsid w:val="00D74D65"/>
    <w:rsid w:val="00D75258"/>
    <w:rsid w:val="00D77CF2"/>
    <w:rsid w:val="00D82F0D"/>
    <w:rsid w:val="00D93418"/>
    <w:rsid w:val="00DA258F"/>
    <w:rsid w:val="00DC734C"/>
    <w:rsid w:val="00DD42BA"/>
    <w:rsid w:val="00DE058A"/>
    <w:rsid w:val="00DE22EC"/>
    <w:rsid w:val="00DF4B55"/>
    <w:rsid w:val="00E04473"/>
    <w:rsid w:val="00E07C21"/>
    <w:rsid w:val="00E2334A"/>
    <w:rsid w:val="00E23E41"/>
    <w:rsid w:val="00E25640"/>
    <w:rsid w:val="00E30B54"/>
    <w:rsid w:val="00E30D93"/>
    <w:rsid w:val="00E43964"/>
    <w:rsid w:val="00E4595A"/>
    <w:rsid w:val="00E46242"/>
    <w:rsid w:val="00E53FB1"/>
    <w:rsid w:val="00E54D2A"/>
    <w:rsid w:val="00E56DF5"/>
    <w:rsid w:val="00E655EA"/>
    <w:rsid w:val="00E71272"/>
    <w:rsid w:val="00E81732"/>
    <w:rsid w:val="00E85876"/>
    <w:rsid w:val="00EA0DDC"/>
    <w:rsid w:val="00EA7337"/>
    <w:rsid w:val="00EC09F6"/>
    <w:rsid w:val="00EC3B99"/>
    <w:rsid w:val="00EC45BC"/>
    <w:rsid w:val="00ED5E53"/>
    <w:rsid w:val="00EE08D8"/>
    <w:rsid w:val="00EF73D9"/>
    <w:rsid w:val="00F0102B"/>
    <w:rsid w:val="00F041D8"/>
    <w:rsid w:val="00F049D1"/>
    <w:rsid w:val="00F066D2"/>
    <w:rsid w:val="00F222A0"/>
    <w:rsid w:val="00F32B4F"/>
    <w:rsid w:val="00F3582F"/>
    <w:rsid w:val="00F56199"/>
    <w:rsid w:val="00F563C4"/>
    <w:rsid w:val="00F57AA6"/>
    <w:rsid w:val="00F65BC4"/>
    <w:rsid w:val="00F701A5"/>
    <w:rsid w:val="00F75199"/>
    <w:rsid w:val="00F85FBE"/>
    <w:rsid w:val="00F91B82"/>
    <w:rsid w:val="00F91DF7"/>
    <w:rsid w:val="00F92A44"/>
    <w:rsid w:val="00FA026C"/>
    <w:rsid w:val="00FA07C4"/>
    <w:rsid w:val="00FA2E21"/>
    <w:rsid w:val="00FC7CFF"/>
    <w:rsid w:val="00FD1EC4"/>
    <w:rsid w:val="00FD5029"/>
    <w:rsid w:val="00FD7F13"/>
    <w:rsid w:val="00FE3E21"/>
    <w:rsid w:val="00FF6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868B0"/>
  <w15:chartTrackingRefBased/>
  <w15:docId w15:val="{42FD6438-E7C6-49EE-AF03-C15B1345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26C"/>
  </w:style>
  <w:style w:type="paragraph" w:styleId="Heading1">
    <w:name w:val="heading 1"/>
    <w:basedOn w:val="Normal"/>
    <w:next w:val="Normal"/>
    <w:link w:val="Heading1Char"/>
    <w:uiPriority w:val="9"/>
    <w:qFormat/>
    <w:rsid w:val="00BA6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E8E"/>
    <w:rPr>
      <w:rFonts w:eastAsiaTheme="majorEastAsia" w:cstheme="majorBidi"/>
      <w:color w:val="272727" w:themeColor="text1" w:themeTint="D8"/>
    </w:rPr>
  </w:style>
  <w:style w:type="paragraph" w:styleId="Title">
    <w:name w:val="Title"/>
    <w:basedOn w:val="Normal"/>
    <w:next w:val="Normal"/>
    <w:link w:val="TitleChar"/>
    <w:uiPriority w:val="10"/>
    <w:qFormat/>
    <w:rsid w:val="00BA6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E8E"/>
    <w:pPr>
      <w:spacing w:before="160"/>
      <w:jc w:val="center"/>
    </w:pPr>
    <w:rPr>
      <w:i/>
      <w:iCs/>
      <w:color w:val="404040" w:themeColor="text1" w:themeTint="BF"/>
    </w:rPr>
  </w:style>
  <w:style w:type="character" w:customStyle="1" w:styleId="QuoteChar">
    <w:name w:val="Quote Char"/>
    <w:basedOn w:val="DefaultParagraphFont"/>
    <w:link w:val="Quote"/>
    <w:uiPriority w:val="29"/>
    <w:rsid w:val="00BA6E8E"/>
    <w:rPr>
      <w:i/>
      <w:iCs/>
      <w:color w:val="404040" w:themeColor="text1" w:themeTint="BF"/>
    </w:rPr>
  </w:style>
  <w:style w:type="paragraph" w:styleId="ListParagraph">
    <w:name w:val="List Paragraph"/>
    <w:basedOn w:val="Normal"/>
    <w:link w:val="ListParagraphChar"/>
    <w:uiPriority w:val="34"/>
    <w:qFormat/>
    <w:rsid w:val="00BA6E8E"/>
    <w:pPr>
      <w:ind w:left="720"/>
      <w:contextualSpacing/>
    </w:pPr>
  </w:style>
  <w:style w:type="character" w:styleId="IntenseEmphasis">
    <w:name w:val="Intense Emphasis"/>
    <w:basedOn w:val="DefaultParagraphFont"/>
    <w:uiPriority w:val="21"/>
    <w:qFormat/>
    <w:rsid w:val="00BA6E8E"/>
    <w:rPr>
      <w:i/>
      <w:iCs/>
      <w:color w:val="0F4761" w:themeColor="accent1" w:themeShade="BF"/>
    </w:rPr>
  </w:style>
  <w:style w:type="paragraph" w:styleId="IntenseQuote">
    <w:name w:val="Intense Quote"/>
    <w:basedOn w:val="Normal"/>
    <w:next w:val="Normal"/>
    <w:link w:val="IntenseQuoteChar"/>
    <w:uiPriority w:val="30"/>
    <w:qFormat/>
    <w:rsid w:val="00BA6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E8E"/>
    <w:rPr>
      <w:i/>
      <w:iCs/>
      <w:color w:val="0F4761" w:themeColor="accent1" w:themeShade="BF"/>
    </w:rPr>
  </w:style>
  <w:style w:type="character" w:styleId="IntenseReference">
    <w:name w:val="Intense Reference"/>
    <w:basedOn w:val="DefaultParagraphFont"/>
    <w:uiPriority w:val="32"/>
    <w:qFormat/>
    <w:rsid w:val="00BA6E8E"/>
    <w:rPr>
      <w:b/>
      <w:bCs/>
      <w:smallCaps/>
      <w:color w:val="0F4761" w:themeColor="accent1" w:themeShade="BF"/>
      <w:spacing w:val="5"/>
    </w:rPr>
  </w:style>
  <w:style w:type="table" w:styleId="TableGrid">
    <w:name w:val="Table Grid"/>
    <w:basedOn w:val="TableNormal"/>
    <w:uiPriority w:val="39"/>
    <w:rsid w:val="00BA6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3FEA"/>
    <w:rPr>
      <w:sz w:val="16"/>
      <w:szCs w:val="16"/>
    </w:rPr>
  </w:style>
  <w:style w:type="paragraph" w:styleId="CommentText">
    <w:name w:val="annotation text"/>
    <w:basedOn w:val="Normal"/>
    <w:link w:val="CommentTextChar"/>
    <w:uiPriority w:val="99"/>
    <w:unhideWhenUsed/>
    <w:rsid w:val="00023FEA"/>
    <w:pPr>
      <w:spacing w:line="240" w:lineRule="auto"/>
    </w:pPr>
    <w:rPr>
      <w:sz w:val="20"/>
      <w:szCs w:val="20"/>
    </w:rPr>
  </w:style>
  <w:style w:type="character" w:customStyle="1" w:styleId="CommentTextChar">
    <w:name w:val="Comment Text Char"/>
    <w:basedOn w:val="DefaultParagraphFont"/>
    <w:link w:val="CommentText"/>
    <w:uiPriority w:val="99"/>
    <w:rsid w:val="00023FEA"/>
    <w:rPr>
      <w:sz w:val="20"/>
      <w:szCs w:val="20"/>
    </w:rPr>
  </w:style>
  <w:style w:type="paragraph" w:styleId="CommentSubject">
    <w:name w:val="annotation subject"/>
    <w:basedOn w:val="CommentText"/>
    <w:next w:val="CommentText"/>
    <w:link w:val="CommentSubjectChar"/>
    <w:uiPriority w:val="99"/>
    <w:semiHidden/>
    <w:unhideWhenUsed/>
    <w:rsid w:val="00023FEA"/>
    <w:rPr>
      <w:b/>
      <w:bCs/>
    </w:rPr>
  </w:style>
  <w:style w:type="character" w:customStyle="1" w:styleId="CommentSubjectChar">
    <w:name w:val="Comment Subject Char"/>
    <w:basedOn w:val="CommentTextChar"/>
    <w:link w:val="CommentSubject"/>
    <w:uiPriority w:val="99"/>
    <w:semiHidden/>
    <w:rsid w:val="00023FEA"/>
    <w:rPr>
      <w:b/>
      <w:bCs/>
      <w:sz w:val="20"/>
      <w:szCs w:val="20"/>
    </w:rPr>
  </w:style>
  <w:style w:type="character" w:customStyle="1" w:styleId="ListParagraphChar">
    <w:name w:val="List Paragraph Char"/>
    <w:basedOn w:val="DefaultParagraphFont"/>
    <w:link w:val="ListParagraph"/>
    <w:uiPriority w:val="34"/>
    <w:locked/>
    <w:rsid w:val="00CA59CC"/>
  </w:style>
  <w:style w:type="paragraph" w:styleId="NoSpacing">
    <w:name w:val="No Spacing"/>
    <w:uiPriority w:val="1"/>
    <w:qFormat/>
    <w:rsid w:val="00CA59CC"/>
    <w:pPr>
      <w:spacing w:after="0" w:line="240" w:lineRule="auto"/>
    </w:pPr>
  </w:style>
  <w:style w:type="paragraph" w:styleId="Revision">
    <w:name w:val="Revision"/>
    <w:hidden/>
    <w:uiPriority w:val="99"/>
    <w:semiHidden/>
    <w:rsid w:val="00CA59CC"/>
    <w:pPr>
      <w:spacing w:after="0" w:line="240" w:lineRule="auto"/>
    </w:pPr>
  </w:style>
  <w:style w:type="paragraph" w:customStyle="1" w:styleId="EthQText">
    <w:name w:val="EthQText"/>
    <w:basedOn w:val="Normal"/>
    <w:rsid w:val="005553C1"/>
    <w:pPr>
      <w:tabs>
        <w:tab w:val="left" w:pos="0"/>
        <w:tab w:val="right" w:leader="hyphen" w:pos="10206"/>
      </w:tabs>
      <w:spacing w:after="0" w:line="240" w:lineRule="auto"/>
    </w:pPr>
    <w:rPr>
      <w:rFonts w:ascii="Arial Narrow" w:eastAsia="Times New Roman" w:hAnsi="Arial Narrow" w:cs="Times New Roman"/>
      <w:kern w:val="0"/>
      <w:sz w:val="18"/>
      <w14:ligatures w14:val="none"/>
    </w:rPr>
  </w:style>
  <w:style w:type="paragraph" w:styleId="Header">
    <w:name w:val="header"/>
    <w:basedOn w:val="Normal"/>
    <w:link w:val="HeaderChar"/>
    <w:uiPriority w:val="99"/>
    <w:unhideWhenUsed/>
    <w:rsid w:val="0008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9E9"/>
  </w:style>
  <w:style w:type="paragraph" w:styleId="Footer">
    <w:name w:val="footer"/>
    <w:basedOn w:val="Normal"/>
    <w:link w:val="FooterChar"/>
    <w:uiPriority w:val="99"/>
    <w:unhideWhenUsed/>
    <w:rsid w:val="0008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1062">
      <w:bodyDiv w:val="1"/>
      <w:marLeft w:val="0"/>
      <w:marRight w:val="0"/>
      <w:marTop w:val="0"/>
      <w:marBottom w:val="0"/>
      <w:divBdr>
        <w:top w:val="none" w:sz="0" w:space="0" w:color="auto"/>
        <w:left w:val="none" w:sz="0" w:space="0" w:color="auto"/>
        <w:bottom w:val="none" w:sz="0" w:space="0" w:color="auto"/>
        <w:right w:val="none" w:sz="0" w:space="0" w:color="auto"/>
      </w:divBdr>
    </w:div>
    <w:div w:id="48194584">
      <w:bodyDiv w:val="1"/>
      <w:marLeft w:val="0"/>
      <w:marRight w:val="0"/>
      <w:marTop w:val="0"/>
      <w:marBottom w:val="0"/>
      <w:divBdr>
        <w:top w:val="none" w:sz="0" w:space="0" w:color="auto"/>
        <w:left w:val="none" w:sz="0" w:space="0" w:color="auto"/>
        <w:bottom w:val="none" w:sz="0" w:space="0" w:color="auto"/>
        <w:right w:val="none" w:sz="0" w:space="0" w:color="auto"/>
      </w:divBdr>
    </w:div>
    <w:div w:id="108790297">
      <w:bodyDiv w:val="1"/>
      <w:marLeft w:val="0"/>
      <w:marRight w:val="0"/>
      <w:marTop w:val="0"/>
      <w:marBottom w:val="0"/>
      <w:divBdr>
        <w:top w:val="none" w:sz="0" w:space="0" w:color="auto"/>
        <w:left w:val="none" w:sz="0" w:space="0" w:color="auto"/>
        <w:bottom w:val="none" w:sz="0" w:space="0" w:color="auto"/>
        <w:right w:val="none" w:sz="0" w:space="0" w:color="auto"/>
      </w:divBdr>
    </w:div>
    <w:div w:id="138346759">
      <w:bodyDiv w:val="1"/>
      <w:marLeft w:val="0"/>
      <w:marRight w:val="0"/>
      <w:marTop w:val="0"/>
      <w:marBottom w:val="0"/>
      <w:divBdr>
        <w:top w:val="none" w:sz="0" w:space="0" w:color="auto"/>
        <w:left w:val="none" w:sz="0" w:space="0" w:color="auto"/>
        <w:bottom w:val="none" w:sz="0" w:space="0" w:color="auto"/>
        <w:right w:val="none" w:sz="0" w:space="0" w:color="auto"/>
      </w:divBdr>
    </w:div>
    <w:div w:id="145902915">
      <w:bodyDiv w:val="1"/>
      <w:marLeft w:val="0"/>
      <w:marRight w:val="0"/>
      <w:marTop w:val="0"/>
      <w:marBottom w:val="0"/>
      <w:divBdr>
        <w:top w:val="none" w:sz="0" w:space="0" w:color="auto"/>
        <w:left w:val="none" w:sz="0" w:space="0" w:color="auto"/>
        <w:bottom w:val="none" w:sz="0" w:space="0" w:color="auto"/>
        <w:right w:val="none" w:sz="0" w:space="0" w:color="auto"/>
      </w:divBdr>
    </w:div>
    <w:div w:id="155657412">
      <w:bodyDiv w:val="1"/>
      <w:marLeft w:val="0"/>
      <w:marRight w:val="0"/>
      <w:marTop w:val="0"/>
      <w:marBottom w:val="0"/>
      <w:divBdr>
        <w:top w:val="none" w:sz="0" w:space="0" w:color="auto"/>
        <w:left w:val="none" w:sz="0" w:space="0" w:color="auto"/>
        <w:bottom w:val="none" w:sz="0" w:space="0" w:color="auto"/>
        <w:right w:val="none" w:sz="0" w:space="0" w:color="auto"/>
      </w:divBdr>
    </w:div>
    <w:div w:id="163983332">
      <w:bodyDiv w:val="1"/>
      <w:marLeft w:val="0"/>
      <w:marRight w:val="0"/>
      <w:marTop w:val="0"/>
      <w:marBottom w:val="0"/>
      <w:divBdr>
        <w:top w:val="none" w:sz="0" w:space="0" w:color="auto"/>
        <w:left w:val="none" w:sz="0" w:space="0" w:color="auto"/>
        <w:bottom w:val="none" w:sz="0" w:space="0" w:color="auto"/>
        <w:right w:val="none" w:sz="0" w:space="0" w:color="auto"/>
      </w:divBdr>
    </w:div>
    <w:div w:id="165753017">
      <w:bodyDiv w:val="1"/>
      <w:marLeft w:val="0"/>
      <w:marRight w:val="0"/>
      <w:marTop w:val="0"/>
      <w:marBottom w:val="0"/>
      <w:divBdr>
        <w:top w:val="none" w:sz="0" w:space="0" w:color="auto"/>
        <w:left w:val="none" w:sz="0" w:space="0" w:color="auto"/>
        <w:bottom w:val="none" w:sz="0" w:space="0" w:color="auto"/>
        <w:right w:val="none" w:sz="0" w:space="0" w:color="auto"/>
      </w:divBdr>
    </w:div>
    <w:div w:id="200753086">
      <w:bodyDiv w:val="1"/>
      <w:marLeft w:val="0"/>
      <w:marRight w:val="0"/>
      <w:marTop w:val="0"/>
      <w:marBottom w:val="0"/>
      <w:divBdr>
        <w:top w:val="none" w:sz="0" w:space="0" w:color="auto"/>
        <w:left w:val="none" w:sz="0" w:space="0" w:color="auto"/>
        <w:bottom w:val="none" w:sz="0" w:space="0" w:color="auto"/>
        <w:right w:val="none" w:sz="0" w:space="0" w:color="auto"/>
      </w:divBdr>
    </w:div>
    <w:div w:id="235211847">
      <w:bodyDiv w:val="1"/>
      <w:marLeft w:val="0"/>
      <w:marRight w:val="0"/>
      <w:marTop w:val="0"/>
      <w:marBottom w:val="0"/>
      <w:divBdr>
        <w:top w:val="none" w:sz="0" w:space="0" w:color="auto"/>
        <w:left w:val="none" w:sz="0" w:space="0" w:color="auto"/>
        <w:bottom w:val="none" w:sz="0" w:space="0" w:color="auto"/>
        <w:right w:val="none" w:sz="0" w:space="0" w:color="auto"/>
      </w:divBdr>
    </w:div>
    <w:div w:id="253630068">
      <w:bodyDiv w:val="1"/>
      <w:marLeft w:val="0"/>
      <w:marRight w:val="0"/>
      <w:marTop w:val="0"/>
      <w:marBottom w:val="0"/>
      <w:divBdr>
        <w:top w:val="none" w:sz="0" w:space="0" w:color="auto"/>
        <w:left w:val="none" w:sz="0" w:space="0" w:color="auto"/>
        <w:bottom w:val="none" w:sz="0" w:space="0" w:color="auto"/>
        <w:right w:val="none" w:sz="0" w:space="0" w:color="auto"/>
      </w:divBdr>
    </w:div>
    <w:div w:id="273446880">
      <w:bodyDiv w:val="1"/>
      <w:marLeft w:val="0"/>
      <w:marRight w:val="0"/>
      <w:marTop w:val="0"/>
      <w:marBottom w:val="0"/>
      <w:divBdr>
        <w:top w:val="none" w:sz="0" w:space="0" w:color="auto"/>
        <w:left w:val="none" w:sz="0" w:space="0" w:color="auto"/>
        <w:bottom w:val="none" w:sz="0" w:space="0" w:color="auto"/>
        <w:right w:val="none" w:sz="0" w:space="0" w:color="auto"/>
      </w:divBdr>
    </w:div>
    <w:div w:id="304551086">
      <w:bodyDiv w:val="1"/>
      <w:marLeft w:val="0"/>
      <w:marRight w:val="0"/>
      <w:marTop w:val="0"/>
      <w:marBottom w:val="0"/>
      <w:divBdr>
        <w:top w:val="none" w:sz="0" w:space="0" w:color="auto"/>
        <w:left w:val="none" w:sz="0" w:space="0" w:color="auto"/>
        <w:bottom w:val="none" w:sz="0" w:space="0" w:color="auto"/>
        <w:right w:val="none" w:sz="0" w:space="0" w:color="auto"/>
      </w:divBdr>
    </w:div>
    <w:div w:id="305936120">
      <w:bodyDiv w:val="1"/>
      <w:marLeft w:val="0"/>
      <w:marRight w:val="0"/>
      <w:marTop w:val="0"/>
      <w:marBottom w:val="0"/>
      <w:divBdr>
        <w:top w:val="none" w:sz="0" w:space="0" w:color="auto"/>
        <w:left w:val="none" w:sz="0" w:space="0" w:color="auto"/>
        <w:bottom w:val="none" w:sz="0" w:space="0" w:color="auto"/>
        <w:right w:val="none" w:sz="0" w:space="0" w:color="auto"/>
      </w:divBdr>
    </w:div>
    <w:div w:id="344597008">
      <w:bodyDiv w:val="1"/>
      <w:marLeft w:val="0"/>
      <w:marRight w:val="0"/>
      <w:marTop w:val="0"/>
      <w:marBottom w:val="0"/>
      <w:divBdr>
        <w:top w:val="none" w:sz="0" w:space="0" w:color="auto"/>
        <w:left w:val="none" w:sz="0" w:space="0" w:color="auto"/>
        <w:bottom w:val="none" w:sz="0" w:space="0" w:color="auto"/>
        <w:right w:val="none" w:sz="0" w:space="0" w:color="auto"/>
      </w:divBdr>
    </w:div>
    <w:div w:id="379717760">
      <w:bodyDiv w:val="1"/>
      <w:marLeft w:val="0"/>
      <w:marRight w:val="0"/>
      <w:marTop w:val="0"/>
      <w:marBottom w:val="0"/>
      <w:divBdr>
        <w:top w:val="none" w:sz="0" w:space="0" w:color="auto"/>
        <w:left w:val="none" w:sz="0" w:space="0" w:color="auto"/>
        <w:bottom w:val="none" w:sz="0" w:space="0" w:color="auto"/>
        <w:right w:val="none" w:sz="0" w:space="0" w:color="auto"/>
      </w:divBdr>
    </w:div>
    <w:div w:id="396510294">
      <w:bodyDiv w:val="1"/>
      <w:marLeft w:val="0"/>
      <w:marRight w:val="0"/>
      <w:marTop w:val="0"/>
      <w:marBottom w:val="0"/>
      <w:divBdr>
        <w:top w:val="none" w:sz="0" w:space="0" w:color="auto"/>
        <w:left w:val="none" w:sz="0" w:space="0" w:color="auto"/>
        <w:bottom w:val="none" w:sz="0" w:space="0" w:color="auto"/>
        <w:right w:val="none" w:sz="0" w:space="0" w:color="auto"/>
      </w:divBdr>
    </w:div>
    <w:div w:id="397172906">
      <w:bodyDiv w:val="1"/>
      <w:marLeft w:val="0"/>
      <w:marRight w:val="0"/>
      <w:marTop w:val="0"/>
      <w:marBottom w:val="0"/>
      <w:divBdr>
        <w:top w:val="none" w:sz="0" w:space="0" w:color="auto"/>
        <w:left w:val="none" w:sz="0" w:space="0" w:color="auto"/>
        <w:bottom w:val="none" w:sz="0" w:space="0" w:color="auto"/>
        <w:right w:val="none" w:sz="0" w:space="0" w:color="auto"/>
      </w:divBdr>
    </w:div>
    <w:div w:id="423888387">
      <w:bodyDiv w:val="1"/>
      <w:marLeft w:val="0"/>
      <w:marRight w:val="0"/>
      <w:marTop w:val="0"/>
      <w:marBottom w:val="0"/>
      <w:divBdr>
        <w:top w:val="none" w:sz="0" w:space="0" w:color="auto"/>
        <w:left w:val="none" w:sz="0" w:space="0" w:color="auto"/>
        <w:bottom w:val="none" w:sz="0" w:space="0" w:color="auto"/>
        <w:right w:val="none" w:sz="0" w:space="0" w:color="auto"/>
      </w:divBdr>
    </w:div>
    <w:div w:id="432285927">
      <w:bodyDiv w:val="1"/>
      <w:marLeft w:val="0"/>
      <w:marRight w:val="0"/>
      <w:marTop w:val="0"/>
      <w:marBottom w:val="0"/>
      <w:divBdr>
        <w:top w:val="none" w:sz="0" w:space="0" w:color="auto"/>
        <w:left w:val="none" w:sz="0" w:space="0" w:color="auto"/>
        <w:bottom w:val="none" w:sz="0" w:space="0" w:color="auto"/>
        <w:right w:val="none" w:sz="0" w:space="0" w:color="auto"/>
      </w:divBdr>
    </w:div>
    <w:div w:id="472479800">
      <w:bodyDiv w:val="1"/>
      <w:marLeft w:val="0"/>
      <w:marRight w:val="0"/>
      <w:marTop w:val="0"/>
      <w:marBottom w:val="0"/>
      <w:divBdr>
        <w:top w:val="none" w:sz="0" w:space="0" w:color="auto"/>
        <w:left w:val="none" w:sz="0" w:space="0" w:color="auto"/>
        <w:bottom w:val="none" w:sz="0" w:space="0" w:color="auto"/>
        <w:right w:val="none" w:sz="0" w:space="0" w:color="auto"/>
      </w:divBdr>
    </w:div>
    <w:div w:id="489099948">
      <w:bodyDiv w:val="1"/>
      <w:marLeft w:val="0"/>
      <w:marRight w:val="0"/>
      <w:marTop w:val="0"/>
      <w:marBottom w:val="0"/>
      <w:divBdr>
        <w:top w:val="none" w:sz="0" w:space="0" w:color="auto"/>
        <w:left w:val="none" w:sz="0" w:space="0" w:color="auto"/>
        <w:bottom w:val="none" w:sz="0" w:space="0" w:color="auto"/>
        <w:right w:val="none" w:sz="0" w:space="0" w:color="auto"/>
      </w:divBdr>
    </w:div>
    <w:div w:id="508570117">
      <w:bodyDiv w:val="1"/>
      <w:marLeft w:val="0"/>
      <w:marRight w:val="0"/>
      <w:marTop w:val="0"/>
      <w:marBottom w:val="0"/>
      <w:divBdr>
        <w:top w:val="none" w:sz="0" w:space="0" w:color="auto"/>
        <w:left w:val="none" w:sz="0" w:space="0" w:color="auto"/>
        <w:bottom w:val="none" w:sz="0" w:space="0" w:color="auto"/>
        <w:right w:val="none" w:sz="0" w:space="0" w:color="auto"/>
      </w:divBdr>
    </w:div>
    <w:div w:id="518740119">
      <w:bodyDiv w:val="1"/>
      <w:marLeft w:val="0"/>
      <w:marRight w:val="0"/>
      <w:marTop w:val="0"/>
      <w:marBottom w:val="0"/>
      <w:divBdr>
        <w:top w:val="none" w:sz="0" w:space="0" w:color="auto"/>
        <w:left w:val="none" w:sz="0" w:space="0" w:color="auto"/>
        <w:bottom w:val="none" w:sz="0" w:space="0" w:color="auto"/>
        <w:right w:val="none" w:sz="0" w:space="0" w:color="auto"/>
      </w:divBdr>
    </w:div>
    <w:div w:id="526647351">
      <w:bodyDiv w:val="1"/>
      <w:marLeft w:val="0"/>
      <w:marRight w:val="0"/>
      <w:marTop w:val="0"/>
      <w:marBottom w:val="0"/>
      <w:divBdr>
        <w:top w:val="none" w:sz="0" w:space="0" w:color="auto"/>
        <w:left w:val="none" w:sz="0" w:space="0" w:color="auto"/>
        <w:bottom w:val="none" w:sz="0" w:space="0" w:color="auto"/>
        <w:right w:val="none" w:sz="0" w:space="0" w:color="auto"/>
      </w:divBdr>
    </w:div>
    <w:div w:id="566763391">
      <w:bodyDiv w:val="1"/>
      <w:marLeft w:val="0"/>
      <w:marRight w:val="0"/>
      <w:marTop w:val="0"/>
      <w:marBottom w:val="0"/>
      <w:divBdr>
        <w:top w:val="none" w:sz="0" w:space="0" w:color="auto"/>
        <w:left w:val="none" w:sz="0" w:space="0" w:color="auto"/>
        <w:bottom w:val="none" w:sz="0" w:space="0" w:color="auto"/>
        <w:right w:val="none" w:sz="0" w:space="0" w:color="auto"/>
      </w:divBdr>
    </w:div>
    <w:div w:id="618141941">
      <w:bodyDiv w:val="1"/>
      <w:marLeft w:val="0"/>
      <w:marRight w:val="0"/>
      <w:marTop w:val="0"/>
      <w:marBottom w:val="0"/>
      <w:divBdr>
        <w:top w:val="none" w:sz="0" w:space="0" w:color="auto"/>
        <w:left w:val="none" w:sz="0" w:space="0" w:color="auto"/>
        <w:bottom w:val="none" w:sz="0" w:space="0" w:color="auto"/>
        <w:right w:val="none" w:sz="0" w:space="0" w:color="auto"/>
      </w:divBdr>
      <w:divsChild>
        <w:div w:id="553783138">
          <w:marLeft w:val="0"/>
          <w:marRight w:val="0"/>
          <w:marTop w:val="0"/>
          <w:marBottom w:val="0"/>
          <w:divBdr>
            <w:top w:val="none" w:sz="0" w:space="0" w:color="auto"/>
            <w:left w:val="none" w:sz="0" w:space="0" w:color="auto"/>
            <w:bottom w:val="none" w:sz="0" w:space="0" w:color="auto"/>
            <w:right w:val="none" w:sz="0" w:space="0" w:color="auto"/>
          </w:divBdr>
          <w:divsChild>
            <w:div w:id="8169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168">
      <w:bodyDiv w:val="1"/>
      <w:marLeft w:val="0"/>
      <w:marRight w:val="0"/>
      <w:marTop w:val="0"/>
      <w:marBottom w:val="0"/>
      <w:divBdr>
        <w:top w:val="none" w:sz="0" w:space="0" w:color="auto"/>
        <w:left w:val="none" w:sz="0" w:space="0" w:color="auto"/>
        <w:bottom w:val="none" w:sz="0" w:space="0" w:color="auto"/>
        <w:right w:val="none" w:sz="0" w:space="0" w:color="auto"/>
      </w:divBdr>
    </w:div>
    <w:div w:id="624040974">
      <w:bodyDiv w:val="1"/>
      <w:marLeft w:val="0"/>
      <w:marRight w:val="0"/>
      <w:marTop w:val="0"/>
      <w:marBottom w:val="0"/>
      <w:divBdr>
        <w:top w:val="none" w:sz="0" w:space="0" w:color="auto"/>
        <w:left w:val="none" w:sz="0" w:space="0" w:color="auto"/>
        <w:bottom w:val="none" w:sz="0" w:space="0" w:color="auto"/>
        <w:right w:val="none" w:sz="0" w:space="0" w:color="auto"/>
      </w:divBdr>
    </w:div>
    <w:div w:id="636684564">
      <w:bodyDiv w:val="1"/>
      <w:marLeft w:val="0"/>
      <w:marRight w:val="0"/>
      <w:marTop w:val="0"/>
      <w:marBottom w:val="0"/>
      <w:divBdr>
        <w:top w:val="none" w:sz="0" w:space="0" w:color="auto"/>
        <w:left w:val="none" w:sz="0" w:space="0" w:color="auto"/>
        <w:bottom w:val="none" w:sz="0" w:space="0" w:color="auto"/>
        <w:right w:val="none" w:sz="0" w:space="0" w:color="auto"/>
      </w:divBdr>
    </w:div>
    <w:div w:id="657075079">
      <w:bodyDiv w:val="1"/>
      <w:marLeft w:val="0"/>
      <w:marRight w:val="0"/>
      <w:marTop w:val="0"/>
      <w:marBottom w:val="0"/>
      <w:divBdr>
        <w:top w:val="none" w:sz="0" w:space="0" w:color="auto"/>
        <w:left w:val="none" w:sz="0" w:space="0" w:color="auto"/>
        <w:bottom w:val="none" w:sz="0" w:space="0" w:color="auto"/>
        <w:right w:val="none" w:sz="0" w:space="0" w:color="auto"/>
      </w:divBdr>
    </w:div>
    <w:div w:id="662316494">
      <w:bodyDiv w:val="1"/>
      <w:marLeft w:val="0"/>
      <w:marRight w:val="0"/>
      <w:marTop w:val="0"/>
      <w:marBottom w:val="0"/>
      <w:divBdr>
        <w:top w:val="none" w:sz="0" w:space="0" w:color="auto"/>
        <w:left w:val="none" w:sz="0" w:space="0" w:color="auto"/>
        <w:bottom w:val="none" w:sz="0" w:space="0" w:color="auto"/>
        <w:right w:val="none" w:sz="0" w:space="0" w:color="auto"/>
      </w:divBdr>
    </w:div>
    <w:div w:id="686365323">
      <w:bodyDiv w:val="1"/>
      <w:marLeft w:val="0"/>
      <w:marRight w:val="0"/>
      <w:marTop w:val="0"/>
      <w:marBottom w:val="0"/>
      <w:divBdr>
        <w:top w:val="none" w:sz="0" w:space="0" w:color="auto"/>
        <w:left w:val="none" w:sz="0" w:space="0" w:color="auto"/>
        <w:bottom w:val="none" w:sz="0" w:space="0" w:color="auto"/>
        <w:right w:val="none" w:sz="0" w:space="0" w:color="auto"/>
      </w:divBdr>
    </w:div>
    <w:div w:id="717512385">
      <w:bodyDiv w:val="1"/>
      <w:marLeft w:val="0"/>
      <w:marRight w:val="0"/>
      <w:marTop w:val="0"/>
      <w:marBottom w:val="0"/>
      <w:divBdr>
        <w:top w:val="none" w:sz="0" w:space="0" w:color="auto"/>
        <w:left w:val="none" w:sz="0" w:space="0" w:color="auto"/>
        <w:bottom w:val="none" w:sz="0" w:space="0" w:color="auto"/>
        <w:right w:val="none" w:sz="0" w:space="0" w:color="auto"/>
      </w:divBdr>
    </w:div>
    <w:div w:id="744688217">
      <w:bodyDiv w:val="1"/>
      <w:marLeft w:val="0"/>
      <w:marRight w:val="0"/>
      <w:marTop w:val="0"/>
      <w:marBottom w:val="0"/>
      <w:divBdr>
        <w:top w:val="none" w:sz="0" w:space="0" w:color="auto"/>
        <w:left w:val="none" w:sz="0" w:space="0" w:color="auto"/>
        <w:bottom w:val="none" w:sz="0" w:space="0" w:color="auto"/>
        <w:right w:val="none" w:sz="0" w:space="0" w:color="auto"/>
      </w:divBdr>
    </w:div>
    <w:div w:id="751387674">
      <w:bodyDiv w:val="1"/>
      <w:marLeft w:val="0"/>
      <w:marRight w:val="0"/>
      <w:marTop w:val="0"/>
      <w:marBottom w:val="0"/>
      <w:divBdr>
        <w:top w:val="none" w:sz="0" w:space="0" w:color="auto"/>
        <w:left w:val="none" w:sz="0" w:space="0" w:color="auto"/>
        <w:bottom w:val="none" w:sz="0" w:space="0" w:color="auto"/>
        <w:right w:val="none" w:sz="0" w:space="0" w:color="auto"/>
      </w:divBdr>
    </w:div>
    <w:div w:id="797725873">
      <w:bodyDiv w:val="1"/>
      <w:marLeft w:val="0"/>
      <w:marRight w:val="0"/>
      <w:marTop w:val="0"/>
      <w:marBottom w:val="0"/>
      <w:divBdr>
        <w:top w:val="none" w:sz="0" w:space="0" w:color="auto"/>
        <w:left w:val="none" w:sz="0" w:space="0" w:color="auto"/>
        <w:bottom w:val="none" w:sz="0" w:space="0" w:color="auto"/>
        <w:right w:val="none" w:sz="0" w:space="0" w:color="auto"/>
      </w:divBdr>
    </w:div>
    <w:div w:id="803157324">
      <w:bodyDiv w:val="1"/>
      <w:marLeft w:val="0"/>
      <w:marRight w:val="0"/>
      <w:marTop w:val="0"/>
      <w:marBottom w:val="0"/>
      <w:divBdr>
        <w:top w:val="none" w:sz="0" w:space="0" w:color="auto"/>
        <w:left w:val="none" w:sz="0" w:space="0" w:color="auto"/>
        <w:bottom w:val="none" w:sz="0" w:space="0" w:color="auto"/>
        <w:right w:val="none" w:sz="0" w:space="0" w:color="auto"/>
      </w:divBdr>
    </w:div>
    <w:div w:id="845049747">
      <w:bodyDiv w:val="1"/>
      <w:marLeft w:val="0"/>
      <w:marRight w:val="0"/>
      <w:marTop w:val="0"/>
      <w:marBottom w:val="0"/>
      <w:divBdr>
        <w:top w:val="none" w:sz="0" w:space="0" w:color="auto"/>
        <w:left w:val="none" w:sz="0" w:space="0" w:color="auto"/>
        <w:bottom w:val="none" w:sz="0" w:space="0" w:color="auto"/>
        <w:right w:val="none" w:sz="0" w:space="0" w:color="auto"/>
      </w:divBdr>
    </w:div>
    <w:div w:id="845949069">
      <w:bodyDiv w:val="1"/>
      <w:marLeft w:val="0"/>
      <w:marRight w:val="0"/>
      <w:marTop w:val="0"/>
      <w:marBottom w:val="0"/>
      <w:divBdr>
        <w:top w:val="none" w:sz="0" w:space="0" w:color="auto"/>
        <w:left w:val="none" w:sz="0" w:space="0" w:color="auto"/>
        <w:bottom w:val="none" w:sz="0" w:space="0" w:color="auto"/>
        <w:right w:val="none" w:sz="0" w:space="0" w:color="auto"/>
      </w:divBdr>
    </w:div>
    <w:div w:id="855314822">
      <w:bodyDiv w:val="1"/>
      <w:marLeft w:val="0"/>
      <w:marRight w:val="0"/>
      <w:marTop w:val="0"/>
      <w:marBottom w:val="0"/>
      <w:divBdr>
        <w:top w:val="none" w:sz="0" w:space="0" w:color="auto"/>
        <w:left w:val="none" w:sz="0" w:space="0" w:color="auto"/>
        <w:bottom w:val="none" w:sz="0" w:space="0" w:color="auto"/>
        <w:right w:val="none" w:sz="0" w:space="0" w:color="auto"/>
      </w:divBdr>
    </w:div>
    <w:div w:id="870263063">
      <w:bodyDiv w:val="1"/>
      <w:marLeft w:val="0"/>
      <w:marRight w:val="0"/>
      <w:marTop w:val="0"/>
      <w:marBottom w:val="0"/>
      <w:divBdr>
        <w:top w:val="none" w:sz="0" w:space="0" w:color="auto"/>
        <w:left w:val="none" w:sz="0" w:space="0" w:color="auto"/>
        <w:bottom w:val="none" w:sz="0" w:space="0" w:color="auto"/>
        <w:right w:val="none" w:sz="0" w:space="0" w:color="auto"/>
      </w:divBdr>
    </w:div>
    <w:div w:id="919172053">
      <w:bodyDiv w:val="1"/>
      <w:marLeft w:val="0"/>
      <w:marRight w:val="0"/>
      <w:marTop w:val="0"/>
      <w:marBottom w:val="0"/>
      <w:divBdr>
        <w:top w:val="none" w:sz="0" w:space="0" w:color="auto"/>
        <w:left w:val="none" w:sz="0" w:space="0" w:color="auto"/>
        <w:bottom w:val="none" w:sz="0" w:space="0" w:color="auto"/>
        <w:right w:val="none" w:sz="0" w:space="0" w:color="auto"/>
      </w:divBdr>
    </w:div>
    <w:div w:id="928392085">
      <w:bodyDiv w:val="1"/>
      <w:marLeft w:val="0"/>
      <w:marRight w:val="0"/>
      <w:marTop w:val="0"/>
      <w:marBottom w:val="0"/>
      <w:divBdr>
        <w:top w:val="none" w:sz="0" w:space="0" w:color="auto"/>
        <w:left w:val="none" w:sz="0" w:space="0" w:color="auto"/>
        <w:bottom w:val="none" w:sz="0" w:space="0" w:color="auto"/>
        <w:right w:val="none" w:sz="0" w:space="0" w:color="auto"/>
      </w:divBdr>
    </w:div>
    <w:div w:id="935092086">
      <w:bodyDiv w:val="1"/>
      <w:marLeft w:val="0"/>
      <w:marRight w:val="0"/>
      <w:marTop w:val="0"/>
      <w:marBottom w:val="0"/>
      <w:divBdr>
        <w:top w:val="none" w:sz="0" w:space="0" w:color="auto"/>
        <w:left w:val="none" w:sz="0" w:space="0" w:color="auto"/>
        <w:bottom w:val="none" w:sz="0" w:space="0" w:color="auto"/>
        <w:right w:val="none" w:sz="0" w:space="0" w:color="auto"/>
      </w:divBdr>
    </w:div>
    <w:div w:id="1003317429">
      <w:bodyDiv w:val="1"/>
      <w:marLeft w:val="0"/>
      <w:marRight w:val="0"/>
      <w:marTop w:val="0"/>
      <w:marBottom w:val="0"/>
      <w:divBdr>
        <w:top w:val="none" w:sz="0" w:space="0" w:color="auto"/>
        <w:left w:val="none" w:sz="0" w:space="0" w:color="auto"/>
        <w:bottom w:val="none" w:sz="0" w:space="0" w:color="auto"/>
        <w:right w:val="none" w:sz="0" w:space="0" w:color="auto"/>
      </w:divBdr>
    </w:div>
    <w:div w:id="1027832385">
      <w:bodyDiv w:val="1"/>
      <w:marLeft w:val="0"/>
      <w:marRight w:val="0"/>
      <w:marTop w:val="0"/>
      <w:marBottom w:val="0"/>
      <w:divBdr>
        <w:top w:val="none" w:sz="0" w:space="0" w:color="auto"/>
        <w:left w:val="none" w:sz="0" w:space="0" w:color="auto"/>
        <w:bottom w:val="none" w:sz="0" w:space="0" w:color="auto"/>
        <w:right w:val="none" w:sz="0" w:space="0" w:color="auto"/>
      </w:divBdr>
    </w:div>
    <w:div w:id="1061834139">
      <w:bodyDiv w:val="1"/>
      <w:marLeft w:val="0"/>
      <w:marRight w:val="0"/>
      <w:marTop w:val="0"/>
      <w:marBottom w:val="0"/>
      <w:divBdr>
        <w:top w:val="none" w:sz="0" w:space="0" w:color="auto"/>
        <w:left w:val="none" w:sz="0" w:space="0" w:color="auto"/>
        <w:bottom w:val="none" w:sz="0" w:space="0" w:color="auto"/>
        <w:right w:val="none" w:sz="0" w:space="0" w:color="auto"/>
      </w:divBdr>
    </w:div>
    <w:div w:id="1144858509">
      <w:bodyDiv w:val="1"/>
      <w:marLeft w:val="0"/>
      <w:marRight w:val="0"/>
      <w:marTop w:val="0"/>
      <w:marBottom w:val="0"/>
      <w:divBdr>
        <w:top w:val="none" w:sz="0" w:space="0" w:color="auto"/>
        <w:left w:val="none" w:sz="0" w:space="0" w:color="auto"/>
        <w:bottom w:val="none" w:sz="0" w:space="0" w:color="auto"/>
        <w:right w:val="none" w:sz="0" w:space="0" w:color="auto"/>
      </w:divBdr>
    </w:div>
    <w:div w:id="1189610050">
      <w:bodyDiv w:val="1"/>
      <w:marLeft w:val="0"/>
      <w:marRight w:val="0"/>
      <w:marTop w:val="0"/>
      <w:marBottom w:val="0"/>
      <w:divBdr>
        <w:top w:val="none" w:sz="0" w:space="0" w:color="auto"/>
        <w:left w:val="none" w:sz="0" w:space="0" w:color="auto"/>
        <w:bottom w:val="none" w:sz="0" w:space="0" w:color="auto"/>
        <w:right w:val="none" w:sz="0" w:space="0" w:color="auto"/>
      </w:divBdr>
    </w:div>
    <w:div w:id="1198392237">
      <w:bodyDiv w:val="1"/>
      <w:marLeft w:val="0"/>
      <w:marRight w:val="0"/>
      <w:marTop w:val="0"/>
      <w:marBottom w:val="0"/>
      <w:divBdr>
        <w:top w:val="none" w:sz="0" w:space="0" w:color="auto"/>
        <w:left w:val="none" w:sz="0" w:space="0" w:color="auto"/>
        <w:bottom w:val="none" w:sz="0" w:space="0" w:color="auto"/>
        <w:right w:val="none" w:sz="0" w:space="0" w:color="auto"/>
      </w:divBdr>
    </w:div>
    <w:div w:id="1207452257">
      <w:bodyDiv w:val="1"/>
      <w:marLeft w:val="0"/>
      <w:marRight w:val="0"/>
      <w:marTop w:val="0"/>
      <w:marBottom w:val="0"/>
      <w:divBdr>
        <w:top w:val="none" w:sz="0" w:space="0" w:color="auto"/>
        <w:left w:val="none" w:sz="0" w:space="0" w:color="auto"/>
        <w:bottom w:val="none" w:sz="0" w:space="0" w:color="auto"/>
        <w:right w:val="none" w:sz="0" w:space="0" w:color="auto"/>
      </w:divBdr>
    </w:div>
    <w:div w:id="1232888703">
      <w:bodyDiv w:val="1"/>
      <w:marLeft w:val="0"/>
      <w:marRight w:val="0"/>
      <w:marTop w:val="0"/>
      <w:marBottom w:val="0"/>
      <w:divBdr>
        <w:top w:val="none" w:sz="0" w:space="0" w:color="auto"/>
        <w:left w:val="none" w:sz="0" w:space="0" w:color="auto"/>
        <w:bottom w:val="none" w:sz="0" w:space="0" w:color="auto"/>
        <w:right w:val="none" w:sz="0" w:space="0" w:color="auto"/>
      </w:divBdr>
    </w:div>
    <w:div w:id="1268348965">
      <w:bodyDiv w:val="1"/>
      <w:marLeft w:val="0"/>
      <w:marRight w:val="0"/>
      <w:marTop w:val="0"/>
      <w:marBottom w:val="0"/>
      <w:divBdr>
        <w:top w:val="none" w:sz="0" w:space="0" w:color="auto"/>
        <w:left w:val="none" w:sz="0" w:space="0" w:color="auto"/>
        <w:bottom w:val="none" w:sz="0" w:space="0" w:color="auto"/>
        <w:right w:val="none" w:sz="0" w:space="0" w:color="auto"/>
      </w:divBdr>
    </w:div>
    <w:div w:id="1307709490">
      <w:bodyDiv w:val="1"/>
      <w:marLeft w:val="0"/>
      <w:marRight w:val="0"/>
      <w:marTop w:val="0"/>
      <w:marBottom w:val="0"/>
      <w:divBdr>
        <w:top w:val="none" w:sz="0" w:space="0" w:color="auto"/>
        <w:left w:val="none" w:sz="0" w:space="0" w:color="auto"/>
        <w:bottom w:val="none" w:sz="0" w:space="0" w:color="auto"/>
        <w:right w:val="none" w:sz="0" w:space="0" w:color="auto"/>
      </w:divBdr>
    </w:div>
    <w:div w:id="1359314127">
      <w:bodyDiv w:val="1"/>
      <w:marLeft w:val="0"/>
      <w:marRight w:val="0"/>
      <w:marTop w:val="0"/>
      <w:marBottom w:val="0"/>
      <w:divBdr>
        <w:top w:val="none" w:sz="0" w:space="0" w:color="auto"/>
        <w:left w:val="none" w:sz="0" w:space="0" w:color="auto"/>
        <w:bottom w:val="none" w:sz="0" w:space="0" w:color="auto"/>
        <w:right w:val="none" w:sz="0" w:space="0" w:color="auto"/>
      </w:divBdr>
    </w:div>
    <w:div w:id="1395812483">
      <w:bodyDiv w:val="1"/>
      <w:marLeft w:val="0"/>
      <w:marRight w:val="0"/>
      <w:marTop w:val="0"/>
      <w:marBottom w:val="0"/>
      <w:divBdr>
        <w:top w:val="none" w:sz="0" w:space="0" w:color="auto"/>
        <w:left w:val="none" w:sz="0" w:space="0" w:color="auto"/>
        <w:bottom w:val="none" w:sz="0" w:space="0" w:color="auto"/>
        <w:right w:val="none" w:sz="0" w:space="0" w:color="auto"/>
      </w:divBdr>
    </w:div>
    <w:div w:id="1442457604">
      <w:bodyDiv w:val="1"/>
      <w:marLeft w:val="0"/>
      <w:marRight w:val="0"/>
      <w:marTop w:val="0"/>
      <w:marBottom w:val="0"/>
      <w:divBdr>
        <w:top w:val="none" w:sz="0" w:space="0" w:color="auto"/>
        <w:left w:val="none" w:sz="0" w:space="0" w:color="auto"/>
        <w:bottom w:val="none" w:sz="0" w:space="0" w:color="auto"/>
        <w:right w:val="none" w:sz="0" w:space="0" w:color="auto"/>
      </w:divBdr>
    </w:div>
    <w:div w:id="1457597183">
      <w:bodyDiv w:val="1"/>
      <w:marLeft w:val="0"/>
      <w:marRight w:val="0"/>
      <w:marTop w:val="0"/>
      <w:marBottom w:val="0"/>
      <w:divBdr>
        <w:top w:val="none" w:sz="0" w:space="0" w:color="auto"/>
        <w:left w:val="none" w:sz="0" w:space="0" w:color="auto"/>
        <w:bottom w:val="none" w:sz="0" w:space="0" w:color="auto"/>
        <w:right w:val="none" w:sz="0" w:space="0" w:color="auto"/>
      </w:divBdr>
    </w:div>
    <w:div w:id="1485586978">
      <w:bodyDiv w:val="1"/>
      <w:marLeft w:val="0"/>
      <w:marRight w:val="0"/>
      <w:marTop w:val="0"/>
      <w:marBottom w:val="0"/>
      <w:divBdr>
        <w:top w:val="none" w:sz="0" w:space="0" w:color="auto"/>
        <w:left w:val="none" w:sz="0" w:space="0" w:color="auto"/>
        <w:bottom w:val="none" w:sz="0" w:space="0" w:color="auto"/>
        <w:right w:val="none" w:sz="0" w:space="0" w:color="auto"/>
      </w:divBdr>
    </w:div>
    <w:div w:id="1486818965">
      <w:bodyDiv w:val="1"/>
      <w:marLeft w:val="0"/>
      <w:marRight w:val="0"/>
      <w:marTop w:val="0"/>
      <w:marBottom w:val="0"/>
      <w:divBdr>
        <w:top w:val="none" w:sz="0" w:space="0" w:color="auto"/>
        <w:left w:val="none" w:sz="0" w:space="0" w:color="auto"/>
        <w:bottom w:val="none" w:sz="0" w:space="0" w:color="auto"/>
        <w:right w:val="none" w:sz="0" w:space="0" w:color="auto"/>
      </w:divBdr>
    </w:div>
    <w:div w:id="1486971719">
      <w:bodyDiv w:val="1"/>
      <w:marLeft w:val="0"/>
      <w:marRight w:val="0"/>
      <w:marTop w:val="0"/>
      <w:marBottom w:val="0"/>
      <w:divBdr>
        <w:top w:val="none" w:sz="0" w:space="0" w:color="auto"/>
        <w:left w:val="none" w:sz="0" w:space="0" w:color="auto"/>
        <w:bottom w:val="none" w:sz="0" w:space="0" w:color="auto"/>
        <w:right w:val="none" w:sz="0" w:space="0" w:color="auto"/>
      </w:divBdr>
    </w:div>
    <w:div w:id="1488087730">
      <w:bodyDiv w:val="1"/>
      <w:marLeft w:val="0"/>
      <w:marRight w:val="0"/>
      <w:marTop w:val="0"/>
      <w:marBottom w:val="0"/>
      <w:divBdr>
        <w:top w:val="none" w:sz="0" w:space="0" w:color="auto"/>
        <w:left w:val="none" w:sz="0" w:space="0" w:color="auto"/>
        <w:bottom w:val="none" w:sz="0" w:space="0" w:color="auto"/>
        <w:right w:val="none" w:sz="0" w:space="0" w:color="auto"/>
      </w:divBdr>
    </w:div>
    <w:div w:id="1510677680">
      <w:bodyDiv w:val="1"/>
      <w:marLeft w:val="0"/>
      <w:marRight w:val="0"/>
      <w:marTop w:val="0"/>
      <w:marBottom w:val="0"/>
      <w:divBdr>
        <w:top w:val="none" w:sz="0" w:space="0" w:color="auto"/>
        <w:left w:val="none" w:sz="0" w:space="0" w:color="auto"/>
        <w:bottom w:val="none" w:sz="0" w:space="0" w:color="auto"/>
        <w:right w:val="none" w:sz="0" w:space="0" w:color="auto"/>
      </w:divBdr>
    </w:div>
    <w:div w:id="1526215705">
      <w:bodyDiv w:val="1"/>
      <w:marLeft w:val="0"/>
      <w:marRight w:val="0"/>
      <w:marTop w:val="0"/>
      <w:marBottom w:val="0"/>
      <w:divBdr>
        <w:top w:val="none" w:sz="0" w:space="0" w:color="auto"/>
        <w:left w:val="none" w:sz="0" w:space="0" w:color="auto"/>
        <w:bottom w:val="none" w:sz="0" w:space="0" w:color="auto"/>
        <w:right w:val="none" w:sz="0" w:space="0" w:color="auto"/>
      </w:divBdr>
    </w:div>
    <w:div w:id="1536231941">
      <w:bodyDiv w:val="1"/>
      <w:marLeft w:val="0"/>
      <w:marRight w:val="0"/>
      <w:marTop w:val="0"/>
      <w:marBottom w:val="0"/>
      <w:divBdr>
        <w:top w:val="none" w:sz="0" w:space="0" w:color="auto"/>
        <w:left w:val="none" w:sz="0" w:space="0" w:color="auto"/>
        <w:bottom w:val="none" w:sz="0" w:space="0" w:color="auto"/>
        <w:right w:val="none" w:sz="0" w:space="0" w:color="auto"/>
      </w:divBdr>
    </w:div>
    <w:div w:id="1571303265">
      <w:bodyDiv w:val="1"/>
      <w:marLeft w:val="0"/>
      <w:marRight w:val="0"/>
      <w:marTop w:val="0"/>
      <w:marBottom w:val="0"/>
      <w:divBdr>
        <w:top w:val="none" w:sz="0" w:space="0" w:color="auto"/>
        <w:left w:val="none" w:sz="0" w:space="0" w:color="auto"/>
        <w:bottom w:val="none" w:sz="0" w:space="0" w:color="auto"/>
        <w:right w:val="none" w:sz="0" w:space="0" w:color="auto"/>
      </w:divBdr>
    </w:div>
    <w:div w:id="1596278698">
      <w:bodyDiv w:val="1"/>
      <w:marLeft w:val="0"/>
      <w:marRight w:val="0"/>
      <w:marTop w:val="0"/>
      <w:marBottom w:val="0"/>
      <w:divBdr>
        <w:top w:val="none" w:sz="0" w:space="0" w:color="auto"/>
        <w:left w:val="none" w:sz="0" w:space="0" w:color="auto"/>
        <w:bottom w:val="none" w:sz="0" w:space="0" w:color="auto"/>
        <w:right w:val="none" w:sz="0" w:space="0" w:color="auto"/>
      </w:divBdr>
    </w:div>
    <w:div w:id="1604728498">
      <w:bodyDiv w:val="1"/>
      <w:marLeft w:val="0"/>
      <w:marRight w:val="0"/>
      <w:marTop w:val="0"/>
      <w:marBottom w:val="0"/>
      <w:divBdr>
        <w:top w:val="none" w:sz="0" w:space="0" w:color="auto"/>
        <w:left w:val="none" w:sz="0" w:space="0" w:color="auto"/>
        <w:bottom w:val="none" w:sz="0" w:space="0" w:color="auto"/>
        <w:right w:val="none" w:sz="0" w:space="0" w:color="auto"/>
      </w:divBdr>
    </w:div>
    <w:div w:id="1617903584">
      <w:bodyDiv w:val="1"/>
      <w:marLeft w:val="0"/>
      <w:marRight w:val="0"/>
      <w:marTop w:val="0"/>
      <w:marBottom w:val="0"/>
      <w:divBdr>
        <w:top w:val="none" w:sz="0" w:space="0" w:color="auto"/>
        <w:left w:val="none" w:sz="0" w:space="0" w:color="auto"/>
        <w:bottom w:val="none" w:sz="0" w:space="0" w:color="auto"/>
        <w:right w:val="none" w:sz="0" w:space="0" w:color="auto"/>
      </w:divBdr>
    </w:div>
    <w:div w:id="1622954109">
      <w:bodyDiv w:val="1"/>
      <w:marLeft w:val="0"/>
      <w:marRight w:val="0"/>
      <w:marTop w:val="0"/>
      <w:marBottom w:val="0"/>
      <w:divBdr>
        <w:top w:val="none" w:sz="0" w:space="0" w:color="auto"/>
        <w:left w:val="none" w:sz="0" w:space="0" w:color="auto"/>
        <w:bottom w:val="none" w:sz="0" w:space="0" w:color="auto"/>
        <w:right w:val="none" w:sz="0" w:space="0" w:color="auto"/>
      </w:divBdr>
    </w:div>
    <w:div w:id="1645112941">
      <w:bodyDiv w:val="1"/>
      <w:marLeft w:val="0"/>
      <w:marRight w:val="0"/>
      <w:marTop w:val="0"/>
      <w:marBottom w:val="0"/>
      <w:divBdr>
        <w:top w:val="none" w:sz="0" w:space="0" w:color="auto"/>
        <w:left w:val="none" w:sz="0" w:space="0" w:color="auto"/>
        <w:bottom w:val="none" w:sz="0" w:space="0" w:color="auto"/>
        <w:right w:val="none" w:sz="0" w:space="0" w:color="auto"/>
      </w:divBdr>
    </w:div>
    <w:div w:id="1653212353">
      <w:bodyDiv w:val="1"/>
      <w:marLeft w:val="0"/>
      <w:marRight w:val="0"/>
      <w:marTop w:val="0"/>
      <w:marBottom w:val="0"/>
      <w:divBdr>
        <w:top w:val="none" w:sz="0" w:space="0" w:color="auto"/>
        <w:left w:val="none" w:sz="0" w:space="0" w:color="auto"/>
        <w:bottom w:val="none" w:sz="0" w:space="0" w:color="auto"/>
        <w:right w:val="none" w:sz="0" w:space="0" w:color="auto"/>
      </w:divBdr>
    </w:div>
    <w:div w:id="1685132332">
      <w:bodyDiv w:val="1"/>
      <w:marLeft w:val="0"/>
      <w:marRight w:val="0"/>
      <w:marTop w:val="0"/>
      <w:marBottom w:val="0"/>
      <w:divBdr>
        <w:top w:val="none" w:sz="0" w:space="0" w:color="auto"/>
        <w:left w:val="none" w:sz="0" w:space="0" w:color="auto"/>
        <w:bottom w:val="none" w:sz="0" w:space="0" w:color="auto"/>
        <w:right w:val="none" w:sz="0" w:space="0" w:color="auto"/>
      </w:divBdr>
    </w:div>
    <w:div w:id="1690255367">
      <w:bodyDiv w:val="1"/>
      <w:marLeft w:val="0"/>
      <w:marRight w:val="0"/>
      <w:marTop w:val="0"/>
      <w:marBottom w:val="0"/>
      <w:divBdr>
        <w:top w:val="none" w:sz="0" w:space="0" w:color="auto"/>
        <w:left w:val="none" w:sz="0" w:space="0" w:color="auto"/>
        <w:bottom w:val="none" w:sz="0" w:space="0" w:color="auto"/>
        <w:right w:val="none" w:sz="0" w:space="0" w:color="auto"/>
      </w:divBdr>
    </w:div>
    <w:div w:id="1700887249">
      <w:bodyDiv w:val="1"/>
      <w:marLeft w:val="0"/>
      <w:marRight w:val="0"/>
      <w:marTop w:val="0"/>
      <w:marBottom w:val="0"/>
      <w:divBdr>
        <w:top w:val="none" w:sz="0" w:space="0" w:color="auto"/>
        <w:left w:val="none" w:sz="0" w:space="0" w:color="auto"/>
        <w:bottom w:val="none" w:sz="0" w:space="0" w:color="auto"/>
        <w:right w:val="none" w:sz="0" w:space="0" w:color="auto"/>
      </w:divBdr>
    </w:div>
    <w:div w:id="1701860165">
      <w:bodyDiv w:val="1"/>
      <w:marLeft w:val="0"/>
      <w:marRight w:val="0"/>
      <w:marTop w:val="0"/>
      <w:marBottom w:val="0"/>
      <w:divBdr>
        <w:top w:val="none" w:sz="0" w:space="0" w:color="auto"/>
        <w:left w:val="none" w:sz="0" w:space="0" w:color="auto"/>
        <w:bottom w:val="none" w:sz="0" w:space="0" w:color="auto"/>
        <w:right w:val="none" w:sz="0" w:space="0" w:color="auto"/>
      </w:divBdr>
    </w:div>
    <w:div w:id="1706055753">
      <w:bodyDiv w:val="1"/>
      <w:marLeft w:val="0"/>
      <w:marRight w:val="0"/>
      <w:marTop w:val="0"/>
      <w:marBottom w:val="0"/>
      <w:divBdr>
        <w:top w:val="none" w:sz="0" w:space="0" w:color="auto"/>
        <w:left w:val="none" w:sz="0" w:space="0" w:color="auto"/>
        <w:bottom w:val="none" w:sz="0" w:space="0" w:color="auto"/>
        <w:right w:val="none" w:sz="0" w:space="0" w:color="auto"/>
      </w:divBdr>
    </w:div>
    <w:div w:id="1716612458">
      <w:bodyDiv w:val="1"/>
      <w:marLeft w:val="0"/>
      <w:marRight w:val="0"/>
      <w:marTop w:val="0"/>
      <w:marBottom w:val="0"/>
      <w:divBdr>
        <w:top w:val="none" w:sz="0" w:space="0" w:color="auto"/>
        <w:left w:val="none" w:sz="0" w:space="0" w:color="auto"/>
        <w:bottom w:val="none" w:sz="0" w:space="0" w:color="auto"/>
        <w:right w:val="none" w:sz="0" w:space="0" w:color="auto"/>
      </w:divBdr>
    </w:div>
    <w:div w:id="1725568765">
      <w:bodyDiv w:val="1"/>
      <w:marLeft w:val="0"/>
      <w:marRight w:val="0"/>
      <w:marTop w:val="0"/>
      <w:marBottom w:val="0"/>
      <w:divBdr>
        <w:top w:val="none" w:sz="0" w:space="0" w:color="auto"/>
        <w:left w:val="none" w:sz="0" w:space="0" w:color="auto"/>
        <w:bottom w:val="none" w:sz="0" w:space="0" w:color="auto"/>
        <w:right w:val="none" w:sz="0" w:space="0" w:color="auto"/>
      </w:divBdr>
    </w:div>
    <w:div w:id="1748729178">
      <w:bodyDiv w:val="1"/>
      <w:marLeft w:val="0"/>
      <w:marRight w:val="0"/>
      <w:marTop w:val="0"/>
      <w:marBottom w:val="0"/>
      <w:divBdr>
        <w:top w:val="none" w:sz="0" w:space="0" w:color="auto"/>
        <w:left w:val="none" w:sz="0" w:space="0" w:color="auto"/>
        <w:bottom w:val="none" w:sz="0" w:space="0" w:color="auto"/>
        <w:right w:val="none" w:sz="0" w:space="0" w:color="auto"/>
      </w:divBdr>
    </w:div>
    <w:div w:id="1753967877">
      <w:bodyDiv w:val="1"/>
      <w:marLeft w:val="0"/>
      <w:marRight w:val="0"/>
      <w:marTop w:val="0"/>
      <w:marBottom w:val="0"/>
      <w:divBdr>
        <w:top w:val="none" w:sz="0" w:space="0" w:color="auto"/>
        <w:left w:val="none" w:sz="0" w:space="0" w:color="auto"/>
        <w:bottom w:val="none" w:sz="0" w:space="0" w:color="auto"/>
        <w:right w:val="none" w:sz="0" w:space="0" w:color="auto"/>
      </w:divBdr>
    </w:div>
    <w:div w:id="1759054157">
      <w:bodyDiv w:val="1"/>
      <w:marLeft w:val="0"/>
      <w:marRight w:val="0"/>
      <w:marTop w:val="0"/>
      <w:marBottom w:val="0"/>
      <w:divBdr>
        <w:top w:val="none" w:sz="0" w:space="0" w:color="auto"/>
        <w:left w:val="none" w:sz="0" w:space="0" w:color="auto"/>
        <w:bottom w:val="none" w:sz="0" w:space="0" w:color="auto"/>
        <w:right w:val="none" w:sz="0" w:space="0" w:color="auto"/>
      </w:divBdr>
    </w:div>
    <w:div w:id="1806002691">
      <w:bodyDiv w:val="1"/>
      <w:marLeft w:val="0"/>
      <w:marRight w:val="0"/>
      <w:marTop w:val="0"/>
      <w:marBottom w:val="0"/>
      <w:divBdr>
        <w:top w:val="none" w:sz="0" w:space="0" w:color="auto"/>
        <w:left w:val="none" w:sz="0" w:space="0" w:color="auto"/>
        <w:bottom w:val="none" w:sz="0" w:space="0" w:color="auto"/>
        <w:right w:val="none" w:sz="0" w:space="0" w:color="auto"/>
      </w:divBdr>
    </w:div>
    <w:div w:id="1817379020">
      <w:bodyDiv w:val="1"/>
      <w:marLeft w:val="0"/>
      <w:marRight w:val="0"/>
      <w:marTop w:val="0"/>
      <w:marBottom w:val="0"/>
      <w:divBdr>
        <w:top w:val="none" w:sz="0" w:space="0" w:color="auto"/>
        <w:left w:val="none" w:sz="0" w:space="0" w:color="auto"/>
        <w:bottom w:val="none" w:sz="0" w:space="0" w:color="auto"/>
        <w:right w:val="none" w:sz="0" w:space="0" w:color="auto"/>
      </w:divBdr>
    </w:div>
    <w:div w:id="1836917232">
      <w:bodyDiv w:val="1"/>
      <w:marLeft w:val="0"/>
      <w:marRight w:val="0"/>
      <w:marTop w:val="0"/>
      <w:marBottom w:val="0"/>
      <w:divBdr>
        <w:top w:val="none" w:sz="0" w:space="0" w:color="auto"/>
        <w:left w:val="none" w:sz="0" w:space="0" w:color="auto"/>
        <w:bottom w:val="none" w:sz="0" w:space="0" w:color="auto"/>
        <w:right w:val="none" w:sz="0" w:space="0" w:color="auto"/>
      </w:divBdr>
    </w:div>
    <w:div w:id="1858687727">
      <w:bodyDiv w:val="1"/>
      <w:marLeft w:val="0"/>
      <w:marRight w:val="0"/>
      <w:marTop w:val="0"/>
      <w:marBottom w:val="0"/>
      <w:divBdr>
        <w:top w:val="none" w:sz="0" w:space="0" w:color="auto"/>
        <w:left w:val="none" w:sz="0" w:space="0" w:color="auto"/>
        <w:bottom w:val="none" w:sz="0" w:space="0" w:color="auto"/>
        <w:right w:val="none" w:sz="0" w:space="0" w:color="auto"/>
      </w:divBdr>
    </w:div>
    <w:div w:id="1902908446">
      <w:bodyDiv w:val="1"/>
      <w:marLeft w:val="0"/>
      <w:marRight w:val="0"/>
      <w:marTop w:val="0"/>
      <w:marBottom w:val="0"/>
      <w:divBdr>
        <w:top w:val="none" w:sz="0" w:space="0" w:color="auto"/>
        <w:left w:val="none" w:sz="0" w:space="0" w:color="auto"/>
        <w:bottom w:val="none" w:sz="0" w:space="0" w:color="auto"/>
        <w:right w:val="none" w:sz="0" w:space="0" w:color="auto"/>
      </w:divBdr>
      <w:divsChild>
        <w:div w:id="1190753918">
          <w:marLeft w:val="0"/>
          <w:marRight w:val="0"/>
          <w:marTop w:val="0"/>
          <w:marBottom w:val="0"/>
          <w:divBdr>
            <w:top w:val="none" w:sz="0" w:space="0" w:color="auto"/>
            <w:left w:val="none" w:sz="0" w:space="0" w:color="auto"/>
            <w:bottom w:val="none" w:sz="0" w:space="0" w:color="auto"/>
            <w:right w:val="none" w:sz="0" w:space="0" w:color="auto"/>
          </w:divBdr>
          <w:divsChild>
            <w:div w:id="18714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420">
      <w:bodyDiv w:val="1"/>
      <w:marLeft w:val="0"/>
      <w:marRight w:val="0"/>
      <w:marTop w:val="0"/>
      <w:marBottom w:val="0"/>
      <w:divBdr>
        <w:top w:val="none" w:sz="0" w:space="0" w:color="auto"/>
        <w:left w:val="none" w:sz="0" w:space="0" w:color="auto"/>
        <w:bottom w:val="none" w:sz="0" w:space="0" w:color="auto"/>
        <w:right w:val="none" w:sz="0" w:space="0" w:color="auto"/>
      </w:divBdr>
    </w:div>
    <w:div w:id="1952273275">
      <w:bodyDiv w:val="1"/>
      <w:marLeft w:val="0"/>
      <w:marRight w:val="0"/>
      <w:marTop w:val="0"/>
      <w:marBottom w:val="0"/>
      <w:divBdr>
        <w:top w:val="none" w:sz="0" w:space="0" w:color="auto"/>
        <w:left w:val="none" w:sz="0" w:space="0" w:color="auto"/>
        <w:bottom w:val="none" w:sz="0" w:space="0" w:color="auto"/>
        <w:right w:val="none" w:sz="0" w:space="0" w:color="auto"/>
      </w:divBdr>
    </w:div>
    <w:div w:id="1952587468">
      <w:bodyDiv w:val="1"/>
      <w:marLeft w:val="0"/>
      <w:marRight w:val="0"/>
      <w:marTop w:val="0"/>
      <w:marBottom w:val="0"/>
      <w:divBdr>
        <w:top w:val="none" w:sz="0" w:space="0" w:color="auto"/>
        <w:left w:val="none" w:sz="0" w:space="0" w:color="auto"/>
        <w:bottom w:val="none" w:sz="0" w:space="0" w:color="auto"/>
        <w:right w:val="none" w:sz="0" w:space="0" w:color="auto"/>
      </w:divBdr>
    </w:div>
    <w:div w:id="1972058559">
      <w:bodyDiv w:val="1"/>
      <w:marLeft w:val="0"/>
      <w:marRight w:val="0"/>
      <w:marTop w:val="0"/>
      <w:marBottom w:val="0"/>
      <w:divBdr>
        <w:top w:val="none" w:sz="0" w:space="0" w:color="auto"/>
        <w:left w:val="none" w:sz="0" w:space="0" w:color="auto"/>
        <w:bottom w:val="none" w:sz="0" w:space="0" w:color="auto"/>
        <w:right w:val="none" w:sz="0" w:space="0" w:color="auto"/>
      </w:divBdr>
    </w:div>
    <w:div w:id="1996295547">
      <w:bodyDiv w:val="1"/>
      <w:marLeft w:val="0"/>
      <w:marRight w:val="0"/>
      <w:marTop w:val="0"/>
      <w:marBottom w:val="0"/>
      <w:divBdr>
        <w:top w:val="none" w:sz="0" w:space="0" w:color="auto"/>
        <w:left w:val="none" w:sz="0" w:space="0" w:color="auto"/>
        <w:bottom w:val="none" w:sz="0" w:space="0" w:color="auto"/>
        <w:right w:val="none" w:sz="0" w:space="0" w:color="auto"/>
      </w:divBdr>
    </w:div>
    <w:div w:id="2006400224">
      <w:bodyDiv w:val="1"/>
      <w:marLeft w:val="0"/>
      <w:marRight w:val="0"/>
      <w:marTop w:val="0"/>
      <w:marBottom w:val="0"/>
      <w:divBdr>
        <w:top w:val="none" w:sz="0" w:space="0" w:color="auto"/>
        <w:left w:val="none" w:sz="0" w:space="0" w:color="auto"/>
        <w:bottom w:val="none" w:sz="0" w:space="0" w:color="auto"/>
        <w:right w:val="none" w:sz="0" w:space="0" w:color="auto"/>
      </w:divBdr>
    </w:div>
    <w:div w:id="2020351497">
      <w:bodyDiv w:val="1"/>
      <w:marLeft w:val="0"/>
      <w:marRight w:val="0"/>
      <w:marTop w:val="0"/>
      <w:marBottom w:val="0"/>
      <w:divBdr>
        <w:top w:val="none" w:sz="0" w:space="0" w:color="auto"/>
        <w:left w:val="none" w:sz="0" w:space="0" w:color="auto"/>
        <w:bottom w:val="none" w:sz="0" w:space="0" w:color="auto"/>
        <w:right w:val="none" w:sz="0" w:space="0" w:color="auto"/>
      </w:divBdr>
    </w:div>
    <w:div w:id="2030910908">
      <w:bodyDiv w:val="1"/>
      <w:marLeft w:val="0"/>
      <w:marRight w:val="0"/>
      <w:marTop w:val="0"/>
      <w:marBottom w:val="0"/>
      <w:divBdr>
        <w:top w:val="none" w:sz="0" w:space="0" w:color="auto"/>
        <w:left w:val="none" w:sz="0" w:space="0" w:color="auto"/>
        <w:bottom w:val="none" w:sz="0" w:space="0" w:color="auto"/>
        <w:right w:val="none" w:sz="0" w:space="0" w:color="auto"/>
      </w:divBdr>
    </w:div>
    <w:div w:id="2037922229">
      <w:bodyDiv w:val="1"/>
      <w:marLeft w:val="0"/>
      <w:marRight w:val="0"/>
      <w:marTop w:val="0"/>
      <w:marBottom w:val="0"/>
      <w:divBdr>
        <w:top w:val="none" w:sz="0" w:space="0" w:color="auto"/>
        <w:left w:val="none" w:sz="0" w:space="0" w:color="auto"/>
        <w:bottom w:val="none" w:sz="0" w:space="0" w:color="auto"/>
        <w:right w:val="none" w:sz="0" w:space="0" w:color="auto"/>
      </w:divBdr>
    </w:div>
    <w:div w:id="2050564163">
      <w:bodyDiv w:val="1"/>
      <w:marLeft w:val="0"/>
      <w:marRight w:val="0"/>
      <w:marTop w:val="0"/>
      <w:marBottom w:val="0"/>
      <w:divBdr>
        <w:top w:val="none" w:sz="0" w:space="0" w:color="auto"/>
        <w:left w:val="none" w:sz="0" w:space="0" w:color="auto"/>
        <w:bottom w:val="none" w:sz="0" w:space="0" w:color="auto"/>
        <w:right w:val="none" w:sz="0" w:space="0" w:color="auto"/>
      </w:divBdr>
    </w:div>
    <w:div w:id="2064525141">
      <w:bodyDiv w:val="1"/>
      <w:marLeft w:val="0"/>
      <w:marRight w:val="0"/>
      <w:marTop w:val="0"/>
      <w:marBottom w:val="0"/>
      <w:divBdr>
        <w:top w:val="none" w:sz="0" w:space="0" w:color="auto"/>
        <w:left w:val="none" w:sz="0" w:space="0" w:color="auto"/>
        <w:bottom w:val="none" w:sz="0" w:space="0" w:color="auto"/>
        <w:right w:val="none" w:sz="0" w:space="0" w:color="auto"/>
      </w:divBdr>
    </w:div>
    <w:div w:id="2078286174">
      <w:bodyDiv w:val="1"/>
      <w:marLeft w:val="0"/>
      <w:marRight w:val="0"/>
      <w:marTop w:val="0"/>
      <w:marBottom w:val="0"/>
      <w:divBdr>
        <w:top w:val="none" w:sz="0" w:space="0" w:color="auto"/>
        <w:left w:val="none" w:sz="0" w:space="0" w:color="auto"/>
        <w:bottom w:val="none" w:sz="0" w:space="0" w:color="auto"/>
        <w:right w:val="none" w:sz="0" w:space="0" w:color="auto"/>
      </w:divBdr>
    </w:div>
    <w:div w:id="212811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EB0F-FD39-433F-AAF7-1C1BE837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11097</Words>
  <Characters>53380</Characters>
  <Application>Microsoft Office Word</Application>
  <DocSecurity>0</DocSecurity>
  <Lines>3812</Lines>
  <Paragraphs>2579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Maria - (mariaporter)</dc:creator>
  <cp:keywords/>
  <dc:description/>
  <cp:lastModifiedBy>Solomon</cp:lastModifiedBy>
  <cp:revision>2</cp:revision>
  <dcterms:created xsi:type="dcterms:W3CDTF">2025-06-25T02:39:00Z</dcterms:created>
  <dcterms:modified xsi:type="dcterms:W3CDTF">2025-06-25T02:39:00Z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23ff8594-a53c-428a-9bd7-7698f4b5a79c</vt:lpwstr>
  </property>
</Properties>
</file>